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1"/>
        <w:numPr>
          <w:ilvl w:val="0"/>
          <w:numId w:val="0"/>
        </w:numPr>
        <w:ind w:left="432"/>
        <w:jc w:val="center"/>
        <w:rPr>
          <w:rFonts w:ascii="黑体" w:eastAsia="黑体" w:hAnsi="黑体"/>
          <w:kern w:val="24"/>
          <w:sz w:val="72"/>
          <w:szCs w:val="72"/>
          <w:lang w:eastAsia="zh-CN"/>
        </w:rPr>
      </w:pPr>
      <w:bookmarkStart w:id="0" w:name="_Toc498357331"/>
      <w:r>
        <w:rPr>
          <w:rFonts w:ascii="黑体" w:eastAsia="黑体" w:hAnsi="黑体" w:hint="eastAsia"/>
          <w:sz w:val="72"/>
          <w:szCs w:val="72"/>
        </w:rPr>
        <w:t>中国电信上海车联网基地</w:t>
      </w:r>
      <w:r>
        <w:rPr>
          <w:rFonts w:ascii="黑体" w:eastAsia="黑体" w:hAnsi="黑体" w:hint="eastAsia"/>
          <w:kern w:val="24"/>
          <w:sz w:val="72"/>
          <w:szCs w:val="72"/>
        </w:rPr>
        <w:t>通信协议规范</w:t>
      </w:r>
      <w:bookmarkEnd w:id="0"/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Pr="00E10843" w:rsidRDefault="004240DD">
      <w:pPr>
        <w:spacing w:line="480" w:lineRule="exact"/>
        <w:ind w:left="-2" w:firstLine="2"/>
        <w:jc w:val="center"/>
        <w:rPr>
          <w:rFonts w:ascii="黑体" w:eastAsia="黑体" w:hAnsi="黑体"/>
          <w:b/>
          <w:color w:val="FF0000"/>
          <w:sz w:val="28"/>
          <w:szCs w:val="44"/>
          <w:lang w:eastAsia="zh-CN"/>
        </w:rPr>
      </w:pPr>
      <w:r w:rsidRPr="00E10843">
        <w:rPr>
          <w:rFonts w:ascii="黑体" w:eastAsia="黑体" w:hAnsi="黑体" w:hint="eastAsia"/>
          <w:b/>
          <w:color w:val="FF0000"/>
          <w:sz w:val="28"/>
          <w:szCs w:val="44"/>
          <w:lang w:eastAsia="zh-CN"/>
        </w:rPr>
        <w:t>V1.5</w:t>
      </w:r>
    </w:p>
    <w:p w:rsidR="00A470A4" w:rsidRDefault="00E866CA">
      <w:pPr>
        <w:pStyle w:val="30"/>
        <w:tabs>
          <w:tab w:val="right" w:leader="dot" w:pos="12505"/>
        </w:tabs>
        <w:ind w:left="0"/>
        <w:rPr>
          <w:rFonts w:ascii="黑体" w:eastAsia="黑体" w:hAnsi="黑体"/>
          <w:lang w:eastAsia="zh-CN"/>
        </w:rPr>
        <w:sectPr w:rsidR="00A470A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1418" w:right="1797" w:bottom="1440" w:left="1797" w:header="720" w:footer="720" w:gutter="0"/>
          <w:cols w:space="720"/>
          <w:titlePg/>
          <w:docGrid w:type="lines" w:linePitch="312"/>
        </w:sectPr>
      </w:pPr>
      <w:r>
        <w:rPr>
          <w:rFonts w:ascii="黑体" w:eastAsia="黑体" w:hAnsi="黑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6790055</wp:posOffset>
                </wp:positionV>
                <wp:extent cx="3796030" cy="767715"/>
                <wp:effectExtent l="0" t="635" r="0" b="3175"/>
                <wp:wrapNone/>
                <wp:docPr id="47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03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CC0" w:rsidRDefault="005D3CC0">
                            <w:pPr>
                              <w:ind w:firstLine="721"/>
                              <w:jc w:val="center"/>
                              <w:rPr>
                                <w:szCs w:val="72"/>
                              </w:rPr>
                            </w:pPr>
                            <w:r>
                              <w:rPr>
                                <w:rFonts w:ascii="Cambria" w:eastAsia="楷体_GB2312" w:hAnsi="Cambria"/>
                                <w:b/>
                                <w:bCs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Cambria" w:eastAsia="楷体_GB2312" w:hAnsi="Cambria" w:hint="eastAsia"/>
                                <w:b/>
                                <w:bCs/>
                                <w:sz w:val="32"/>
                                <w:szCs w:val="32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Cambria" w:eastAsia="楷体_GB2312" w:hAnsi="Cambria"/>
                                <w:b/>
                                <w:bCs/>
                                <w:sz w:val="32"/>
                                <w:szCs w:val="32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Cambria" w:eastAsia="楷体_GB2312" w:hAnsi="Cambria"/>
                                <w:b/>
                                <w:bCs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Cambria" w:eastAsia="楷体_GB2312" w:hAnsi="Cambria"/>
                                <w:b/>
                                <w:bCs/>
                                <w:sz w:val="32"/>
                                <w:szCs w:val="32"/>
                                <w:lang w:eastAsia="zh-CN"/>
                              </w:rPr>
                              <w:t>12</w:t>
                            </w:r>
                            <w:r>
                              <w:rPr>
                                <w:rFonts w:ascii="Cambria" w:eastAsia="楷体_GB2312" w:hAnsi="Cambria"/>
                                <w:b/>
                                <w:bCs/>
                                <w:sz w:val="32"/>
                                <w:szCs w:val="32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8" o:spid="_x0000_s1026" type="#_x0000_t202" style="position:absolute;left:0;text-align:left;margin-left:59.25pt;margin-top:534.65pt;width:298.9pt;height:6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" filled="f" stroked="f">
                <v:textbox>
                  <w:txbxContent>
                    <w:p w:rsidR="005D3CC0" w:rsidRDefault="005D3CC0">
                      <w:pPr>
                        <w:ind w:firstLine="721"/>
                        <w:jc w:val="center"/>
                        <w:rPr>
                          <w:szCs w:val="72"/>
                        </w:rPr>
                      </w:pPr>
                      <w:r>
                        <w:rPr>
                          <w:rFonts w:ascii="Cambria" w:eastAsia="楷体_GB2312" w:hAnsi="Cambria"/>
                          <w:b/>
                          <w:bCs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ascii="Cambria" w:eastAsia="楷体_GB2312" w:hAnsi="Cambria" w:hint="eastAsia"/>
                          <w:b/>
                          <w:bCs/>
                          <w:sz w:val="32"/>
                          <w:szCs w:val="32"/>
                          <w:lang w:eastAsia="zh-CN"/>
                        </w:rPr>
                        <w:t>1</w:t>
                      </w:r>
                      <w:r>
                        <w:rPr>
                          <w:rFonts w:ascii="Cambria" w:eastAsia="楷体_GB2312" w:hAnsi="Cambria"/>
                          <w:b/>
                          <w:bCs/>
                          <w:sz w:val="32"/>
                          <w:szCs w:val="32"/>
                          <w:lang w:eastAsia="zh-CN"/>
                        </w:rPr>
                        <w:t>6</w:t>
                      </w:r>
                      <w:r>
                        <w:rPr>
                          <w:rFonts w:ascii="Cambria" w:eastAsia="楷体_GB2312" w:hAnsi="Cambria"/>
                          <w:b/>
                          <w:bCs/>
                          <w:sz w:val="32"/>
                          <w:szCs w:val="32"/>
                        </w:rPr>
                        <w:t>年</w:t>
                      </w:r>
                      <w:r>
                        <w:rPr>
                          <w:rFonts w:ascii="Cambria" w:eastAsia="楷体_GB2312" w:hAnsi="Cambria"/>
                          <w:b/>
                          <w:bCs/>
                          <w:sz w:val="32"/>
                          <w:szCs w:val="32"/>
                          <w:lang w:eastAsia="zh-CN"/>
                        </w:rPr>
                        <w:t>12</w:t>
                      </w:r>
                      <w:r>
                        <w:rPr>
                          <w:rFonts w:ascii="Cambria" w:eastAsia="楷体_GB2312" w:hAnsi="Cambria"/>
                          <w:b/>
                          <w:bCs/>
                          <w:sz w:val="32"/>
                          <w:szCs w:val="32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</w:p>
    <w:p w:rsidR="00A470A4" w:rsidRDefault="004E241B">
      <w:pPr>
        <w:pStyle w:val="2"/>
        <w:jc w:val="center"/>
        <w:rPr>
          <w:rFonts w:ascii="黑体" w:hAnsi="黑体"/>
        </w:rPr>
      </w:pPr>
      <w:bookmarkStart w:id="1" w:name="_Toc498357332"/>
      <w:r>
        <w:rPr>
          <w:rFonts w:ascii="黑体" w:hAnsi="黑体"/>
        </w:rPr>
        <w:lastRenderedPageBreak/>
        <w:t>目  录</w:t>
      </w:r>
      <w:bookmarkEnd w:id="1"/>
    </w:p>
    <w:p w:rsidR="00A470A4" w:rsidRDefault="00A470A4">
      <w:pPr>
        <w:rPr>
          <w:rFonts w:ascii="黑体" w:eastAsia="黑体" w:hAnsi="黑体"/>
        </w:rPr>
      </w:pPr>
    </w:p>
    <w:p w:rsidR="00A470A4" w:rsidRDefault="00A470A4">
      <w:pPr>
        <w:rPr>
          <w:rFonts w:ascii="黑体" w:eastAsia="黑体" w:hAnsi="黑体"/>
        </w:rPr>
        <w:sectPr w:rsidR="00A470A4">
          <w:footnotePr>
            <w:pos w:val="beneathText"/>
          </w:footnotePr>
          <w:pgSz w:w="11905" w:h="16837"/>
          <w:pgMar w:top="1418" w:right="1797" w:bottom="1440" w:left="1797" w:header="720" w:footer="720" w:gutter="0"/>
          <w:cols w:space="720"/>
          <w:titlePg/>
          <w:docGrid w:type="lines" w:linePitch="312"/>
        </w:sectPr>
      </w:pPr>
    </w:p>
    <w:p w:rsidR="00CD6D5A" w:rsidRDefault="007F200B">
      <w:pPr>
        <w:pStyle w:val="11"/>
        <w:tabs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>
        <w:rPr>
          <w:rFonts w:ascii="黑体" w:eastAsia="黑体" w:hAnsi="黑体"/>
        </w:rPr>
        <w:fldChar w:fldCharType="begin"/>
      </w:r>
      <w:r w:rsidR="004E241B">
        <w:rPr>
          <w:rFonts w:ascii="黑体" w:eastAsia="黑体" w:hAnsi="黑体"/>
        </w:rPr>
        <w:instrText xml:space="preserve"> TOC \o "1-9" \t "标题 9;9;标题 8;8;标题 7;7;标题 6;6;标题 5;5;标题 4;4;标题 3;3;标题 2;2;标题 1;1;标题 1;1;标题 1;1;标题 1;1;Heading A;1;样式 标题 1 + 宋体;1;Heading A;1;Heading A;1;样式 标题 1 + 宋体;1;Heading A;1;样式 标题 1 + 宋体;1;标题 2;2;标题 2;2;标题 2;2;Heading B;2;Heading B;2;Heading B;2;Heading B;2;标题 3;3;标题 3;3;标题 3;3;样式1;3;样式1;3;样式1;3;样式1;3;标题 4;4;标题 4;4;标题 4;4;样式 标题 4 + Arial 五号;4;样式 标题 4 + Arial 五号;4;标题 5;5;标题 5;5;标题 5;5;样式 标题 5 + Arial;5;标题 5 + Arial + 宋体 五号 加粗;5;样式 标题 5 + Arial;5;标题 5 + Arial + 宋体 五号 加粗;5;标题 6;6;标题 6;6;标题 6;6;样式 样式 标题 5 + Arial + 宋体 五号 非加粗 红色;6;样式2;6;标题6;6;样式4;6;样式 样式 标题 5 + Arial + 宋体 五号 非加粗 红色;6;样式2;6;标题6;6;样式4;6;标题 7;7;标题 7;7;标题 7;7;标题 8;8;标题 8;8;标题 8;8;标题 9;9;标题 9;9;标题 9;9" \h</w:instrText>
      </w:r>
      <w:r>
        <w:rPr>
          <w:rFonts w:ascii="黑体" w:eastAsia="黑体" w:hAnsi="黑体"/>
        </w:rPr>
        <w:fldChar w:fldCharType="separate"/>
      </w:r>
      <w:hyperlink w:anchor="_Toc498357331" w:history="1">
        <w:r w:rsidR="00CD6D5A" w:rsidRPr="004C0CF9">
          <w:rPr>
            <w:rStyle w:val="af9"/>
            <w:rFonts w:ascii="黑体" w:eastAsia="黑体" w:hAnsi="黑体" w:hint="eastAsia"/>
            <w:noProof/>
          </w:rPr>
          <w:t>中国电信上海车联网基地</w:t>
        </w:r>
        <w:r w:rsidR="00CD6D5A" w:rsidRPr="004C0CF9">
          <w:rPr>
            <w:rStyle w:val="af9"/>
            <w:rFonts w:ascii="黑体" w:eastAsia="黑体" w:hAnsi="黑体" w:hint="eastAsia"/>
            <w:noProof/>
            <w:kern w:val="24"/>
          </w:rPr>
          <w:t>通信协议规范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_Toc498357331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21"/>
        <w:tabs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32" w:history="1">
        <w:r w:rsidR="00CD6D5A" w:rsidRPr="004C0CF9">
          <w:rPr>
            <w:rStyle w:val="af9"/>
            <w:rFonts w:ascii="黑体" w:hAnsi="黑体" w:hint="eastAsia"/>
            <w:noProof/>
          </w:rPr>
          <w:t>目</w:t>
        </w:r>
        <w:r w:rsidR="00CD6D5A" w:rsidRPr="004C0CF9">
          <w:rPr>
            <w:rStyle w:val="af9"/>
            <w:rFonts w:ascii="黑体" w:hAnsi="黑体"/>
            <w:noProof/>
          </w:rPr>
          <w:t xml:space="preserve">  </w:t>
        </w:r>
        <w:r w:rsidR="00CD6D5A" w:rsidRPr="004C0CF9">
          <w:rPr>
            <w:rStyle w:val="af9"/>
            <w:rFonts w:ascii="黑体" w:hAnsi="黑体" w:hint="eastAsia"/>
            <w:noProof/>
          </w:rPr>
          <w:t>录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_Toc498357332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2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21"/>
        <w:tabs>
          <w:tab w:val="left" w:pos="126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33" w:history="1"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一、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hAnsi="黑体" w:hint="eastAsia"/>
            <w:noProof/>
          </w:rPr>
          <w:t>规定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_Toc498357333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4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34" w:history="1">
        <w:r w:rsidR="00CD6D5A" w:rsidRPr="004C0CF9">
          <w:rPr>
            <w:rStyle w:val="af9"/>
            <w:rFonts w:ascii="黑体" w:eastAsia="黑体" w:hAnsi="黑体"/>
            <w:noProof/>
          </w:rPr>
          <w:t>1)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</w:rPr>
          <w:t>数据类型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_Toc498357334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4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35" w:history="1">
        <w:r w:rsidR="00CD6D5A" w:rsidRPr="004C0CF9">
          <w:rPr>
            <w:rStyle w:val="af9"/>
            <w:rFonts w:ascii="黑体" w:eastAsia="黑体" w:hAnsi="黑体"/>
            <w:noProof/>
          </w:rPr>
          <w:t>2)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</w:rPr>
          <w:t>编码说明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_Toc498357335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4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36" w:history="1">
        <w:r w:rsidR="00CD6D5A" w:rsidRPr="004C0CF9">
          <w:rPr>
            <w:rStyle w:val="af9"/>
            <w:rFonts w:ascii="黑体" w:eastAsia="黑体" w:hAnsi="黑体"/>
            <w:noProof/>
          </w:rPr>
          <w:t>3)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</w:rPr>
          <w:t>注释说明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_Toc498357336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4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21"/>
        <w:tabs>
          <w:tab w:val="left" w:pos="126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37" w:history="1">
        <w:r w:rsidR="00CD6D5A" w:rsidRPr="004C0CF9">
          <w:rPr>
            <w:rStyle w:val="af9"/>
            <w:rFonts w:ascii="黑体" w:hAnsi="黑体" w:hint="eastAsia"/>
            <w:noProof/>
          </w:rPr>
          <w:t>二、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hAnsi="黑体"/>
            <w:noProof/>
            <w:lang w:eastAsia="zh-CN"/>
          </w:rPr>
          <w:t>webservice+json</w:t>
        </w:r>
        <w:r w:rsidR="00CD6D5A" w:rsidRPr="004C0CF9">
          <w:rPr>
            <w:rStyle w:val="af9"/>
            <w:rFonts w:ascii="黑体" w:hAnsi="黑体" w:hint="eastAsia"/>
            <w:noProof/>
          </w:rPr>
          <w:t>协议框架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_Toc498357337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4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38" w:history="1">
        <w:r w:rsidR="00CD6D5A" w:rsidRPr="004C0CF9">
          <w:rPr>
            <w:rStyle w:val="af9"/>
            <w:rFonts w:ascii="黑体" w:eastAsia="黑体" w:hAnsi="黑体"/>
            <w:noProof/>
          </w:rPr>
          <w:t>1)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</w:rPr>
          <w:t>协议概述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_Toc498357338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4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39" w:history="1">
        <w:r w:rsidR="00CD6D5A" w:rsidRPr="004C0CF9">
          <w:rPr>
            <w:rStyle w:val="af9"/>
            <w:rFonts w:ascii="黑体" w:eastAsia="黑体" w:hAnsi="黑体"/>
            <w:noProof/>
          </w:rPr>
          <w:t>2)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</w:rPr>
          <w:t>协议结构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_Toc498357339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4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40" w:history="1">
        <w:r w:rsidR="00CD6D5A" w:rsidRPr="004C0CF9">
          <w:rPr>
            <w:rStyle w:val="af9"/>
            <w:rFonts w:ascii="黑体" w:eastAsia="黑体" w:hAnsi="黑体"/>
            <w:noProof/>
          </w:rPr>
          <w:t>3)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Soap</w:t>
        </w:r>
        <w:r w:rsidR="00CD6D5A" w:rsidRPr="004C0CF9">
          <w:rPr>
            <w:rStyle w:val="af9"/>
            <w:rFonts w:ascii="黑体" w:eastAsia="黑体" w:hAnsi="黑体"/>
            <w:noProof/>
          </w:rPr>
          <w:t xml:space="preserve"> Body</w:t>
        </w:r>
        <w:r w:rsidR="00CD6D5A" w:rsidRPr="004C0CF9">
          <w:rPr>
            <w:rStyle w:val="af9"/>
            <w:rFonts w:ascii="黑体" w:eastAsia="黑体" w:hAnsi="黑体" w:hint="eastAsia"/>
            <w:noProof/>
          </w:rPr>
          <w:t>请求、应答协议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_Toc498357340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5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40"/>
        <w:tabs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41" w:history="1">
        <w:r w:rsidR="00CD6D5A" w:rsidRPr="004C0CF9">
          <w:rPr>
            <w:rStyle w:val="af9"/>
            <w:rFonts w:ascii="黑体" w:hAnsi="黑体"/>
            <w:noProof/>
          </w:rPr>
          <w:t>1</w:t>
        </w:r>
        <w:r w:rsidR="00CD6D5A" w:rsidRPr="004C0CF9">
          <w:rPr>
            <w:rStyle w:val="af9"/>
            <w:rFonts w:ascii="黑体" w:hAnsi="黑体" w:hint="eastAsia"/>
            <w:noProof/>
          </w:rPr>
          <w:t>、</w:t>
        </w:r>
        <w:r w:rsidR="00CD6D5A" w:rsidRPr="004C0CF9">
          <w:rPr>
            <w:rStyle w:val="af9"/>
            <w:rFonts w:ascii="黑体" w:hAnsi="黑体"/>
            <w:noProof/>
          </w:rPr>
          <w:t>SOAP</w:t>
        </w:r>
        <w:r w:rsidR="00CD6D5A" w:rsidRPr="004C0CF9">
          <w:rPr>
            <w:rStyle w:val="af9"/>
            <w:rFonts w:ascii="黑体" w:hAnsi="黑体" w:hint="eastAsia"/>
            <w:noProof/>
          </w:rPr>
          <w:t>请求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_Toc498357341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5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40"/>
        <w:tabs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42" w:history="1">
        <w:r w:rsidR="00CD6D5A" w:rsidRPr="004C0CF9">
          <w:rPr>
            <w:rStyle w:val="af9"/>
            <w:rFonts w:ascii="黑体" w:hAnsi="黑体"/>
            <w:noProof/>
            <w:lang w:eastAsia="zh-CN"/>
          </w:rPr>
          <w:t>2</w:t>
        </w:r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、</w:t>
        </w:r>
        <w:r w:rsidR="00CD6D5A" w:rsidRPr="004C0CF9">
          <w:rPr>
            <w:rStyle w:val="af9"/>
            <w:rFonts w:ascii="黑体" w:hAnsi="黑体"/>
            <w:noProof/>
            <w:lang w:eastAsia="zh-CN"/>
          </w:rPr>
          <w:t>SOAP</w:t>
        </w:r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应答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_Toc498357342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6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43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4)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HTTP</w:t>
        </w:r>
        <w:r w:rsidR="00CD6D5A" w:rsidRPr="004C0CF9">
          <w:rPr>
            <w:rStyle w:val="af9"/>
            <w:rFonts w:ascii="黑体" w:eastAsia="黑体" w:hAnsi="黑体" w:hint="eastAsia"/>
            <w:noProof/>
          </w:rPr>
          <w:t>请求、应答协议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_Toc498357343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8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40"/>
        <w:tabs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44" w:history="1">
        <w:r w:rsidR="00CD6D5A" w:rsidRPr="004C0CF9">
          <w:rPr>
            <w:rStyle w:val="af9"/>
            <w:rFonts w:ascii="黑体" w:hAnsi="黑体"/>
            <w:noProof/>
            <w:lang w:eastAsia="zh-CN"/>
          </w:rPr>
          <w:t>1</w:t>
        </w:r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、</w:t>
        </w:r>
        <w:r w:rsidR="00CD6D5A" w:rsidRPr="004C0CF9">
          <w:rPr>
            <w:rStyle w:val="af9"/>
            <w:rFonts w:ascii="黑体" w:hAnsi="黑体"/>
            <w:noProof/>
            <w:lang w:eastAsia="zh-CN"/>
          </w:rPr>
          <w:t>HTTP</w:t>
        </w:r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请求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_Toc498357344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8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40"/>
        <w:tabs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45" w:history="1">
        <w:r w:rsidR="00CD6D5A" w:rsidRPr="004C0CF9">
          <w:rPr>
            <w:rStyle w:val="af9"/>
            <w:rFonts w:ascii="黑体" w:hAnsi="黑体"/>
            <w:noProof/>
            <w:lang w:eastAsia="zh-CN"/>
          </w:rPr>
          <w:t>2</w:t>
        </w:r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、</w:t>
        </w:r>
        <w:r w:rsidR="00CD6D5A" w:rsidRPr="004C0CF9">
          <w:rPr>
            <w:rStyle w:val="af9"/>
            <w:rFonts w:ascii="黑体" w:hAnsi="黑体"/>
            <w:noProof/>
            <w:lang w:eastAsia="zh-CN"/>
          </w:rPr>
          <w:t>HTTP</w:t>
        </w:r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应答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_Toc498357345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8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21"/>
        <w:tabs>
          <w:tab w:val="left" w:pos="126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46" w:history="1">
        <w:r w:rsidR="00CD6D5A" w:rsidRPr="004C0CF9">
          <w:rPr>
            <w:rStyle w:val="af9"/>
            <w:rFonts w:asciiTheme="minorEastAsia" w:hAnsiTheme="minorEastAsia" w:cs="Arial" w:hint="eastAsia"/>
            <w:noProof/>
          </w:rPr>
          <w:t>2、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hAnsi="黑体" w:cs="Arial" w:hint="eastAsia"/>
            <w:noProof/>
            <w:lang w:eastAsia="zh-CN"/>
          </w:rPr>
          <w:t>域</w:t>
        </w:r>
        <w:r w:rsidR="00CD6D5A" w:rsidRPr="004C0CF9">
          <w:rPr>
            <w:rStyle w:val="af9"/>
            <w:rFonts w:ascii="黑体" w:hAnsi="黑体" w:cs="Arial" w:hint="eastAsia"/>
            <w:noProof/>
          </w:rPr>
          <w:t>详细说明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_Toc498357346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9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47" w:history="1">
        <w:r w:rsidR="00CD6D5A" w:rsidRPr="004C0CF9">
          <w:rPr>
            <w:rStyle w:val="af9"/>
            <w:rFonts w:ascii="黑体" w:eastAsia="黑体" w:hAnsi="黑体"/>
            <w:noProof/>
          </w:rPr>
          <w:t>1)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</w:rPr>
          <w:t>协议版本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_Toc498357347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9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48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2)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请求标识（</w:t>
        </w:r>
        <w:r w:rsidR="00CD6D5A" w:rsidRPr="004C0CF9">
          <w:rPr>
            <w:rStyle w:val="af9"/>
            <w:rFonts w:ascii="黑体" w:eastAsia="黑体" w:hAnsi="黑体"/>
            <w:noProof/>
            <w:kern w:val="0"/>
            <w:highlight w:val="white"/>
            <w:lang w:eastAsia="zh-CN"/>
          </w:rPr>
          <w:t>msgId</w:t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）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_Toc498357348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10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40"/>
        <w:tabs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49" w:history="1">
        <w:r w:rsidR="00CD6D5A" w:rsidRPr="004C0CF9">
          <w:rPr>
            <w:rStyle w:val="af9"/>
            <w:rFonts w:ascii="黑体" w:hAnsi="黑体"/>
            <w:noProof/>
            <w:lang w:eastAsia="zh-CN"/>
          </w:rPr>
          <w:t>1</w:t>
        </w:r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、测试标志</w:t>
        </w:r>
        <w:r w:rsidR="00CD6D5A" w:rsidRPr="004C0CF9">
          <w:rPr>
            <w:rStyle w:val="af9"/>
            <w:rFonts w:ascii="黑体" w:hAnsi="黑体"/>
            <w:noProof/>
            <w:lang w:eastAsia="zh-CN"/>
          </w:rPr>
          <w:t>(</w:t>
        </w:r>
        <w:r w:rsidR="00CD6D5A" w:rsidRPr="004C0CF9">
          <w:rPr>
            <w:rStyle w:val="af9"/>
            <w:rFonts w:ascii="黑体" w:hAnsi="黑体"/>
            <w:noProof/>
          </w:rPr>
          <w:t>TEST</w:t>
        </w:r>
        <w:r w:rsidR="00CD6D5A" w:rsidRPr="004C0CF9">
          <w:rPr>
            <w:rStyle w:val="af9"/>
            <w:rFonts w:ascii="黑体" w:hAnsi="黑体"/>
            <w:noProof/>
            <w:lang w:eastAsia="zh-CN"/>
          </w:rPr>
          <w:t>-</w:t>
        </w:r>
        <w:r w:rsidR="00CD6D5A" w:rsidRPr="004C0CF9">
          <w:rPr>
            <w:rStyle w:val="af9"/>
            <w:rFonts w:ascii="黑体" w:hAnsi="黑体"/>
            <w:noProof/>
          </w:rPr>
          <w:t>FLAG</w:t>
        </w:r>
        <w:r w:rsidR="00CD6D5A" w:rsidRPr="004C0CF9">
          <w:rPr>
            <w:rStyle w:val="af9"/>
            <w:rFonts w:ascii="黑体" w:hAnsi="黑体"/>
            <w:noProof/>
            <w:lang w:eastAsia="zh-CN"/>
          </w:rPr>
          <w:t>)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_Toc498357349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10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40"/>
        <w:tabs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50" w:history="1">
        <w:r w:rsidR="00CD6D5A" w:rsidRPr="004C0CF9">
          <w:rPr>
            <w:rStyle w:val="af9"/>
            <w:rFonts w:ascii="黑体" w:hAnsi="黑体"/>
            <w:noProof/>
            <w:lang w:eastAsia="zh-CN"/>
          </w:rPr>
          <w:t>2</w:t>
        </w:r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、响应</w:t>
        </w:r>
        <w:r w:rsidR="00CD6D5A" w:rsidRPr="004C0CF9">
          <w:rPr>
            <w:rStyle w:val="af9"/>
            <w:rFonts w:ascii="黑体" w:hAnsi="黑体" w:hint="eastAsia"/>
            <w:noProof/>
          </w:rPr>
          <w:t>返回码</w:t>
        </w:r>
        <w:r w:rsidR="00CD6D5A" w:rsidRPr="004C0CF9">
          <w:rPr>
            <w:rStyle w:val="af9"/>
            <w:rFonts w:ascii="黑体" w:hAnsi="黑体"/>
            <w:noProof/>
            <w:lang w:eastAsia="zh-CN"/>
          </w:rPr>
          <w:t>(Result-Code)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_Toc498357350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10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40"/>
        <w:tabs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51" w:history="1">
        <w:r w:rsidR="00CD6D5A" w:rsidRPr="004C0CF9">
          <w:rPr>
            <w:rStyle w:val="af9"/>
            <w:rFonts w:ascii="黑体" w:hAnsi="黑体"/>
            <w:noProof/>
            <w:lang w:eastAsia="zh-CN"/>
          </w:rPr>
          <w:t>3</w:t>
        </w:r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、请求时间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_Toc498357351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10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40"/>
        <w:tabs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52" w:history="1">
        <w:r w:rsidR="00CD6D5A" w:rsidRPr="004C0CF9">
          <w:rPr>
            <w:rStyle w:val="af9"/>
            <w:rFonts w:ascii="黑体" w:hAnsi="黑体"/>
            <w:noProof/>
          </w:rPr>
          <w:t>4</w:t>
        </w:r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、</w:t>
        </w:r>
        <w:r w:rsidR="00CD6D5A" w:rsidRPr="004C0CF9">
          <w:rPr>
            <w:rStyle w:val="af9"/>
            <w:rFonts w:ascii="黑体" w:hAnsi="黑体" w:hint="eastAsia"/>
            <w:noProof/>
          </w:rPr>
          <w:t>响应时间</w:t>
        </w:r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（</w:t>
        </w:r>
        <w:r w:rsidR="00CD6D5A" w:rsidRPr="004C0CF9">
          <w:rPr>
            <w:rStyle w:val="af9"/>
            <w:rFonts w:ascii="黑体" w:hAnsi="黑体"/>
            <w:noProof/>
            <w:lang w:eastAsia="zh-CN"/>
          </w:rPr>
          <w:t>RespTime</w:t>
        </w:r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）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_Toc498357352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10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40"/>
        <w:tabs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53" w:history="1">
        <w:r w:rsidR="00CD6D5A" w:rsidRPr="004C0CF9">
          <w:rPr>
            <w:rStyle w:val="af9"/>
            <w:rFonts w:ascii="黑体" w:hAnsi="黑体"/>
            <w:noProof/>
          </w:rPr>
          <w:t>5</w:t>
        </w:r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、请求来源（</w:t>
        </w:r>
        <w:r w:rsidR="00CD6D5A" w:rsidRPr="004C0CF9">
          <w:rPr>
            <w:rStyle w:val="af9"/>
            <w:rFonts w:ascii="黑体" w:hAnsi="黑体"/>
            <w:noProof/>
            <w:lang w:eastAsia="zh-CN"/>
          </w:rPr>
          <w:t>consumer</w:t>
        </w:r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）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_Toc498357353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10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40"/>
        <w:tabs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54" w:history="1">
        <w:r w:rsidR="00CD6D5A" w:rsidRPr="004C0CF9">
          <w:rPr>
            <w:rStyle w:val="af9"/>
            <w:rFonts w:ascii="黑体" w:hAnsi="黑体"/>
            <w:noProof/>
          </w:rPr>
          <w:t>6</w:t>
        </w:r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、加密处理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_Toc498357354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10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55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3)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响应返回码说明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_Toc498357355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10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21"/>
        <w:tabs>
          <w:tab w:val="left" w:pos="126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56" w:history="1"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三、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hAnsi="黑体" w:hint="eastAsia"/>
            <w:noProof/>
            <w:lang w:eastAsia="zh-CN"/>
          </w:rPr>
          <w:t>接口列表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_Toc498357356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11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57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ALL.1.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卡预设值转换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_Toc498357357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11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58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ALL.2.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卡预设值到期提醒（定时推送格式说明）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_Toc498357358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11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59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ALL.3.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卡消费信息定时推送（地址设定）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_Toc498357359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12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60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ALL.4.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卡消费信息定时推送（定时推送格式说明）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_Toc498357360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13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61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ALL.5.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注销卡（修改）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_Toc498357361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13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62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ALL.7.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报竣推送接口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_Toc498357362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14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63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ALL.8.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告警推送接口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_Toc498357363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14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64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SH.1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套餐转换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_Toc498357364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15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65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SH.2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套餐转换完工通知（实时推送）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_Toc498357365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15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66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SH.3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实时清单查询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_Toc498357366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16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67" w:history="1">
        <w:r w:rsidR="00CD6D5A" w:rsidRPr="004C0CF9">
          <w:rPr>
            <w:rStyle w:val="af9"/>
            <w:rFonts w:ascii="黑体" w:eastAsia="黑体" w:hAnsi="黑体"/>
            <w:noProof/>
          </w:rPr>
          <w:t>SH.4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</w:rPr>
          <w:t>历史清单查询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_Toc498357367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17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68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SH.5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客户账单明细查询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_Toc498357368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18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69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SH.6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客户账单查询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_Toc498357369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19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70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SH.7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套餐使用量查询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_Toc498357370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20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71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SH.8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补换卡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_Toc498357371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21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72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SH.9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补换卡完工通知（实时推送）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_Toc498357372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21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73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SH.10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设备停机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_Toc498357373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22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74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SH.11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设备复机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_Toc498357374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23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75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SH.12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卡状态查询（新增）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_Toc498357375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23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76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M2M.1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物联网流量查询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_Toc498357376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24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77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M2M.2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物联网余额查询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_Toc498357377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25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78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M2M.3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物联网套餐查询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_Toc498357378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25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79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M2M.4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物联网停复机功能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_Toc498357379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26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80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M2M.5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物联网卡状态查询功能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_Toc498357380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26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81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M2M.6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物联网定位功能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_Toc498357381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27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82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M2M.7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物联网接入号码查询功能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_Toc498357382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28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83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M2M.8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物联网活卡激活功能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_Toc498357383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28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16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84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M2M.9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物联网短信详单查询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_Toc498357384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29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85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M2M.10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物联网流量池成员列表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_Toc498357385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29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86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M2M.11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物联网流量池单个成员查询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_Toc498357386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30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87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M2M.12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物联网流量池成员新增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_Toc498357387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31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88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M2M.13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物联网流量池成员删除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_Toc498357388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32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89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M2M.14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物联网流量池成员额度调整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_Toc498357389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32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90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M2M.15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物联网流量池总使用量查询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_Toc498357390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33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91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M2M.16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物联网流量池单个成员使用量查询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_Toc498357391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33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92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M2M.17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物联网流量池充值接口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_Toc498357392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34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93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M2M.18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【不推荐】物联网流量预警比例设置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_Toc498357393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34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94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M2M.19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物联网套餐订购接口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_Toc498357394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35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95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M2M.20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物联网套餐退订接口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_Toc498357395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39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96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M2M.21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物联网设置卡达量断网阀值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_Toc498357396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42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97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M2M.22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物联网达量断网后恢复上网功能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_Toc498357397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44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98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M2M.23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物联网语音详单查询接口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_Toc498357398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44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399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M2M.24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物联网增值详单查询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_Toc498357399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47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400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M2M.25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物联网产品资料查询接口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_Toc498357400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49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401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M2M.26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物联网单独断网（添加和取消）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_Toc498357401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51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402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M2M.27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物联网前向流量池互转接口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_Toc498357402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51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403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M2M.28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物联网后向流量池信息推送接口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_Toc498357403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52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404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M2M.29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物联网后向流量池单卡信息推送接口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_Toc498357404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53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405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M2M.30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物联网后向流量池单卡阀值修改接口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_Toc498357405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53</w:t>
        </w:r>
        <w:r w:rsidR="00CD6D5A">
          <w:rPr>
            <w:noProof/>
          </w:rPr>
          <w:fldChar w:fldCharType="end"/>
        </w:r>
      </w:hyperlink>
    </w:p>
    <w:p w:rsidR="00CD6D5A" w:rsidRDefault="000C3EA5">
      <w:pPr>
        <w:pStyle w:val="30"/>
        <w:tabs>
          <w:tab w:val="left" w:pos="210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98357406" w:history="1">
        <w:r w:rsidR="00CD6D5A" w:rsidRPr="004C0CF9">
          <w:rPr>
            <w:rStyle w:val="af9"/>
            <w:rFonts w:ascii="黑体" w:eastAsia="黑体" w:hAnsi="黑体"/>
            <w:noProof/>
            <w:lang w:eastAsia="zh-CN"/>
          </w:rPr>
          <w:t>M2M.31</w:t>
        </w:r>
        <w:r w:rsidR="00CD6D5A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CD6D5A" w:rsidRPr="004C0CF9">
          <w:rPr>
            <w:rStyle w:val="af9"/>
            <w:rFonts w:ascii="黑体" w:eastAsia="黑体" w:hAnsi="黑体" w:hint="eastAsia"/>
            <w:noProof/>
            <w:lang w:eastAsia="zh-CN"/>
          </w:rPr>
          <w:t>物联网后向流量池推送管理接口</w:t>
        </w:r>
        <w:r w:rsidR="00CD6D5A">
          <w:rPr>
            <w:noProof/>
          </w:rPr>
          <w:tab/>
        </w:r>
        <w:r w:rsidR="00CD6D5A">
          <w:rPr>
            <w:noProof/>
          </w:rPr>
          <w:fldChar w:fldCharType="begin"/>
        </w:r>
        <w:r w:rsidR="00CD6D5A">
          <w:rPr>
            <w:noProof/>
          </w:rPr>
          <w:instrText xml:space="preserve"> PAGEREF _Toc498357406 \h </w:instrText>
        </w:r>
        <w:r w:rsidR="00CD6D5A">
          <w:rPr>
            <w:noProof/>
          </w:rPr>
        </w:r>
        <w:r w:rsidR="00CD6D5A">
          <w:rPr>
            <w:noProof/>
          </w:rPr>
          <w:fldChar w:fldCharType="separate"/>
        </w:r>
        <w:r w:rsidR="00CD6D5A">
          <w:rPr>
            <w:noProof/>
          </w:rPr>
          <w:t>54</w:t>
        </w:r>
        <w:r w:rsidR="00CD6D5A">
          <w:rPr>
            <w:noProof/>
          </w:rPr>
          <w:fldChar w:fldCharType="end"/>
        </w:r>
      </w:hyperlink>
    </w:p>
    <w:p w:rsidR="00A470A4" w:rsidRDefault="007F200B">
      <w:pPr>
        <w:pStyle w:val="21"/>
        <w:tabs>
          <w:tab w:val="right" w:leader="dot" w:pos="8725"/>
        </w:tabs>
        <w:rPr>
          <w:rFonts w:ascii="黑体" w:eastAsia="黑体" w:hAnsi="黑体"/>
        </w:rPr>
        <w:sectPr w:rsidR="00A470A4">
          <w:footnotePr>
            <w:pos w:val="beneathText"/>
          </w:footnotePr>
          <w:type w:val="continuous"/>
          <w:pgSz w:w="11905" w:h="16837"/>
          <w:pgMar w:top="1418" w:right="1800" w:bottom="1440" w:left="1800" w:header="720" w:footer="720" w:gutter="0"/>
          <w:cols w:space="720"/>
          <w:titlePg/>
          <w:docGrid w:type="lines" w:linePitch="312"/>
        </w:sectPr>
      </w:pPr>
      <w:r>
        <w:rPr>
          <w:rFonts w:ascii="黑体" w:eastAsia="黑体" w:hAnsi="黑体"/>
        </w:rPr>
        <w:fldChar w:fldCharType="end"/>
      </w:r>
    </w:p>
    <w:p w:rsidR="00A470A4" w:rsidRDefault="00A470A4">
      <w:pPr>
        <w:tabs>
          <w:tab w:val="right" w:leader="dot" w:pos="8305"/>
        </w:tabs>
        <w:rPr>
          <w:rFonts w:ascii="黑体" w:eastAsia="黑体" w:hAnsi="黑体"/>
        </w:rPr>
        <w:sectPr w:rsidR="00A470A4">
          <w:footnotePr>
            <w:pos w:val="beneathText"/>
          </w:footnotePr>
          <w:type w:val="continuous"/>
          <w:pgSz w:w="11905" w:h="16837"/>
          <w:pgMar w:top="1418" w:right="1800" w:bottom="1440" w:left="1800" w:header="720" w:footer="720" w:gutter="0"/>
          <w:cols w:space="720"/>
          <w:titlePg/>
          <w:docGrid w:type="lines" w:linePitch="312"/>
        </w:sectPr>
      </w:pPr>
    </w:p>
    <w:p w:rsidR="00A470A4" w:rsidRDefault="004E241B">
      <w:pPr>
        <w:pStyle w:val="2"/>
        <w:numPr>
          <w:ilvl w:val="0"/>
          <w:numId w:val="3"/>
        </w:numPr>
        <w:rPr>
          <w:rFonts w:ascii="黑体" w:hAnsi="黑体"/>
          <w:lang w:eastAsia="zh-CN"/>
        </w:rPr>
      </w:pPr>
      <w:bookmarkStart w:id="2" w:name="_Toc498357333"/>
      <w:r>
        <w:rPr>
          <w:rFonts w:ascii="黑体" w:hAnsi="黑体"/>
        </w:rPr>
        <w:lastRenderedPageBreak/>
        <w:t>规定</w:t>
      </w:r>
      <w:bookmarkEnd w:id="2"/>
    </w:p>
    <w:p w:rsidR="00A470A4" w:rsidRDefault="004E241B">
      <w:pPr>
        <w:pStyle w:val="3"/>
        <w:numPr>
          <w:ilvl w:val="0"/>
          <w:numId w:val="4"/>
        </w:numPr>
        <w:rPr>
          <w:rFonts w:ascii="黑体" w:eastAsia="黑体" w:hAnsi="黑体"/>
        </w:rPr>
      </w:pPr>
      <w:bookmarkStart w:id="3" w:name="_Toc286690430"/>
      <w:bookmarkStart w:id="4" w:name="_Toc498357334"/>
      <w:r>
        <w:rPr>
          <w:rFonts w:ascii="黑体" w:eastAsia="黑体" w:hAnsi="黑体"/>
        </w:rPr>
        <w:t>数据类型</w:t>
      </w:r>
      <w:bookmarkEnd w:id="3"/>
      <w:bookmarkEnd w:id="4"/>
    </w:p>
    <w:p w:rsidR="00A470A4" w:rsidRDefault="004E241B">
      <w:pPr>
        <w:spacing w:line="360" w:lineRule="auto"/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本文中标记</w:t>
      </w:r>
      <w:r>
        <w:rPr>
          <w:rFonts w:ascii="黑体" w:eastAsia="黑体" w:hAnsi="黑体"/>
          <w:b/>
          <w:szCs w:val="21"/>
        </w:rPr>
        <w:t xml:space="preserve">[ </w:t>
      </w:r>
      <w:r>
        <w:rPr>
          <w:rFonts w:ascii="黑体" w:eastAsia="黑体" w:hAnsi="黑体" w:hint="eastAsia"/>
          <w:b/>
          <w:szCs w:val="21"/>
        </w:rPr>
        <w:t>S</w:t>
      </w:r>
      <w:r>
        <w:rPr>
          <w:rFonts w:ascii="黑体" w:eastAsia="黑体" w:hAnsi="黑体"/>
          <w:b/>
          <w:szCs w:val="21"/>
        </w:rPr>
        <w:t>]</w:t>
      </w:r>
      <w:r>
        <w:rPr>
          <w:rFonts w:ascii="黑体" w:eastAsia="黑体" w:hAnsi="黑体"/>
          <w:szCs w:val="21"/>
        </w:rPr>
        <w:t>显示</w:t>
      </w:r>
      <w:r>
        <w:rPr>
          <w:rFonts w:ascii="黑体" w:eastAsia="黑体" w:hAnsi="黑体" w:hint="eastAsia"/>
          <w:szCs w:val="21"/>
        </w:rPr>
        <w:t>String</w:t>
      </w:r>
      <w:r>
        <w:rPr>
          <w:rFonts w:ascii="黑体" w:eastAsia="黑体" w:hAnsi="黑体"/>
          <w:szCs w:val="21"/>
        </w:rPr>
        <w:t>型。</w:t>
      </w:r>
    </w:p>
    <w:p w:rsidR="00A470A4" w:rsidRDefault="004E241B">
      <w:pPr>
        <w:pStyle w:val="3"/>
        <w:numPr>
          <w:ilvl w:val="0"/>
          <w:numId w:val="4"/>
        </w:numPr>
        <w:rPr>
          <w:rFonts w:ascii="黑体" w:eastAsia="黑体" w:hAnsi="黑体"/>
        </w:rPr>
      </w:pPr>
      <w:bookmarkStart w:id="5" w:name="_Toc498357335"/>
      <w:r>
        <w:rPr>
          <w:rFonts w:ascii="黑体" w:eastAsia="黑体" w:hAnsi="黑体"/>
        </w:rPr>
        <w:t>编码说明</w:t>
      </w:r>
      <w:bookmarkEnd w:id="5"/>
    </w:p>
    <w:p w:rsidR="00A470A4" w:rsidRDefault="004E241B">
      <w:pPr>
        <w:ind w:firstLine="360"/>
        <w:rPr>
          <w:rFonts w:ascii="黑体" w:eastAsia="黑体" w:hAnsi="黑体"/>
        </w:rPr>
      </w:pPr>
      <w:r>
        <w:rPr>
          <w:rFonts w:ascii="黑体" w:eastAsia="黑体" w:hAnsi="黑体" w:hint="eastAsia"/>
          <w:lang w:eastAsia="zh-CN"/>
        </w:rPr>
        <w:t>TSP</w:t>
      </w:r>
      <w:r>
        <w:rPr>
          <w:rFonts w:ascii="黑体" w:eastAsia="黑体" w:hAnsi="黑体"/>
        </w:rPr>
        <w:t>平台间请求、应答</w:t>
      </w:r>
      <w:r>
        <w:rPr>
          <w:rFonts w:ascii="黑体" w:eastAsia="黑体" w:hAnsi="黑体" w:hint="eastAsia"/>
          <w:lang w:eastAsia="zh-CN"/>
        </w:rPr>
        <w:t>协议编码方式</w:t>
      </w:r>
      <w:r>
        <w:rPr>
          <w:rFonts w:ascii="黑体" w:eastAsia="黑体" w:hAnsi="黑体"/>
        </w:rPr>
        <w:t>采用</w:t>
      </w:r>
      <w:r>
        <w:rPr>
          <w:rFonts w:ascii="黑体" w:eastAsia="黑体" w:hAnsi="黑体" w:hint="eastAsia"/>
          <w:color w:val="FF0000"/>
          <w:lang w:eastAsia="zh-CN"/>
        </w:rPr>
        <w:t>UTF-8</w:t>
      </w:r>
      <w:r>
        <w:rPr>
          <w:rFonts w:ascii="黑体" w:eastAsia="黑体" w:hAnsi="黑体"/>
        </w:rPr>
        <w:t>。</w:t>
      </w:r>
    </w:p>
    <w:p w:rsidR="00A470A4" w:rsidRDefault="004E241B">
      <w:pPr>
        <w:pStyle w:val="3"/>
        <w:numPr>
          <w:ilvl w:val="0"/>
          <w:numId w:val="4"/>
        </w:numPr>
        <w:rPr>
          <w:rFonts w:ascii="黑体" w:eastAsia="黑体" w:hAnsi="黑体"/>
        </w:rPr>
      </w:pPr>
      <w:bookmarkStart w:id="6" w:name="_Toc498357336"/>
      <w:r>
        <w:rPr>
          <w:rFonts w:ascii="黑体" w:eastAsia="黑体" w:hAnsi="黑体"/>
        </w:rPr>
        <w:t>注释说明</w:t>
      </w:r>
      <w:bookmarkEnd w:id="6"/>
    </w:p>
    <w:p w:rsidR="00A470A4" w:rsidRDefault="004E241B">
      <w:pPr>
        <w:spacing w:line="360" w:lineRule="auto"/>
        <w:ind w:firstLine="420"/>
        <w:rPr>
          <w:rFonts w:ascii="黑体" w:eastAsia="黑体" w:hAnsi="黑体"/>
        </w:rPr>
      </w:pPr>
      <w:r>
        <w:rPr>
          <w:rFonts w:ascii="黑体" w:eastAsia="黑体" w:hAnsi="黑体"/>
        </w:rPr>
        <w:t>本文采用如下注释关键词：</w:t>
      </w:r>
    </w:p>
    <w:p w:rsidR="00A470A4" w:rsidRDefault="004E241B">
      <w:pPr>
        <w:spacing w:line="360" w:lineRule="auto"/>
        <w:ind w:firstLine="420"/>
        <w:rPr>
          <w:rFonts w:ascii="黑体" w:eastAsia="黑体" w:hAnsi="黑体"/>
        </w:rPr>
      </w:pPr>
      <w:r>
        <w:rPr>
          <w:rFonts w:ascii="黑体" w:eastAsia="黑体" w:hAnsi="黑体"/>
          <w:b/>
        </w:rPr>
        <w:t>[注意]——</w:t>
      </w:r>
      <w:r>
        <w:rPr>
          <w:rFonts w:ascii="黑体" w:eastAsia="黑体" w:hAnsi="黑体"/>
        </w:rPr>
        <w:t>提醒读者关注此处。</w:t>
      </w:r>
    </w:p>
    <w:p w:rsidR="00A470A4" w:rsidRDefault="00A470A4">
      <w:pPr>
        <w:ind w:firstLine="360"/>
        <w:rPr>
          <w:rFonts w:ascii="黑体" w:eastAsia="黑体" w:hAnsi="黑体"/>
          <w:lang w:eastAsia="zh-CN"/>
        </w:rPr>
      </w:pPr>
    </w:p>
    <w:p w:rsidR="00A470A4" w:rsidRDefault="004E241B">
      <w:pPr>
        <w:pStyle w:val="2"/>
        <w:numPr>
          <w:ilvl w:val="0"/>
          <w:numId w:val="3"/>
        </w:numPr>
        <w:rPr>
          <w:rFonts w:ascii="黑体" w:hAnsi="黑体"/>
        </w:rPr>
      </w:pPr>
      <w:bookmarkStart w:id="7" w:name="_Toc353450403"/>
      <w:bookmarkStart w:id="8" w:name="_Toc498357337"/>
      <w:r>
        <w:rPr>
          <w:rFonts w:ascii="黑体" w:hAnsi="黑体" w:hint="eastAsia"/>
          <w:lang w:eastAsia="zh-CN"/>
        </w:rPr>
        <w:t>webservice+json</w:t>
      </w:r>
      <w:r>
        <w:rPr>
          <w:rFonts w:ascii="黑体" w:hAnsi="黑体"/>
        </w:rPr>
        <w:t>协议框架</w:t>
      </w:r>
      <w:bookmarkEnd w:id="7"/>
      <w:bookmarkEnd w:id="8"/>
    </w:p>
    <w:p w:rsidR="00A470A4" w:rsidRDefault="004E241B">
      <w:pPr>
        <w:pStyle w:val="3"/>
        <w:numPr>
          <w:ilvl w:val="0"/>
          <w:numId w:val="5"/>
        </w:numPr>
        <w:rPr>
          <w:rFonts w:ascii="黑体" w:eastAsia="黑体" w:hAnsi="黑体"/>
        </w:rPr>
      </w:pPr>
      <w:bookmarkStart w:id="9" w:name="_Toc353450404"/>
      <w:bookmarkStart w:id="10" w:name="_Toc498357338"/>
      <w:r>
        <w:rPr>
          <w:rFonts w:ascii="黑体" w:eastAsia="黑体" w:hAnsi="黑体"/>
        </w:rPr>
        <w:t>协议概述</w:t>
      </w:r>
      <w:bookmarkEnd w:id="9"/>
      <w:bookmarkEnd w:id="10"/>
    </w:p>
    <w:p w:rsidR="00A470A4" w:rsidRDefault="004E241B">
      <w:pPr>
        <w:spacing w:line="360" w:lineRule="auto"/>
        <w:ind w:firstLine="42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</w:rPr>
        <w:t>本通讯协议的</w:t>
      </w:r>
      <w:r>
        <w:rPr>
          <w:rFonts w:ascii="黑体" w:eastAsia="黑体" w:hAnsi="黑体" w:hint="eastAsia"/>
          <w:lang w:eastAsia="zh-CN"/>
        </w:rPr>
        <w:t>接口方式为webservice，</w:t>
      </w:r>
      <w:r>
        <w:rPr>
          <w:rFonts w:ascii="黑体" w:eastAsia="黑体" w:hAnsi="黑体" w:hint="eastAsia"/>
        </w:rPr>
        <w:t>承载协议为</w:t>
      </w:r>
      <w:r>
        <w:rPr>
          <w:rFonts w:ascii="黑体" w:eastAsia="黑体" w:hAnsi="黑体"/>
          <w:color w:val="000000"/>
          <w:sz w:val="23"/>
          <w:szCs w:val="23"/>
          <w:shd w:val="clear" w:color="auto" w:fill="F2F8EF"/>
        </w:rPr>
        <w:t>SOAP1.</w:t>
      </w:r>
      <w:r>
        <w:rPr>
          <w:rFonts w:ascii="黑体" w:eastAsia="黑体" w:hAnsi="黑体" w:hint="eastAsia"/>
          <w:color w:val="000000"/>
          <w:sz w:val="23"/>
          <w:szCs w:val="23"/>
          <w:shd w:val="clear" w:color="auto" w:fill="F2F8EF"/>
          <w:lang w:eastAsia="zh-CN"/>
        </w:rPr>
        <w:t>1，业务数据格式为json</w:t>
      </w:r>
      <w:r>
        <w:rPr>
          <w:rFonts w:ascii="黑体" w:eastAsia="黑体" w:hAnsi="黑体" w:hint="eastAsia"/>
        </w:rPr>
        <w:t>。</w:t>
      </w:r>
    </w:p>
    <w:p w:rsidR="00A470A4" w:rsidRDefault="004E241B">
      <w:pPr>
        <w:pStyle w:val="3"/>
        <w:numPr>
          <w:ilvl w:val="0"/>
          <w:numId w:val="5"/>
        </w:numPr>
        <w:rPr>
          <w:rFonts w:ascii="黑体" w:eastAsia="黑体" w:hAnsi="黑体"/>
        </w:rPr>
      </w:pPr>
      <w:bookmarkStart w:id="11" w:name="_Toc353450405"/>
      <w:bookmarkStart w:id="12" w:name="_Toc259534984"/>
      <w:bookmarkStart w:id="13" w:name="_Toc498357339"/>
      <w:r>
        <w:rPr>
          <w:rFonts w:ascii="黑体" w:eastAsia="黑体" w:hAnsi="黑体"/>
        </w:rPr>
        <w:t>协议结构</w:t>
      </w:r>
      <w:bookmarkEnd w:id="11"/>
      <w:bookmarkEnd w:id="12"/>
      <w:bookmarkEnd w:id="13"/>
    </w:p>
    <w:p w:rsidR="00A470A4" w:rsidRDefault="004E241B">
      <w:pPr>
        <w:ind w:firstLine="420"/>
        <w:rPr>
          <w:rFonts w:ascii="黑体" w:eastAsia="黑体" w:hAnsi="黑体" w:cs="Arial"/>
          <w:szCs w:val="21"/>
          <w:lang w:eastAsia="zh-CN"/>
        </w:rPr>
      </w:pPr>
      <w:r>
        <w:rPr>
          <w:rFonts w:ascii="黑体" w:eastAsia="黑体" w:hAnsi="黑体" w:cs="Arial"/>
          <w:szCs w:val="21"/>
        </w:rPr>
        <w:t>协议上行数据的结构如下图1所示：</w:t>
      </w:r>
    </w:p>
    <w:p w:rsidR="00A470A4" w:rsidRDefault="00A470A4">
      <w:pPr>
        <w:ind w:firstLine="420"/>
        <w:rPr>
          <w:rFonts w:ascii="黑体" w:eastAsia="黑体" w:hAnsi="黑体" w:cs="Arial"/>
          <w:szCs w:val="21"/>
          <w:lang w:eastAsia="zh-CN"/>
        </w:rPr>
      </w:pPr>
    </w:p>
    <w:p w:rsidR="00A470A4" w:rsidRDefault="004E241B">
      <w:pPr>
        <w:ind w:firstLine="420"/>
        <w:jc w:val="center"/>
        <w:rPr>
          <w:rFonts w:ascii="黑体" w:eastAsia="黑体" w:hAnsi="黑体" w:cs="Arial"/>
          <w:szCs w:val="21"/>
          <w:lang w:eastAsia="zh-CN"/>
        </w:rPr>
      </w:pPr>
      <w:r w:rsidRPr="00C90ACF">
        <w:rPr>
          <w:rFonts w:ascii="黑体" w:eastAsia="黑体" w:hAnsi="黑体"/>
        </w:rPr>
        <w:object w:dxaOrig="2715" w:dyaOrig="3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165.75pt" o:ole="">
            <v:imagedata r:id="rId15" o:title=""/>
          </v:shape>
          <o:OLEObject Type="Embed" ProgID="Visio.Drawing.11" ShapeID="_x0000_i1025" DrawAspect="Content" ObjectID="_1573885785" r:id="rId16"/>
        </w:object>
      </w:r>
    </w:p>
    <w:p w:rsidR="00A470A4" w:rsidRDefault="00E866CA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cs="Arial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93345</wp:posOffset>
                </wp:positionV>
                <wp:extent cx="340995" cy="134620"/>
                <wp:effectExtent l="0" t="1270" r="1905" b="0"/>
                <wp:wrapNone/>
                <wp:docPr id="46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03721" id="Rectangle 321" o:spid="_x0000_s1026" style="position:absolute;left:0;text-align:left;margin-left:234.85pt;margin-top:7.35pt;width:26.85pt;height: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" stroked="f">
                <v:stroke joinstyle="round"/>
              </v:rect>
            </w:pict>
          </mc:Fallback>
        </mc:AlternateContent>
      </w:r>
      <w:r>
        <w:rPr>
          <w:rFonts w:ascii="黑体" w:eastAsia="黑体" w:hAnsi="黑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27305</wp:posOffset>
                </wp:positionV>
                <wp:extent cx="581660" cy="157480"/>
                <wp:effectExtent l="3175" t="1905" r="0" b="2540"/>
                <wp:wrapNone/>
                <wp:docPr id="45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CC0" w:rsidRDefault="005D3CC0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2" o:spid="_x0000_s1027" type="#_x0000_t202" style="position:absolute;left:0;text-align:left;margin-left:157.1pt;margin-top:2.15pt;width:45.8pt;height: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" filled="f" stroked="f">
                <v:stroke joinstyle="round"/>
                <v:textbox inset="0,0,0,0">
                  <w:txbxContent>
                    <w:p w:rsidR="005D3CC0" w:rsidRDefault="005D3CC0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70A4" w:rsidRDefault="004E241B">
      <w:pPr>
        <w:pStyle w:val="2c"/>
        <w:jc w:val="center"/>
        <w:rPr>
          <w:rFonts w:ascii="黑体" w:hAnsi="黑体"/>
          <w:lang w:eastAsia="zh-CN"/>
        </w:rPr>
      </w:pPr>
      <w:r>
        <w:rPr>
          <w:rFonts w:ascii="黑体" w:hAnsi="黑体"/>
        </w:rPr>
        <w:t xml:space="preserve">图 </w:t>
      </w:r>
      <w:r w:rsidR="007F200B"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SEQ "图" \*Arabic </w:instrText>
      </w:r>
      <w:r w:rsidR="007F200B"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 w:rsidR="007F200B">
        <w:rPr>
          <w:rFonts w:ascii="黑体" w:hAnsi="黑体"/>
        </w:rPr>
        <w:fldChar w:fldCharType="end"/>
      </w:r>
      <w:r>
        <w:rPr>
          <w:rFonts w:ascii="黑体" w:hAnsi="黑体"/>
        </w:rPr>
        <w:t xml:space="preserve"> 协议上行数据结构图</w:t>
      </w:r>
    </w:p>
    <w:p w:rsidR="00A470A4" w:rsidRDefault="004E241B">
      <w:pPr>
        <w:spacing w:line="360" w:lineRule="auto"/>
        <w:ind w:firstLine="42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说明：上行协议主要分为soap：header和Soap:Body，Soap:Body分为APP Header和APP Body。</w:t>
      </w:r>
    </w:p>
    <w:p w:rsidR="00A470A4" w:rsidRDefault="004E241B">
      <w:pPr>
        <w:ind w:firstLine="420"/>
        <w:rPr>
          <w:rFonts w:ascii="黑体" w:eastAsia="黑体" w:hAnsi="黑体" w:cs="Arial"/>
          <w:szCs w:val="21"/>
          <w:lang w:eastAsia="zh-CN"/>
        </w:rPr>
      </w:pPr>
      <w:r>
        <w:rPr>
          <w:rFonts w:ascii="黑体" w:eastAsia="黑体" w:hAnsi="黑体" w:cs="Arial"/>
          <w:szCs w:val="21"/>
        </w:rPr>
        <w:t>协议的下行数据结构如图2所示：</w:t>
      </w:r>
    </w:p>
    <w:p w:rsidR="00A470A4" w:rsidRDefault="00E866CA">
      <w:pPr>
        <w:ind w:firstLine="420"/>
        <w:jc w:val="center"/>
        <w:rPr>
          <w:rFonts w:ascii="黑体" w:eastAsia="黑体" w:hAnsi="黑体" w:cs="Arial"/>
          <w:szCs w:val="21"/>
          <w:lang w:eastAsia="zh-CN"/>
        </w:rPr>
      </w:pPr>
      <w:r>
        <w:rPr>
          <w:rFonts w:ascii="黑体" w:eastAsia="黑体" w:hAnsi="黑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1871345</wp:posOffset>
                </wp:positionV>
                <wp:extent cx="1952625" cy="247650"/>
                <wp:effectExtent l="13970" t="13335" r="5080" b="5715"/>
                <wp:wrapNone/>
                <wp:docPr id="44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CC0" w:rsidRDefault="005D3CC0">
                            <w:pPr>
                              <w:pStyle w:val="2c"/>
                              <w:jc w:val="center"/>
                            </w:pPr>
                            <w:r>
                              <w:t>图</w:t>
                            </w:r>
                            <w:r>
                              <w:fldChar w:fldCharType="begin"/>
                            </w:r>
                            <w:r>
                              <w:instrText xml:space="preserve"> SEQ "</w:instrText>
                            </w:r>
                            <w:r>
                              <w:instrText>图</w:instrText>
                            </w:r>
                            <w:r>
                              <w:instrText xml:space="preserve">" \*Arabic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协议下行数据结构图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3" o:spid="_x0000_s1028" type="#_x0000_t202" style="position:absolute;left:0;text-align:left;margin-left:160.2pt;margin-top:147.35pt;width:153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">
                <v:textbox>
                  <w:txbxContent>
                    <w:p w:rsidR="005D3CC0" w:rsidRDefault="005D3CC0">
                      <w:pPr>
                        <w:pStyle w:val="2c"/>
                        <w:jc w:val="center"/>
                      </w:pPr>
                      <w:r>
                        <w:t>图</w:t>
                      </w:r>
                      <w:r>
                        <w:fldChar w:fldCharType="begin"/>
                      </w:r>
                      <w:r>
                        <w:instrText xml:space="preserve"> SEQ "</w:instrText>
                      </w:r>
                      <w:r>
                        <w:instrText>图</w:instrText>
                      </w:r>
                      <w:r>
                        <w:instrText xml:space="preserve">" \*Arabic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>协议下行数据结构图</w:t>
                      </w:r>
                    </w:p>
                  </w:txbxContent>
                </v:textbox>
              </v:shape>
            </w:pict>
          </mc:Fallback>
        </mc:AlternateContent>
      </w:r>
      <w:r w:rsidR="004E241B" w:rsidRPr="00C90ACF">
        <w:rPr>
          <w:rFonts w:ascii="黑体" w:eastAsia="黑体" w:hAnsi="黑体"/>
        </w:rPr>
        <w:object w:dxaOrig="2880" w:dyaOrig="2940">
          <v:shape id="_x0000_i1026" type="#_x0000_t75" style="width:2in;height:147.75pt" o:ole="">
            <v:imagedata r:id="rId17" o:title=""/>
          </v:shape>
          <o:OLEObject Type="Embed" ProgID="Visio.Drawing.11" ShapeID="_x0000_i1026" DrawAspect="Content" ObjectID="_1573885786" r:id="rId18"/>
        </w:object>
      </w:r>
    </w:p>
    <w:p w:rsidR="00A470A4" w:rsidRDefault="00A470A4">
      <w:pPr>
        <w:ind w:firstLine="420"/>
        <w:rPr>
          <w:rFonts w:ascii="黑体" w:eastAsia="黑体" w:hAnsi="黑体"/>
          <w:lang w:eastAsia="zh-CN"/>
        </w:rPr>
      </w:pPr>
    </w:p>
    <w:p w:rsidR="00A470A4" w:rsidRDefault="004E241B">
      <w:pPr>
        <w:spacing w:line="360" w:lineRule="auto"/>
        <w:ind w:firstLine="420"/>
        <w:rPr>
          <w:rFonts w:ascii="黑体" w:eastAsia="黑体" w:hAnsi="黑体"/>
          <w:lang w:eastAsia="zh-CN"/>
        </w:rPr>
      </w:pPr>
      <w:bookmarkStart w:id="14" w:name="_Toc353450406"/>
      <w:r>
        <w:rPr>
          <w:rFonts w:ascii="黑体" w:eastAsia="黑体" w:hAnsi="黑体" w:hint="eastAsia"/>
          <w:lang w:eastAsia="zh-CN"/>
        </w:rPr>
        <w:t>说明：下行协议主要分为soap：header和Soap:Body，Soap:Body分为APP Header和APP Body。</w:t>
      </w:r>
    </w:p>
    <w:p w:rsidR="00A470A4" w:rsidRDefault="004E241B">
      <w:pPr>
        <w:pStyle w:val="3"/>
        <w:numPr>
          <w:ilvl w:val="0"/>
          <w:numId w:val="5"/>
        </w:numPr>
        <w:rPr>
          <w:rFonts w:ascii="黑体" w:eastAsia="黑体" w:hAnsi="黑体"/>
        </w:rPr>
      </w:pPr>
      <w:bookmarkStart w:id="15" w:name="_Toc353450407"/>
      <w:bookmarkStart w:id="16" w:name="_Toc498357340"/>
      <w:bookmarkStart w:id="17" w:name="_Toc353450411"/>
      <w:bookmarkEnd w:id="14"/>
      <w:r>
        <w:rPr>
          <w:rFonts w:ascii="黑体" w:eastAsia="黑体" w:hAnsi="黑体" w:hint="eastAsia"/>
          <w:lang w:eastAsia="zh-CN"/>
        </w:rPr>
        <w:t>Soap</w:t>
      </w:r>
      <w:r>
        <w:rPr>
          <w:rFonts w:ascii="黑体" w:eastAsia="黑体" w:hAnsi="黑体" w:hint="eastAsia"/>
        </w:rPr>
        <w:t xml:space="preserve"> Body请求、应答协议</w:t>
      </w:r>
      <w:bookmarkEnd w:id="15"/>
      <w:bookmarkEnd w:id="16"/>
    </w:p>
    <w:p w:rsidR="00A470A4" w:rsidRDefault="004E241B">
      <w:pPr>
        <w:pStyle w:val="4"/>
        <w:numPr>
          <w:ilvl w:val="0"/>
          <w:numId w:val="0"/>
        </w:numPr>
        <w:rPr>
          <w:rFonts w:ascii="黑体" w:hAnsi="黑体"/>
        </w:rPr>
      </w:pPr>
      <w:bookmarkStart w:id="18" w:name="_Toc353450408"/>
      <w:bookmarkStart w:id="19" w:name="_Toc498357341"/>
      <w:r>
        <w:rPr>
          <w:rFonts w:ascii="黑体" w:hAnsi="黑体"/>
        </w:rPr>
        <w:t>1、</w:t>
      </w:r>
      <w:r>
        <w:rPr>
          <w:rFonts w:ascii="黑体" w:hAnsi="黑体" w:hint="eastAsia"/>
        </w:rPr>
        <w:t>SOAP请求</w:t>
      </w:r>
      <w:bookmarkEnd w:id="18"/>
      <w:bookmarkEnd w:id="19"/>
    </w:p>
    <w:p w:rsidR="00A470A4" w:rsidRDefault="004E241B">
      <w:pPr>
        <w:rPr>
          <w:rFonts w:ascii="黑体" w:eastAsia="黑体" w:hAnsi="黑体"/>
        </w:rPr>
      </w:pPr>
      <w:r>
        <w:rPr>
          <w:rFonts w:ascii="黑体" w:eastAsia="黑体" w:hAnsi="黑体"/>
        </w:rPr>
        <w:t>请求地址：</w:t>
      </w:r>
      <w:hyperlink r:id="rId19" w:history="1">
        <w:r>
          <w:rPr>
            <w:rStyle w:val="af9"/>
            <w:rFonts w:ascii="黑体" w:eastAsia="黑体" w:hAnsi="黑体"/>
            <w:lang w:eastAsia="zh-CN"/>
          </w:rPr>
          <w:t>http://101.95.48.192:8080/tsp-api/services/TspService?wsdl</w:t>
        </w:r>
      </w:hyperlink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cs="Arial" w:hint="eastAsia"/>
          <w:lang w:eastAsia="zh-CN"/>
        </w:rPr>
        <w:t xml:space="preserve">Soap </w:t>
      </w:r>
      <w:r>
        <w:rPr>
          <w:rFonts w:ascii="黑体" w:eastAsia="黑体" w:hAnsi="黑体" w:hint="eastAsia"/>
          <w:lang w:eastAsia="zh-CN"/>
        </w:rPr>
        <w:t>Body中，请求</w:t>
      </w:r>
      <w:r>
        <w:rPr>
          <w:rFonts w:ascii="黑体" w:eastAsia="黑体" w:hAnsi="黑体"/>
          <w:lang w:eastAsia="zh-CN"/>
        </w:rPr>
        <w:t>Request</w:t>
      </w:r>
      <w:r>
        <w:rPr>
          <w:rFonts w:ascii="黑体" w:eastAsia="黑体" w:hAnsi="黑体" w:hint="eastAsia"/>
          <w:lang w:eastAsia="zh-CN"/>
        </w:rPr>
        <w:t>：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tbl>
      <w:tblPr>
        <w:tblW w:w="9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1926"/>
        <w:gridCol w:w="1447"/>
        <w:gridCol w:w="992"/>
        <w:gridCol w:w="2866"/>
      </w:tblGrid>
      <w:tr w:rsidR="00A470A4">
        <w:trPr>
          <w:jc w:val="center"/>
        </w:trPr>
        <w:tc>
          <w:tcPr>
            <w:tcW w:w="9024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APP head</w:t>
            </w:r>
          </w:p>
        </w:tc>
      </w:tr>
      <w:tr w:rsidR="00A470A4">
        <w:trPr>
          <w:jc w:val="center"/>
        </w:trPr>
        <w:tc>
          <w:tcPr>
            <w:tcW w:w="179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1926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47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66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179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协议版本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version_id</w:t>
            </w:r>
          </w:p>
        </w:tc>
        <w:tc>
          <w:tcPr>
            <w:tcW w:w="1447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86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xx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．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 xml:space="preserve">xx 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一共五位</w:t>
            </w:r>
          </w:p>
        </w:tc>
      </w:tr>
      <w:tr w:rsidR="00A470A4">
        <w:trPr>
          <w:jc w:val="center"/>
        </w:trPr>
        <w:tc>
          <w:tcPr>
            <w:tcW w:w="179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测试标志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test_flag</w:t>
            </w:r>
          </w:p>
        </w:tc>
        <w:tc>
          <w:tcPr>
            <w:tcW w:w="1447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6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0-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生产数据，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1-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测试数据</w:t>
            </w:r>
          </w:p>
        </w:tc>
      </w:tr>
      <w:tr w:rsidR="00A470A4">
        <w:trPr>
          <w:jc w:val="center"/>
        </w:trPr>
        <w:tc>
          <w:tcPr>
            <w:tcW w:w="179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服务名称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service_name</w:t>
            </w:r>
          </w:p>
        </w:tc>
        <w:tc>
          <w:tcPr>
            <w:tcW w:w="1447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2866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79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服务参数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service_parameter</w:t>
            </w:r>
          </w:p>
        </w:tc>
        <w:tc>
          <w:tcPr>
            <w:tcW w:w="1447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2866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79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 xml:space="preserve">请求标识 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msgId</w:t>
            </w:r>
          </w:p>
        </w:tc>
        <w:tc>
          <w:tcPr>
            <w:tcW w:w="1447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286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ID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—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uuid</w:t>
            </w:r>
          </w:p>
        </w:tc>
      </w:tr>
      <w:tr w:rsidR="00A470A4">
        <w:trPr>
          <w:jc w:val="center"/>
        </w:trPr>
        <w:tc>
          <w:tcPr>
            <w:tcW w:w="179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lastRenderedPageBreak/>
              <w:t>请求时间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reqTime</w:t>
            </w:r>
          </w:p>
        </w:tc>
        <w:tc>
          <w:tcPr>
            <w:tcW w:w="1447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86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yyyymmddhhm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ss</w:t>
            </w:r>
          </w:p>
        </w:tc>
      </w:tr>
      <w:tr w:rsidR="00A470A4">
        <w:trPr>
          <w:jc w:val="center"/>
        </w:trPr>
        <w:tc>
          <w:tcPr>
            <w:tcW w:w="179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请求用户名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consumer</w:t>
            </w:r>
          </w:p>
        </w:tc>
        <w:tc>
          <w:tcPr>
            <w:tcW w:w="1447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86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用户名</w:t>
            </w:r>
          </w:p>
        </w:tc>
      </w:tr>
      <w:tr w:rsidR="00A470A4">
        <w:trPr>
          <w:jc w:val="center"/>
        </w:trPr>
        <w:tc>
          <w:tcPr>
            <w:tcW w:w="179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请求用户密码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47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36</w:t>
            </w:r>
          </w:p>
        </w:tc>
        <w:tc>
          <w:tcPr>
            <w:tcW w:w="286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密码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示例：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>&lt;?xml version="1.0" encoding="UTF-8"?&gt;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>&lt;SOAP-ENV:Envelope xmlns:SOAP-ENV="http://schemas.xmlsoap.org/soap/envelope/" xmlns:SOAP-ENC="http://schemas.xmlsoap.org/soap/encoding/" xmlns:xsi="http://www.w3.org/2001/XMLSchema-instance" xmlns:xsd="http://www.w3.org/2001/XMLSchema"&gt;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  <w:t>&lt;SOAP-ENV:Body&gt;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  <w:t>&lt;tspService xmlns="http://service.tsp.cxf_service.webservice.tsp.ideal.sh.cn/"&gt;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  <w:t>&lt;Request xmlns="http://webservice.ideal.com"&gt;</w:t>
      </w:r>
    </w:p>
    <w:p w:rsidR="00A470A4" w:rsidRDefault="004E241B">
      <w:pPr>
        <w:spacing w:line="0" w:lineRule="atLeast"/>
        <w:ind w:left="840" w:firstLine="420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>{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  <w:t>"msgId": "1234567",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  <w:t>"version_id":"1.0",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  <w:t>"consumer": "taolei",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  <w:t>"password": "taolei",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  <w:t>"test_flag": "0",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  <w:t>"reqTime": "2015-01-24 15:00:21.359",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  <w:t>"service_name": "M2MFlowAlarmSet",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  <w:t xml:space="preserve">"service_parameter": 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  <w:t xml:space="preserve">{"callNbr":"14912085669","attr_value":"80"} 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  <w:t>}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  <w:t>&lt;/Request&gt;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</w: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  <w:t>&lt;/tspService&gt;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ab/>
        <w:t>&lt;/SOAP-ENV:Body&gt;</w:t>
      </w:r>
    </w:p>
    <w:p w:rsidR="00A470A4" w:rsidRDefault="004E241B">
      <w:pPr>
        <w:spacing w:line="0" w:lineRule="atLeast"/>
        <w:rPr>
          <w:rFonts w:ascii="黑体" w:eastAsia="黑体" w:hAnsi="黑体" w:cstheme="minorHAnsi"/>
          <w:color w:val="000000" w:themeColor="text1"/>
          <w:szCs w:val="21"/>
          <w:lang w:eastAsia="zh-CN"/>
        </w:rPr>
      </w:pPr>
      <w:r>
        <w:rPr>
          <w:rFonts w:ascii="黑体" w:eastAsia="黑体" w:hAnsi="黑体" w:cstheme="minorHAnsi"/>
          <w:color w:val="000000" w:themeColor="text1"/>
          <w:szCs w:val="21"/>
          <w:lang w:eastAsia="zh-CN"/>
        </w:rPr>
        <w:t>&lt;/SOAP-ENV:Envelope&gt;</w:t>
      </w:r>
    </w:p>
    <w:p w:rsidR="00A470A4" w:rsidRDefault="00A470A4">
      <w:pPr>
        <w:spacing w:line="0" w:lineRule="atLeast"/>
        <w:rPr>
          <w:rFonts w:ascii="黑体" w:eastAsia="黑体" w:hAnsi="黑体"/>
          <w:sz w:val="18"/>
          <w:szCs w:val="18"/>
          <w:lang w:eastAsia="zh-CN"/>
        </w:rPr>
      </w:pPr>
    </w:p>
    <w:p w:rsidR="00A470A4" w:rsidRDefault="004E241B">
      <w:pPr>
        <w:pStyle w:val="4"/>
        <w:numPr>
          <w:ilvl w:val="0"/>
          <w:numId w:val="0"/>
        </w:numPr>
        <w:rPr>
          <w:rFonts w:ascii="黑体" w:hAnsi="黑体"/>
          <w:lang w:eastAsia="zh-CN"/>
        </w:rPr>
      </w:pPr>
      <w:bookmarkStart w:id="20" w:name="_Toc353450409"/>
      <w:bookmarkStart w:id="21" w:name="_Toc498357342"/>
      <w:r>
        <w:rPr>
          <w:rFonts w:ascii="黑体" w:hAnsi="黑体" w:hint="eastAsia"/>
          <w:lang w:eastAsia="zh-CN"/>
        </w:rPr>
        <w:t>2、SOAP应答</w:t>
      </w:r>
      <w:bookmarkEnd w:id="20"/>
      <w:bookmarkEnd w:id="21"/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SOAP Body中，应答</w:t>
      </w:r>
      <w:r>
        <w:rPr>
          <w:rFonts w:ascii="黑体" w:eastAsia="黑体" w:hAnsi="黑体"/>
          <w:lang w:eastAsia="zh-CN"/>
        </w:rPr>
        <w:t>Result</w:t>
      </w:r>
      <w:r>
        <w:rPr>
          <w:rFonts w:ascii="黑体" w:eastAsia="黑体" w:hAnsi="黑体" w:hint="eastAsia"/>
          <w:lang w:eastAsia="zh-CN"/>
        </w:rPr>
        <w:t>：</w:t>
      </w:r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 w:hint="eastAsia"/>
          <w:b/>
          <w:lang w:eastAsia="zh-CN"/>
        </w:rPr>
        <w:t>备注：响应返回时必须带回请求时的所有参数信息</w:t>
      </w:r>
    </w:p>
    <w:tbl>
      <w:tblPr>
        <w:tblW w:w="9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26"/>
        <w:gridCol w:w="1495"/>
        <w:gridCol w:w="1274"/>
        <w:gridCol w:w="2536"/>
      </w:tblGrid>
      <w:tr w:rsidR="00A470A4">
        <w:trPr>
          <w:jc w:val="center"/>
        </w:trPr>
        <w:tc>
          <w:tcPr>
            <w:tcW w:w="9216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APP head</w:t>
            </w:r>
          </w:p>
        </w:tc>
      </w:tr>
      <w:tr w:rsidR="00A470A4">
        <w:trPr>
          <w:jc w:val="center"/>
        </w:trPr>
        <w:tc>
          <w:tcPr>
            <w:tcW w:w="1985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1926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95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7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536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协议版本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version_id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xx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．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 xml:space="preserve">xx 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一共五位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测试标志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test_flag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0-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生产数据，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1-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测试数据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服务名称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service_name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2536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服务参数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service_parameter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536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 xml:space="preserve">请求标识 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msgId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ID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—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uuid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请求时间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reqTime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yyyymmddhhm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ss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请求用户名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consumer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用户名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请求用户密码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36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密码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协议版本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version_id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36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 xml:space="preserve">响应时间 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respTime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yyyymmddhhm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ss</w:t>
            </w:r>
          </w:p>
        </w:tc>
      </w:tr>
      <w:tr w:rsidR="00A470A4">
        <w:trPr>
          <w:jc w:val="center"/>
        </w:trPr>
        <w:tc>
          <w:tcPr>
            <w:tcW w:w="1985" w:type="dxa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lastRenderedPageBreak/>
              <w:t>返回码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result_code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返回码：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表示成功，其他返回值表示失败</w:t>
            </w:r>
          </w:p>
        </w:tc>
      </w:tr>
      <w:tr w:rsidR="00A470A4">
        <w:trPr>
          <w:jc w:val="center"/>
        </w:trPr>
        <w:tc>
          <w:tcPr>
            <w:tcW w:w="1985" w:type="dxa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返回消息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result_msg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返回描述消息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如果返回信息中需要存储结果集的，SOAPBody中，应答Result：</w:t>
      </w:r>
    </w:p>
    <w:tbl>
      <w:tblPr>
        <w:tblW w:w="9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26"/>
        <w:gridCol w:w="1495"/>
        <w:gridCol w:w="1274"/>
        <w:gridCol w:w="2536"/>
      </w:tblGrid>
      <w:tr w:rsidR="00A470A4">
        <w:trPr>
          <w:jc w:val="center"/>
        </w:trPr>
        <w:tc>
          <w:tcPr>
            <w:tcW w:w="1985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1926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95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7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536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返回结果集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res_recordset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tring[]</w:t>
            </w:r>
          </w:p>
        </w:tc>
        <w:tc>
          <w:tcPr>
            <w:tcW w:w="127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6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</w:tbl>
    <w:p w:rsidR="00A470A4" w:rsidRDefault="00A470A4">
      <w:pPr>
        <w:rPr>
          <w:rFonts w:ascii="黑体" w:eastAsia="黑体" w:hAnsi="黑体"/>
          <w:sz w:val="18"/>
          <w:szCs w:val="18"/>
          <w:lang w:eastAsia="zh-CN"/>
        </w:rPr>
      </w:pPr>
    </w:p>
    <w:p w:rsidR="00A470A4" w:rsidRDefault="004E241B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示例：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&lt;</w:t>
      </w:r>
      <w:r>
        <w:rPr>
          <w:rFonts w:ascii="黑体" w:eastAsia="黑体" w:hAnsi="黑体"/>
          <w:color w:val="800000"/>
          <w:kern w:val="0"/>
          <w:sz w:val="24"/>
          <w:highlight w:val="white"/>
          <w:lang w:eastAsia="zh-CN"/>
        </w:rPr>
        <w:t>soap:Envelope</w:t>
      </w:r>
      <w:r>
        <w:rPr>
          <w:rFonts w:ascii="黑体" w:eastAsia="黑体" w:hAnsi="黑体"/>
          <w:color w:val="FF0000"/>
          <w:kern w:val="0"/>
          <w:sz w:val="24"/>
          <w:highlight w:val="white"/>
          <w:lang w:eastAsia="zh-CN"/>
        </w:rPr>
        <w:t xml:space="preserve"> xmlns:soap</w:t>
      </w: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="</w:t>
      </w: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http://schemas.xmlsoap.org/soap/envelope/</w:t>
      </w: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"&gt;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ab/>
      </w: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&lt;</w:t>
      </w:r>
      <w:r>
        <w:rPr>
          <w:rFonts w:ascii="黑体" w:eastAsia="黑体" w:hAnsi="黑体"/>
          <w:color w:val="800000"/>
          <w:kern w:val="0"/>
          <w:sz w:val="24"/>
          <w:highlight w:val="white"/>
          <w:lang w:eastAsia="zh-CN"/>
        </w:rPr>
        <w:t>soap:Body</w:t>
      </w: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&gt;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ab/>
      </w: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ab/>
      </w: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&lt;</w:t>
      </w:r>
      <w:r>
        <w:rPr>
          <w:rFonts w:ascii="黑体" w:eastAsia="黑体" w:hAnsi="黑体"/>
          <w:color w:val="800000"/>
          <w:kern w:val="0"/>
          <w:sz w:val="24"/>
          <w:highlight w:val="white"/>
          <w:lang w:eastAsia="zh-CN"/>
        </w:rPr>
        <w:t>ns2:tspServiceResponse</w:t>
      </w:r>
      <w:r>
        <w:rPr>
          <w:rFonts w:ascii="黑体" w:eastAsia="黑体" w:hAnsi="黑体"/>
          <w:color w:val="FF0000"/>
          <w:kern w:val="0"/>
          <w:sz w:val="24"/>
          <w:highlight w:val="white"/>
          <w:lang w:eastAsia="zh-CN"/>
        </w:rPr>
        <w:t xml:space="preserve"> xmlns:ns2</w:t>
      </w: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="</w:t>
      </w: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http://service.tsp.cxf_service.webservice.tsp.ideal.sh.cn/</w:t>
      </w: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"&gt;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ab/>
      </w: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ab/>
      </w: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ab/>
      </w: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&lt;</w:t>
      </w:r>
      <w:r>
        <w:rPr>
          <w:rFonts w:ascii="黑体" w:eastAsia="黑体" w:hAnsi="黑体"/>
          <w:color w:val="800000"/>
          <w:kern w:val="0"/>
          <w:sz w:val="24"/>
          <w:highlight w:val="white"/>
          <w:lang w:eastAsia="zh-CN"/>
        </w:rPr>
        <w:t>Result</w:t>
      </w: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&gt;</w:t>
      </w:r>
    </w:p>
    <w:p w:rsidR="00A470A4" w:rsidRDefault="004E241B">
      <w:pPr>
        <w:suppressAutoHyphens w:val="0"/>
        <w:autoSpaceDE w:val="0"/>
        <w:autoSpaceDN w:val="0"/>
        <w:adjustRightInd w:val="0"/>
        <w:ind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{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 w:firstLine="465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"consumer": "tsp",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 w:firstLine="465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"</w:t>
      </w:r>
      <w:r>
        <w:rPr>
          <w:rFonts w:ascii="黑体" w:eastAsia="黑体" w:hAnsi="黑体" w:hint="eastAsia"/>
          <w:color w:val="000000"/>
          <w:kern w:val="0"/>
          <w:sz w:val="24"/>
          <w:lang w:eastAsia="zh-CN"/>
        </w:rPr>
        <w:t>password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": "tsp",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"msgId": "1234567",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"reqTime": "2015-01-24 15:00:21.359", 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"respTime": "2015-05-12 16:36:50.091",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 w:firstLine="465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"result_code": "0",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 w:firstLine="465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"result_</w:t>
      </w:r>
      <w:r>
        <w:rPr>
          <w:rFonts w:ascii="黑体" w:eastAsia="黑体" w:hAnsi="黑体" w:hint="eastAsia"/>
          <w:color w:val="000000"/>
          <w:kern w:val="0"/>
          <w:sz w:val="24"/>
          <w:lang w:eastAsia="zh-CN"/>
        </w:rPr>
        <w:t>msg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": "</w:t>
      </w:r>
      <w:r>
        <w:rPr>
          <w:rFonts w:ascii="黑体" w:eastAsia="黑体" w:hAnsi="黑体" w:hint="eastAsia"/>
          <w:color w:val="000000"/>
          <w:kern w:val="0"/>
          <w:sz w:val="24"/>
          <w:lang w:eastAsia="zh-CN"/>
        </w:rPr>
        <w:t>成功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"service_name": "",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"service_parameter": {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"callNum": "18912312312",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"date": "201503"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},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"test_flag": "0",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 w:firstLine="465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"version_id": "1.0"</w:t>
      </w:r>
      <w:r>
        <w:rPr>
          <w:rFonts w:ascii="黑体" w:eastAsia="黑体" w:hAnsi="黑体" w:hint="eastAsia"/>
          <w:color w:val="000000"/>
          <w:kern w:val="0"/>
          <w:sz w:val="24"/>
          <w:lang w:eastAsia="zh-CN"/>
        </w:rPr>
        <w:t>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 w:firstLine="42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"</w:t>
      </w:r>
      <w:bookmarkStart w:id="22" w:name="OLE_LINK4"/>
      <w:bookmarkStart w:id="23" w:name="OLE_LINK3"/>
      <w:r>
        <w:rPr>
          <w:rFonts w:ascii="黑体" w:eastAsia="黑体" w:hAnsi="黑体"/>
          <w:color w:val="000000"/>
          <w:kern w:val="0"/>
          <w:sz w:val="24"/>
          <w:lang w:eastAsia="zh-CN"/>
        </w:rPr>
        <w:t>res_recordset</w:t>
      </w:r>
      <w:bookmarkEnd w:id="22"/>
      <w:bookmarkEnd w:id="23"/>
      <w:r>
        <w:rPr>
          <w:rFonts w:ascii="黑体" w:eastAsia="黑体" w:hAnsi="黑体"/>
          <w:color w:val="000000"/>
          <w:kern w:val="0"/>
          <w:sz w:val="24"/>
          <w:lang w:eastAsia="zh-CN"/>
        </w:rPr>
        <w:t>": [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{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 w:hint="eastAsia"/>
          <w:color w:val="000000"/>
          <w:kern w:val="0"/>
          <w:sz w:val="24"/>
          <w:lang w:eastAsia="zh-CN"/>
        </w:rPr>
        <w:t xml:space="preserve">            "data": "未找到配置中的AVP值-"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}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]</w:t>
      </w:r>
    </w:p>
    <w:p w:rsidR="00A470A4" w:rsidRDefault="00A470A4">
      <w:pPr>
        <w:suppressAutoHyphens w:val="0"/>
        <w:autoSpaceDE w:val="0"/>
        <w:autoSpaceDN w:val="0"/>
        <w:adjustRightInd w:val="0"/>
        <w:ind w:leftChars="800" w:left="1680" w:firstLine="465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}</w:t>
      </w:r>
    </w:p>
    <w:p w:rsidR="00A470A4" w:rsidRDefault="004E241B">
      <w:pPr>
        <w:suppressAutoHyphens w:val="0"/>
        <w:autoSpaceDE w:val="0"/>
        <w:autoSpaceDN w:val="0"/>
        <w:adjustRightInd w:val="0"/>
        <w:ind w:leftChars="500" w:left="1050" w:firstLine="42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&lt;/</w:t>
      </w:r>
      <w:r>
        <w:rPr>
          <w:rFonts w:ascii="黑体" w:eastAsia="黑体" w:hAnsi="黑体"/>
          <w:color w:val="800000"/>
          <w:kern w:val="0"/>
          <w:sz w:val="24"/>
          <w:highlight w:val="white"/>
          <w:lang w:eastAsia="zh-CN"/>
        </w:rPr>
        <w:t>Result</w:t>
      </w: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&gt;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ab/>
      </w: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ab/>
      </w: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&lt;/</w:t>
      </w:r>
      <w:r>
        <w:rPr>
          <w:rFonts w:ascii="黑体" w:eastAsia="黑体" w:hAnsi="黑体"/>
          <w:color w:val="800000"/>
          <w:kern w:val="0"/>
          <w:sz w:val="24"/>
          <w:highlight w:val="white"/>
          <w:lang w:eastAsia="zh-CN"/>
        </w:rPr>
        <w:t>ns2:tspServiceResponse</w:t>
      </w: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&gt;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ab/>
      </w: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&lt;/</w:t>
      </w:r>
      <w:r>
        <w:rPr>
          <w:rFonts w:ascii="黑体" w:eastAsia="黑体" w:hAnsi="黑体"/>
          <w:color w:val="800000"/>
          <w:kern w:val="0"/>
          <w:sz w:val="24"/>
          <w:highlight w:val="white"/>
          <w:lang w:eastAsia="zh-CN"/>
        </w:rPr>
        <w:t>soap:Body</w:t>
      </w: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&gt;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&lt;/</w:t>
      </w:r>
      <w:r>
        <w:rPr>
          <w:rFonts w:ascii="黑体" w:eastAsia="黑体" w:hAnsi="黑体"/>
          <w:color w:val="800000"/>
          <w:kern w:val="0"/>
          <w:sz w:val="24"/>
          <w:highlight w:val="white"/>
          <w:lang w:eastAsia="zh-CN"/>
        </w:rPr>
        <w:t>soap:Envelope</w:t>
      </w:r>
      <w:r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  <w:t>&gt;</w:t>
      </w:r>
    </w:p>
    <w:p w:rsidR="00A470A4" w:rsidRDefault="00A470A4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FF"/>
          <w:kern w:val="0"/>
          <w:sz w:val="24"/>
          <w:highlight w:val="white"/>
          <w:lang w:eastAsia="zh-CN"/>
        </w:rPr>
      </w:pPr>
    </w:p>
    <w:p w:rsidR="00A470A4" w:rsidRDefault="004E241B">
      <w:pPr>
        <w:pStyle w:val="3"/>
        <w:numPr>
          <w:ilvl w:val="0"/>
          <w:numId w:val="5"/>
        </w:numPr>
        <w:rPr>
          <w:rFonts w:ascii="黑体" w:eastAsia="黑体" w:hAnsi="黑体"/>
          <w:lang w:eastAsia="zh-CN"/>
        </w:rPr>
      </w:pPr>
      <w:bookmarkStart w:id="24" w:name="_Toc498357343"/>
      <w:r>
        <w:rPr>
          <w:rFonts w:ascii="黑体" w:eastAsia="黑体" w:hAnsi="黑体" w:hint="eastAsia"/>
          <w:lang w:eastAsia="zh-CN"/>
        </w:rPr>
        <w:lastRenderedPageBreak/>
        <w:t>HTTP</w:t>
      </w:r>
      <w:r>
        <w:rPr>
          <w:rFonts w:ascii="黑体" w:eastAsia="黑体" w:hAnsi="黑体" w:hint="eastAsia"/>
        </w:rPr>
        <w:t>请求、应答协议</w:t>
      </w:r>
      <w:bookmarkEnd w:id="24"/>
    </w:p>
    <w:p w:rsidR="00A470A4" w:rsidRDefault="004E241B">
      <w:pPr>
        <w:pStyle w:val="4"/>
        <w:numPr>
          <w:ilvl w:val="0"/>
          <w:numId w:val="0"/>
        </w:numPr>
        <w:rPr>
          <w:rFonts w:ascii="黑体" w:hAnsi="黑体"/>
          <w:lang w:eastAsia="zh-CN"/>
        </w:rPr>
      </w:pPr>
      <w:bookmarkStart w:id="25" w:name="_Toc498357344"/>
      <w:r>
        <w:rPr>
          <w:rFonts w:ascii="黑体" w:hAnsi="黑体" w:hint="eastAsia"/>
          <w:lang w:eastAsia="zh-CN"/>
        </w:rPr>
        <w:t>1、HTTP请求</w:t>
      </w:r>
      <w:bookmarkEnd w:id="25"/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>请求地址：</w:t>
      </w:r>
      <w:hyperlink r:id="rId20" w:history="1">
        <w:r>
          <w:rPr>
            <w:rStyle w:val="af9"/>
            <w:rFonts w:ascii="黑体" w:eastAsia="黑体" w:hAnsi="黑体"/>
            <w:lang w:eastAsia="zh-CN"/>
          </w:rPr>
          <w:t>http://101.95.48.192:8080/tsp-api/TspService</w:t>
        </w:r>
      </w:hyperlink>
    </w:p>
    <w:p w:rsidR="00A470A4" w:rsidRDefault="00A470A4">
      <w:pPr>
        <w:rPr>
          <w:rFonts w:ascii="黑体" w:eastAsia="黑体" w:hAnsi="黑体"/>
          <w:lang w:eastAsia="zh-CN"/>
        </w:rPr>
      </w:pPr>
    </w:p>
    <w:tbl>
      <w:tblPr>
        <w:tblW w:w="9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1926"/>
        <w:gridCol w:w="1447"/>
        <w:gridCol w:w="992"/>
        <w:gridCol w:w="2866"/>
      </w:tblGrid>
      <w:tr w:rsidR="00A470A4">
        <w:trPr>
          <w:jc w:val="center"/>
        </w:trPr>
        <w:tc>
          <w:tcPr>
            <w:tcW w:w="9024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APP head</w:t>
            </w:r>
          </w:p>
        </w:tc>
      </w:tr>
      <w:tr w:rsidR="00A470A4">
        <w:trPr>
          <w:jc w:val="center"/>
        </w:trPr>
        <w:tc>
          <w:tcPr>
            <w:tcW w:w="179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1926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47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66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179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协议版本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version_id</w:t>
            </w:r>
          </w:p>
        </w:tc>
        <w:tc>
          <w:tcPr>
            <w:tcW w:w="1447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86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xx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．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 xml:space="preserve">xx 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一共五位</w:t>
            </w:r>
          </w:p>
        </w:tc>
      </w:tr>
      <w:tr w:rsidR="00A470A4">
        <w:trPr>
          <w:jc w:val="center"/>
        </w:trPr>
        <w:tc>
          <w:tcPr>
            <w:tcW w:w="179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 w:rsidRPr="00E10843">
              <w:rPr>
                <w:rFonts w:ascii="黑体" w:eastAsia="黑体" w:hAnsi="黑体" w:cs="Arial" w:hint="eastAsia"/>
                <w:color w:val="FF0000"/>
                <w:sz w:val="18"/>
                <w:szCs w:val="18"/>
                <w:lang w:eastAsia="zh-CN"/>
              </w:rPr>
              <w:t>测试标志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test_flag</w:t>
            </w:r>
          </w:p>
        </w:tc>
        <w:tc>
          <w:tcPr>
            <w:tcW w:w="1447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6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 w:rsidRPr="00E10843">
              <w:rPr>
                <w:rFonts w:ascii="黑体" w:eastAsia="黑体" w:hAnsi="黑体" w:cs="宋体"/>
                <w:color w:val="FF0000"/>
                <w:sz w:val="18"/>
                <w:szCs w:val="18"/>
                <w:lang w:eastAsia="zh-CN"/>
              </w:rPr>
              <w:t>0-</w:t>
            </w:r>
            <w:r w:rsidRPr="00E10843">
              <w:rPr>
                <w:rFonts w:ascii="黑体" w:eastAsia="黑体" w:hAnsi="黑体" w:cs="宋体" w:hint="eastAsia"/>
                <w:color w:val="FF0000"/>
                <w:sz w:val="18"/>
                <w:szCs w:val="18"/>
                <w:lang w:eastAsia="zh-CN"/>
              </w:rPr>
              <w:t>生产数据，</w:t>
            </w:r>
            <w:r w:rsidRPr="00E10843">
              <w:rPr>
                <w:rFonts w:ascii="黑体" w:eastAsia="黑体" w:hAnsi="黑体" w:cs="宋体"/>
                <w:color w:val="FF0000"/>
                <w:sz w:val="18"/>
                <w:szCs w:val="18"/>
                <w:lang w:eastAsia="zh-CN"/>
              </w:rPr>
              <w:t>1-</w:t>
            </w:r>
            <w:r w:rsidRPr="00E10843">
              <w:rPr>
                <w:rFonts w:ascii="黑体" w:eastAsia="黑体" w:hAnsi="黑体" w:cs="宋体" w:hint="eastAsia"/>
                <w:color w:val="FF0000"/>
                <w:sz w:val="18"/>
                <w:szCs w:val="18"/>
                <w:lang w:eastAsia="zh-CN"/>
              </w:rPr>
              <w:t>测试数据</w:t>
            </w:r>
          </w:p>
        </w:tc>
      </w:tr>
      <w:tr w:rsidR="00A470A4">
        <w:trPr>
          <w:jc w:val="center"/>
        </w:trPr>
        <w:tc>
          <w:tcPr>
            <w:tcW w:w="179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服务名称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service_name</w:t>
            </w:r>
          </w:p>
        </w:tc>
        <w:tc>
          <w:tcPr>
            <w:tcW w:w="1447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2866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79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服务参数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service_parameter</w:t>
            </w:r>
          </w:p>
        </w:tc>
        <w:tc>
          <w:tcPr>
            <w:tcW w:w="1447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2866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79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 w:rsidRPr="00E10843">
              <w:rPr>
                <w:rFonts w:ascii="黑体" w:eastAsia="黑体" w:hAnsi="黑体" w:cs="宋体" w:hint="eastAsia"/>
                <w:color w:val="FF0000"/>
                <w:sz w:val="18"/>
                <w:szCs w:val="18"/>
                <w:lang w:eastAsia="zh-CN"/>
              </w:rPr>
              <w:t xml:space="preserve">请求标识 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msgId</w:t>
            </w:r>
          </w:p>
        </w:tc>
        <w:tc>
          <w:tcPr>
            <w:tcW w:w="1447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286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 w:rsidRPr="00E10843">
              <w:rPr>
                <w:rFonts w:ascii="黑体" w:eastAsia="黑体" w:hAnsi="黑体" w:cs="宋体" w:hint="eastAsia"/>
                <w:color w:val="FF0000"/>
                <w:sz w:val="18"/>
                <w:szCs w:val="18"/>
                <w:lang w:eastAsia="zh-CN"/>
              </w:rPr>
              <w:t>ID</w:t>
            </w:r>
            <w:r w:rsidRPr="00E10843">
              <w:rPr>
                <w:rFonts w:ascii="黑体" w:eastAsia="黑体" w:hAnsi="黑体" w:cs="宋体"/>
                <w:color w:val="FF0000"/>
                <w:sz w:val="18"/>
                <w:szCs w:val="18"/>
                <w:lang w:eastAsia="zh-CN"/>
              </w:rPr>
              <w:t>—</w:t>
            </w:r>
            <w:r w:rsidRPr="00E10843">
              <w:rPr>
                <w:rFonts w:ascii="黑体" w:eastAsia="黑体" w:hAnsi="黑体" w:cs="宋体" w:hint="eastAsia"/>
                <w:color w:val="FF0000"/>
                <w:sz w:val="18"/>
                <w:szCs w:val="18"/>
                <w:lang w:eastAsia="zh-CN"/>
              </w:rPr>
              <w:t>uuid</w:t>
            </w:r>
          </w:p>
        </w:tc>
      </w:tr>
      <w:tr w:rsidR="00A470A4">
        <w:trPr>
          <w:jc w:val="center"/>
        </w:trPr>
        <w:tc>
          <w:tcPr>
            <w:tcW w:w="179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请求时间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reqTime</w:t>
            </w:r>
          </w:p>
        </w:tc>
        <w:tc>
          <w:tcPr>
            <w:tcW w:w="1447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86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yyyymmddhhm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ss</w:t>
            </w:r>
          </w:p>
        </w:tc>
      </w:tr>
      <w:tr w:rsidR="00A470A4">
        <w:trPr>
          <w:jc w:val="center"/>
        </w:trPr>
        <w:tc>
          <w:tcPr>
            <w:tcW w:w="179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请求用户名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consumer</w:t>
            </w:r>
          </w:p>
        </w:tc>
        <w:tc>
          <w:tcPr>
            <w:tcW w:w="1447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86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用户名</w:t>
            </w:r>
          </w:p>
        </w:tc>
      </w:tr>
      <w:tr w:rsidR="00A470A4">
        <w:trPr>
          <w:jc w:val="center"/>
        </w:trPr>
        <w:tc>
          <w:tcPr>
            <w:tcW w:w="179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请求用户密码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47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36</w:t>
            </w:r>
          </w:p>
        </w:tc>
        <w:tc>
          <w:tcPr>
            <w:tcW w:w="286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密码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示例：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 w:hint="eastAsia"/>
          <w:color w:val="000000"/>
          <w:kern w:val="0"/>
          <w:sz w:val="24"/>
          <w:highlight w:val="white"/>
          <w:lang w:eastAsia="zh-CN"/>
        </w:rPr>
        <w:t>{</w:t>
      </w: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ab/>
      </w: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ab/>
      </w:r>
    </w:p>
    <w:p w:rsidR="00A470A4" w:rsidRDefault="004E241B">
      <w:pPr>
        <w:suppressAutoHyphens w:val="0"/>
        <w:autoSpaceDE w:val="0"/>
        <w:autoSpaceDN w:val="0"/>
        <w:adjustRightInd w:val="0"/>
        <w:ind w:firstLine="42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"</w:t>
      </w:r>
      <w:bookmarkStart w:id="26" w:name="OLE_LINK7"/>
      <w:bookmarkStart w:id="27" w:name="OLE_LINK8"/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msgId</w:t>
      </w:r>
      <w:bookmarkEnd w:id="26"/>
      <w:bookmarkEnd w:id="27"/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": "1234567",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ab/>
        <w:t>"</w:t>
      </w:r>
      <w:bookmarkStart w:id="28" w:name="OLE_LINK9"/>
      <w:bookmarkStart w:id="29" w:name="OLE_LINK10"/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version_id</w:t>
      </w:r>
      <w:bookmarkEnd w:id="28"/>
      <w:bookmarkEnd w:id="29"/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":"1.0",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ab/>
        <w:t>"</w:t>
      </w:r>
      <w:bookmarkStart w:id="30" w:name="OLE_LINK11"/>
      <w:bookmarkStart w:id="31" w:name="OLE_LINK12"/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consumer</w:t>
      </w:r>
      <w:bookmarkEnd w:id="30"/>
      <w:bookmarkEnd w:id="31"/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": "tsp",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 w:hint="eastAsia"/>
          <w:color w:val="000000"/>
          <w:kern w:val="0"/>
          <w:sz w:val="24"/>
          <w:highlight w:val="white"/>
          <w:lang w:eastAsia="zh-CN"/>
        </w:rPr>
        <w:tab/>
      </w: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"</w:t>
      </w:r>
      <w:bookmarkStart w:id="32" w:name="OLE_LINK13"/>
      <w:bookmarkStart w:id="33" w:name="OLE_LINK14"/>
      <w:r>
        <w:rPr>
          <w:rFonts w:ascii="黑体" w:eastAsia="黑体" w:hAnsi="黑体" w:hint="eastAsia"/>
          <w:color w:val="000000"/>
          <w:kern w:val="0"/>
          <w:sz w:val="24"/>
          <w:highlight w:val="white"/>
          <w:lang w:eastAsia="zh-CN"/>
        </w:rPr>
        <w:t>password</w:t>
      </w:r>
      <w:bookmarkEnd w:id="32"/>
      <w:bookmarkEnd w:id="33"/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": "tsp",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ab/>
        <w:t>"</w:t>
      </w:r>
      <w:bookmarkStart w:id="34" w:name="OLE_LINK15"/>
      <w:bookmarkStart w:id="35" w:name="OLE_LINK16"/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test_flag</w:t>
      </w:r>
      <w:bookmarkEnd w:id="34"/>
      <w:bookmarkEnd w:id="35"/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": "0",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ab/>
        <w:t>"</w:t>
      </w:r>
      <w:bookmarkStart w:id="36" w:name="OLE_LINK17"/>
      <w:bookmarkStart w:id="37" w:name="OLE_LINK18"/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reqTime</w:t>
      </w:r>
      <w:bookmarkEnd w:id="36"/>
      <w:bookmarkEnd w:id="37"/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": "2015-01-24 15:00:21.359",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ab/>
        <w:t>"</w:t>
      </w:r>
      <w:bookmarkStart w:id="38" w:name="OLE_LINK19"/>
      <w:bookmarkStart w:id="39" w:name="OLE_LINK20"/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service_name</w:t>
      </w:r>
      <w:bookmarkEnd w:id="38"/>
      <w:bookmarkEnd w:id="39"/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": "</w:t>
      </w:r>
      <w:r>
        <w:rPr>
          <w:rFonts w:ascii="黑体" w:eastAsia="黑体" w:hAnsi="黑体" w:hint="eastAsia"/>
          <w:color w:val="000000"/>
          <w:kern w:val="0"/>
          <w:sz w:val="24"/>
          <w:highlight w:val="white"/>
          <w:lang w:eastAsia="zh-CN"/>
        </w:rPr>
        <w:t>queryPackage</w:t>
      </w: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ab/>
        <w:t>"</w:t>
      </w:r>
      <w:bookmarkStart w:id="40" w:name="OLE_LINK23"/>
      <w:bookmarkStart w:id="41" w:name="OLE_LINK24"/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service_parameter</w:t>
      </w:r>
      <w:bookmarkEnd w:id="40"/>
      <w:bookmarkEnd w:id="41"/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":{</w:t>
      </w:r>
    </w:p>
    <w:p w:rsidR="00A470A4" w:rsidRDefault="004E241B">
      <w:pPr>
        <w:suppressAutoHyphens w:val="0"/>
        <w:autoSpaceDE w:val="0"/>
        <w:autoSpaceDN w:val="0"/>
        <w:adjustRightInd w:val="0"/>
        <w:ind w:left="420" w:firstLine="42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"callNum":"18912312312","date":"201503"</w:t>
      </w:r>
    </w:p>
    <w:p w:rsidR="00A470A4" w:rsidRDefault="004E241B">
      <w:pPr>
        <w:suppressAutoHyphens w:val="0"/>
        <w:autoSpaceDE w:val="0"/>
        <w:autoSpaceDN w:val="0"/>
        <w:adjustRightInd w:val="0"/>
        <w:ind w:firstLine="42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 xml:space="preserve">} 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  <w:r>
        <w:rPr>
          <w:rFonts w:ascii="黑体" w:eastAsia="黑体" w:hAnsi="黑体" w:hint="eastAsia"/>
          <w:color w:val="000000"/>
          <w:kern w:val="0"/>
          <w:sz w:val="24"/>
          <w:highlight w:val="white"/>
          <w:lang w:eastAsia="zh-CN"/>
        </w:rPr>
        <w:t>}</w:t>
      </w:r>
    </w:p>
    <w:p w:rsidR="00A470A4" w:rsidRDefault="004E241B">
      <w:pPr>
        <w:pStyle w:val="4"/>
        <w:numPr>
          <w:ilvl w:val="0"/>
          <w:numId w:val="0"/>
        </w:numPr>
        <w:rPr>
          <w:rFonts w:ascii="黑体" w:hAnsi="黑体"/>
          <w:lang w:eastAsia="zh-CN"/>
        </w:rPr>
      </w:pPr>
      <w:bookmarkStart w:id="42" w:name="_Toc498357345"/>
      <w:r>
        <w:rPr>
          <w:rFonts w:ascii="黑体" w:hAnsi="黑体" w:hint="eastAsia"/>
          <w:lang w:eastAsia="zh-CN"/>
        </w:rPr>
        <w:t>2、HTTP应答</w:t>
      </w:r>
      <w:bookmarkEnd w:id="42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 w:hint="eastAsia"/>
          <w:b/>
          <w:lang w:eastAsia="zh-CN"/>
        </w:rPr>
        <w:t>备注：响应返回时必须带回请求时的所有参数信息</w:t>
      </w:r>
    </w:p>
    <w:tbl>
      <w:tblPr>
        <w:tblW w:w="9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26"/>
        <w:gridCol w:w="1495"/>
        <w:gridCol w:w="1274"/>
        <w:gridCol w:w="2536"/>
      </w:tblGrid>
      <w:tr w:rsidR="00A470A4">
        <w:trPr>
          <w:jc w:val="center"/>
        </w:trPr>
        <w:tc>
          <w:tcPr>
            <w:tcW w:w="9216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APP head</w:t>
            </w:r>
          </w:p>
        </w:tc>
      </w:tr>
      <w:tr w:rsidR="00A470A4">
        <w:trPr>
          <w:jc w:val="center"/>
        </w:trPr>
        <w:tc>
          <w:tcPr>
            <w:tcW w:w="1985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1926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95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7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536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协议版本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version_id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xx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．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 xml:space="preserve">xx 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一共五位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测试标志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test_flag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0-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生产数据，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1-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测试数据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服务名称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service_name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2536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服务参数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service_parameter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536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 xml:space="preserve">请求标识 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msgId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ID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—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uuid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请求时间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reqTime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yyyymmddhhm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ss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lastRenderedPageBreak/>
              <w:t>请求用户名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consumer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用户名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请求用户密码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36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密码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协议版本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version_id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536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 xml:space="preserve">响应时间 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respTime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yyyymmddhhm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ss</w:t>
            </w:r>
          </w:p>
        </w:tc>
      </w:tr>
      <w:tr w:rsidR="00A470A4">
        <w:trPr>
          <w:jc w:val="center"/>
        </w:trPr>
        <w:tc>
          <w:tcPr>
            <w:tcW w:w="1985" w:type="dxa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返回码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result_code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返回码：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表示成功，其他返回值表示失败</w:t>
            </w:r>
          </w:p>
        </w:tc>
      </w:tr>
      <w:tr w:rsidR="00A470A4">
        <w:trPr>
          <w:jc w:val="center"/>
        </w:trPr>
        <w:tc>
          <w:tcPr>
            <w:tcW w:w="1985" w:type="dxa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返回消息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result_msg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253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返回描述消息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如果返回信息中需要存储结果集的，应答Result：</w:t>
      </w:r>
    </w:p>
    <w:tbl>
      <w:tblPr>
        <w:tblW w:w="9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26"/>
        <w:gridCol w:w="1495"/>
        <w:gridCol w:w="1274"/>
        <w:gridCol w:w="2536"/>
      </w:tblGrid>
      <w:tr w:rsidR="00A470A4">
        <w:trPr>
          <w:jc w:val="center"/>
        </w:trPr>
        <w:tc>
          <w:tcPr>
            <w:tcW w:w="1985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1926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95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7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536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返回结果集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res_recordset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tring[]</w:t>
            </w:r>
          </w:p>
        </w:tc>
        <w:tc>
          <w:tcPr>
            <w:tcW w:w="127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6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</w:tbl>
    <w:p w:rsidR="00A470A4" w:rsidRDefault="00A470A4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</w:pPr>
    </w:p>
    <w:p w:rsidR="00A470A4" w:rsidRDefault="004E241B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示例：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 w:hint="eastAsia"/>
          <w:color w:val="000000"/>
          <w:kern w:val="0"/>
          <w:sz w:val="24"/>
          <w:lang w:eastAsia="zh-CN"/>
        </w:rPr>
        <w:t xml:space="preserve">{                 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"consumer": "tsp",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 w:firstLine="465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"</w:t>
      </w:r>
      <w:r>
        <w:rPr>
          <w:rFonts w:ascii="黑体" w:eastAsia="黑体" w:hAnsi="黑体" w:hint="eastAsia"/>
          <w:color w:val="000000"/>
          <w:kern w:val="0"/>
          <w:sz w:val="24"/>
          <w:lang w:eastAsia="zh-CN"/>
        </w:rPr>
        <w:t>password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": "tsp",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"msgId": "1234567",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"reqTime": "2015-01-24 15:00:21.359", 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"respTime": "2015-05-12 16:36:50.091",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 w:firstLine="465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"result_code": "0",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 w:firstLine="465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"result_</w:t>
      </w:r>
      <w:r>
        <w:rPr>
          <w:rFonts w:ascii="黑体" w:eastAsia="黑体" w:hAnsi="黑体" w:hint="eastAsia"/>
          <w:color w:val="000000"/>
          <w:kern w:val="0"/>
          <w:sz w:val="24"/>
          <w:lang w:eastAsia="zh-CN"/>
        </w:rPr>
        <w:t>msg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": "</w:t>
      </w:r>
      <w:r>
        <w:rPr>
          <w:rFonts w:ascii="黑体" w:eastAsia="黑体" w:hAnsi="黑体" w:hint="eastAsia"/>
          <w:color w:val="000000"/>
          <w:kern w:val="0"/>
          <w:sz w:val="24"/>
          <w:lang w:eastAsia="zh-CN"/>
        </w:rPr>
        <w:t>成功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"service_name": "",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"service_parameter": {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"callNum": "18912312312",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"date": "201503"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},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"test_flag": "0",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 w:firstLine="465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"version_id": "1.0"</w:t>
      </w:r>
      <w:r>
        <w:rPr>
          <w:rFonts w:ascii="黑体" w:eastAsia="黑体" w:hAnsi="黑体" w:hint="eastAsia"/>
          <w:color w:val="000000"/>
          <w:kern w:val="0"/>
          <w:sz w:val="24"/>
          <w:lang w:eastAsia="zh-CN"/>
        </w:rPr>
        <w:t>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 w:firstLine="42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"res_recordset": [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{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 w:hint="eastAsia"/>
          <w:color w:val="000000"/>
          <w:kern w:val="0"/>
          <w:sz w:val="24"/>
          <w:lang w:eastAsia="zh-CN"/>
        </w:rPr>
        <w:t xml:space="preserve">            "data": "未找到配置中的AVP值-"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}</w:t>
      </w:r>
    </w:p>
    <w:p w:rsidR="00A470A4" w:rsidRDefault="004E241B">
      <w:pPr>
        <w:suppressAutoHyphens w:val="0"/>
        <w:autoSpaceDE w:val="0"/>
        <w:autoSpaceDN w:val="0"/>
        <w:adjustRightInd w:val="0"/>
        <w:ind w:leftChars="800" w:left="168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]</w:t>
      </w:r>
      <w:r>
        <w:rPr>
          <w:rFonts w:ascii="黑体" w:eastAsia="黑体" w:hAnsi="黑体" w:hint="eastAsia"/>
          <w:color w:val="000000"/>
          <w:kern w:val="0"/>
          <w:sz w:val="24"/>
          <w:lang w:eastAsia="zh-CN"/>
        </w:rPr>
        <w:t>}</w:t>
      </w:r>
    </w:p>
    <w:p w:rsidR="00A470A4" w:rsidRDefault="004E241B">
      <w:pPr>
        <w:pStyle w:val="2"/>
        <w:numPr>
          <w:ilvl w:val="0"/>
          <w:numId w:val="6"/>
        </w:numPr>
        <w:tabs>
          <w:tab w:val="left" w:pos="1800"/>
          <w:tab w:val="left" w:pos="1980"/>
          <w:tab w:val="left" w:pos="2367"/>
        </w:tabs>
        <w:suppressAutoHyphens w:val="0"/>
        <w:rPr>
          <w:rFonts w:ascii="黑体" w:hAnsi="黑体" w:cs="Arial"/>
        </w:rPr>
      </w:pPr>
      <w:bookmarkStart w:id="43" w:name="_Toc498357346"/>
      <w:r>
        <w:rPr>
          <w:rFonts w:ascii="黑体" w:hAnsi="黑体" w:cs="Arial" w:hint="eastAsia"/>
          <w:lang w:eastAsia="zh-CN"/>
        </w:rPr>
        <w:t>域</w:t>
      </w:r>
      <w:r>
        <w:rPr>
          <w:rFonts w:ascii="黑体" w:hAnsi="黑体" w:cs="Arial" w:hint="eastAsia"/>
        </w:rPr>
        <w:t>详细说明</w:t>
      </w:r>
      <w:bookmarkEnd w:id="17"/>
      <w:bookmarkEnd w:id="43"/>
    </w:p>
    <w:p w:rsidR="00A470A4" w:rsidRDefault="004E241B">
      <w:pPr>
        <w:pStyle w:val="3"/>
        <w:numPr>
          <w:ilvl w:val="0"/>
          <w:numId w:val="7"/>
        </w:numPr>
        <w:rPr>
          <w:rFonts w:ascii="黑体" w:eastAsia="黑体" w:hAnsi="黑体"/>
        </w:rPr>
      </w:pPr>
      <w:bookmarkStart w:id="44" w:name="_Toc498357347"/>
      <w:r>
        <w:rPr>
          <w:rFonts w:ascii="黑体" w:eastAsia="黑体" w:hAnsi="黑体" w:hint="eastAsia"/>
        </w:rPr>
        <w:t>协议版本</w:t>
      </w:r>
      <w:bookmarkEnd w:id="44"/>
    </w:p>
    <w:p w:rsidR="00A470A4" w:rsidRDefault="004E241B">
      <w:pPr>
        <w:spacing w:line="360" w:lineRule="auto"/>
        <w:ind w:firstLine="42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>协议</w:t>
      </w:r>
      <w:r>
        <w:rPr>
          <w:rFonts w:ascii="黑体" w:eastAsia="黑体" w:hAnsi="黑体" w:hint="eastAsia"/>
          <w:lang w:eastAsia="zh-CN"/>
        </w:rPr>
        <w:t>的</w:t>
      </w:r>
      <w:r>
        <w:rPr>
          <w:rFonts w:ascii="黑体" w:eastAsia="黑体" w:hAnsi="黑体"/>
          <w:lang w:eastAsia="zh-CN"/>
        </w:rPr>
        <w:t>版本号。</w:t>
      </w:r>
      <w:r w:rsidRPr="005D3CC0">
        <w:rPr>
          <w:rFonts w:ascii="黑体" w:eastAsia="黑体" w:hAnsi="黑体" w:hint="eastAsia"/>
          <w:color w:val="FF0000"/>
          <w:lang w:eastAsia="zh-CN"/>
        </w:rPr>
        <w:t>发起方请求时，必须标明使用的版本号</w:t>
      </w:r>
      <w:r>
        <w:rPr>
          <w:rFonts w:ascii="黑体" w:eastAsia="黑体" w:hAnsi="黑体" w:hint="eastAsia"/>
          <w:lang w:eastAsia="zh-CN"/>
        </w:rPr>
        <w:t>，主要用于版本升级。</w:t>
      </w:r>
    </w:p>
    <w:p w:rsidR="00A470A4" w:rsidRDefault="004E241B">
      <w:pPr>
        <w:spacing w:line="360" w:lineRule="auto"/>
        <w:ind w:firstLine="42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版本号的组成：xxxx  版本号(主版本号.次版本号)</w:t>
      </w:r>
    </w:p>
    <w:p w:rsidR="00A470A4" w:rsidRDefault="004E241B">
      <w:pPr>
        <w:spacing w:line="360" w:lineRule="auto"/>
        <w:ind w:firstLine="42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其中主版本号，次版本号。例如：1.0。</w:t>
      </w:r>
    </w:p>
    <w:p w:rsidR="00A470A4" w:rsidRDefault="00A470A4">
      <w:pPr>
        <w:ind w:firstLine="480"/>
        <w:rPr>
          <w:rFonts w:ascii="黑体" w:eastAsia="黑体" w:hAnsi="黑体"/>
          <w:szCs w:val="21"/>
          <w:lang w:eastAsia="zh-CN"/>
        </w:rPr>
      </w:pPr>
    </w:p>
    <w:p w:rsidR="00A470A4" w:rsidRDefault="004E241B">
      <w:pPr>
        <w:pStyle w:val="3"/>
        <w:numPr>
          <w:ilvl w:val="0"/>
          <w:numId w:val="7"/>
        </w:numPr>
        <w:rPr>
          <w:rFonts w:ascii="黑体" w:eastAsia="黑体" w:hAnsi="黑体"/>
          <w:lang w:eastAsia="zh-CN"/>
        </w:rPr>
      </w:pPr>
      <w:bookmarkStart w:id="45" w:name="_Toc498357348"/>
      <w:r>
        <w:rPr>
          <w:rFonts w:ascii="黑体" w:eastAsia="黑体" w:hAnsi="黑体" w:hint="eastAsia"/>
          <w:lang w:eastAsia="zh-CN"/>
        </w:rPr>
        <w:lastRenderedPageBreak/>
        <w:t>请求标识（</w:t>
      </w:r>
      <w:r>
        <w:rPr>
          <w:rFonts w:ascii="黑体" w:eastAsia="黑体" w:hAnsi="黑体"/>
          <w:color w:val="000000"/>
          <w:kern w:val="0"/>
          <w:sz w:val="24"/>
          <w:highlight w:val="white"/>
          <w:lang w:eastAsia="zh-CN"/>
        </w:rPr>
        <w:t>msgId</w:t>
      </w:r>
      <w:r>
        <w:rPr>
          <w:rFonts w:ascii="黑体" w:eastAsia="黑体" w:hAnsi="黑体" w:hint="eastAsia"/>
          <w:lang w:eastAsia="zh-CN"/>
        </w:rPr>
        <w:t>）</w:t>
      </w:r>
      <w:bookmarkEnd w:id="45"/>
    </w:p>
    <w:p w:rsidR="00A470A4" w:rsidRDefault="004E241B">
      <w:pPr>
        <w:spacing w:line="360" w:lineRule="auto"/>
        <w:ind w:firstLineChars="250" w:firstLine="525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该字段用于为请求发起方生成本次业务服务的请求ID，每次请求产生唯一ID。</w:t>
      </w:r>
    </w:p>
    <w:p w:rsidR="00A470A4" w:rsidRDefault="004E241B">
      <w:pPr>
        <w:spacing w:line="360" w:lineRule="auto"/>
        <w:ind w:firstLineChars="250" w:firstLine="525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示例：</w:t>
      </w:r>
      <w:r>
        <w:rPr>
          <w:rFonts w:ascii="黑体" w:eastAsia="黑体" w:hAnsi="黑体"/>
          <w:lang w:eastAsia="zh-CN"/>
        </w:rPr>
        <w:t>1eb96929bc5e43ae806c077081ccb51b</w:t>
      </w:r>
    </w:p>
    <w:p w:rsidR="00A470A4" w:rsidRDefault="004E241B">
      <w:pPr>
        <w:pStyle w:val="4"/>
        <w:numPr>
          <w:ilvl w:val="0"/>
          <w:numId w:val="0"/>
        </w:numPr>
        <w:rPr>
          <w:rFonts w:ascii="黑体" w:hAnsi="黑体"/>
        </w:rPr>
      </w:pPr>
      <w:bookmarkStart w:id="46" w:name="_Toc498357349"/>
      <w:r>
        <w:rPr>
          <w:rFonts w:ascii="黑体" w:hAnsi="黑体" w:hint="eastAsia"/>
          <w:lang w:eastAsia="zh-CN"/>
        </w:rPr>
        <w:t>1、测试标志(</w:t>
      </w:r>
      <w:r>
        <w:rPr>
          <w:rFonts w:ascii="黑体" w:hAnsi="黑体" w:hint="eastAsia"/>
        </w:rPr>
        <w:t>TEST</w:t>
      </w:r>
      <w:r>
        <w:rPr>
          <w:rFonts w:ascii="黑体" w:hAnsi="黑体" w:hint="eastAsia"/>
          <w:lang w:eastAsia="zh-CN"/>
        </w:rPr>
        <w:t>-</w:t>
      </w:r>
      <w:r>
        <w:rPr>
          <w:rFonts w:ascii="黑体" w:hAnsi="黑体" w:hint="eastAsia"/>
        </w:rPr>
        <w:t>FLAG</w:t>
      </w:r>
      <w:r>
        <w:rPr>
          <w:rFonts w:ascii="黑体" w:hAnsi="黑体" w:hint="eastAsia"/>
          <w:lang w:eastAsia="zh-CN"/>
        </w:rPr>
        <w:t>)</w:t>
      </w:r>
      <w:bookmarkEnd w:id="46"/>
    </w:p>
    <w:p w:rsidR="00A470A4" w:rsidRDefault="004E241B">
      <w:pPr>
        <w:spacing w:line="360" w:lineRule="auto"/>
        <w:ind w:firstLine="42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该字段用于终端是否为测试请求TSP处理业务，0为非测试，1为测试。默认为非测试请求。</w:t>
      </w:r>
    </w:p>
    <w:p w:rsidR="00A470A4" w:rsidRDefault="004E241B">
      <w:pPr>
        <w:pStyle w:val="4"/>
        <w:numPr>
          <w:ilvl w:val="0"/>
          <w:numId w:val="0"/>
        </w:numPr>
        <w:rPr>
          <w:rFonts w:ascii="黑体" w:hAnsi="黑体"/>
        </w:rPr>
      </w:pPr>
      <w:bookmarkStart w:id="47" w:name="_Toc498357350"/>
      <w:r>
        <w:rPr>
          <w:rFonts w:ascii="黑体" w:hAnsi="黑体" w:hint="eastAsia"/>
          <w:lang w:eastAsia="zh-CN"/>
        </w:rPr>
        <w:t>2、响应</w:t>
      </w:r>
      <w:r>
        <w:rPr>
          <w:rFonts w:ascii="黑体" w:hAnsi="黑体" w:hint="eastAsia"/>
        </w:rPr>
        <w:t>返回码</w:t>
      </w:r>
      <w:r>
        <w:rPr>
          <w:rFonts w:ascii="黑体" w:hAnsi="黑体" w:hint="eastAsia"/>
          <w:lang w:eastAsia="zh-CN"/>
        </w:rPr>
        <w:t>(Result-Code)</w:t>
      </w:r>
      <w:bookmarkEnd w:id="47"/>
    </w:p>
    <w:p w:rsidR="00A470A4" w:rsidRDefault="004E241B">
      <w:pPr>
        <w:spacing w:line="360" w:lineRule="auto"/>
        <w:ind w:firstLine="420"/>
        <w:jc w:val="left"/>
        <w:rPr>
          <w:rFonts w:ascii="黑体" w:eastAsia="黑体" w:hAnsi="黑体"/>
          <w:szCs w:val="21"/>
          <w:lang w:eastAsia="zh-CN"/>
        </w:rPr>
      </w:pPr>
      <w:r>
        <w:rPr>
          <w:rFonts w:ascii="黑体" w:eastAsia="黑体" w:hAnsi="黑体" w:hint="eastAsia"/>
          <w:szCs w:val="21"/>
          <w:lang w:eastAsia="zh-CN"/>
        </w:rPr>
        <w:t>Result-Code该字段用于存储TSP处理每次业务请求后返回的应答码信息，详细请参</w:t>
      </w:r>
    </w:p>
    <w:p w:rsidR="00A470A4" w:rsidRDefault="004E241B">
      <w:pPr>
        <w:pStyle w:val="4"/>
        <w:numPr>
          <w:ilvl w:val="0"/>
          <w:numId w:val="0"/>
        </w:numPr>
        <w:rPr>
          <w:rFonts w:ascii="黑体" w:hAnsi="黑体"/>
        </w:rPr>
      </w:pPr>
      <w:bookmarkStart w:id="48" w:name="_Toc498357351"/>
      <w:r>
        <w:rPr>
          <w:rFonts w:ascii="黑体" w:hAnsi="黑体" w:hint="eastAsia"/>
          <w:lang w:eastAsia="zh-CN"/>
        </w:rPr>
        <w:t>3、请求时间</w:t>
      </w:r>
      <w:bookmarkEnd w:id="48"/>
    </w:p>
    <w:p w:rsidR="00A470A4" w:rsidRDefault="004E241B">
      <w:pPr>
        <w:ind w:left="420"/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 w:hint="eastAsia"/>
          <w:szCs w:val="21"/>
          <w:lang w:eastAsia="zh-CN"/>
        </w:rPr>
        <w:t>请求实际用于记录发起服务请求的时间，该时间与服务器时间保持一致，时间格式（yyyymmddhhmmss）</w:t>
      </w:r>
    </w:p>
    <w:p w:rsidR="00A470A4" w:rsidRDefault="004E241B">
      <w:pPr>
        <w:pStyle w:val="4"/>
        <w:numPr>
          <w:ilvl w:val="0"/>
          <w:numId w:val="0"/>
        </w:numPr>
        <w:rPr>
          <w:rFonts w:ascii="黑体" w:hAnsi="黑体"/>
        </w:rPr>
      </w:pPr>
      <w:bookmarkStart w:id="49" w:name="_Toc498357352"/>
      <w:r>
        <w:rPr>
          <w:rFonts w:ascii="黑体" w:hAnsi="黑体" w:hint="cs"/>
        </w:rPr>
        <w:t>4</w:t>
      </w:r>
      <w:r>
        <w:rPr>
          <w:rFonts w:ascii="黑体" w:hAnsi="黑体" w:hint="eastAsia"/>
          <w:lang w:eastAsia="zh-CN"/>
        </w:rPr>
        <w:t>、</w:t>
      </w:r>
      <w:r>
        <w:rPr>
          <w:rFonts w:ascii="黑体" w:hAnsi="黑体" w:hint="eastAsia"/>
        </w:rPr>
        <w:t>响应时间</w:t>
      </w:r>
      <w:r>
        <w:rPr>
          <w:rFonts w:ascii="黑体" w:hAnsi="黑体" w:hint="eastAsia"/>
          <w:lang w:eastAsia="zh-CN"/>
        </w:rPr>
        <w:t>（RespTime）</w:t>
      </w:r>
      <w:bookmarkEnd w:id="49"/>
    </w:p>
    <w:p w:rsidR="00A470A4" w:rsidRDefault="004E241B">
      <w:pPr>
        <w:ind w:left="420"/>
        <w:rPr>
          <w:rFonts w:ascii="黑体" w:eastAsia="黑体" w:hAnsi="黑体"/>
          <w:szCs w:val="21"/>
          <w:lang w:eastAsia="zh-CN"/>
        </w:rPr>
      </w:pPr>
      <w:r>
        <w:rPr>
          <w:rFonts w:ascii="黑体" w:eastAsia="黑体" w:hAnsi="黑体" w:hint="eastAsia"/>
          <w:lang w:eastAsia="zh-CN"/>
        </w:rPr>
        <w:t>RespTime</w:t>
      </w:r>
      <w:r>
        <w:rPr>
          <w:rFonts w:ascii="黑体" w:eastAsia="黑体" w:hAnsi="黑体" w:hint="eastAsia"/>
          <w:szCs w:val="21"/>
          <w:lang w:eastAsia="zh-CN"/>
        </w:rPr>
        <w:t>该字段用于记录服务响应的时间，该时间与服务器时间保持一致，时间格式（yyyymmddhhmmss）</w:t>
      </w:r>
    </w:p>
    <w:p w:rsidR="00A470A4" w:rsidRDefault="004E241B">
      <w:pPr>
        <w:pStyle w:val="4"/>
        <w:numPr>
          <w:ilvl w:val="0"/>
          <w:numId w:val="0"/>
        </w:numPr>
        <w:rPr>
          <w:rFonts w:ascii="黑体" w:hAnsi="黑体"/>
          <w:lang w:eastAsia="zh-CN"/>
        </w:rPr>
      </w:pPr>
      <w:bookmarkStart w:id="50" w:name="_Toc498357353"/>
      <w:r>
        <w:rPr>
          <w:rFonts w:ascii="黑体" w:hAnsi="黑体" w:hint="cs"/>
        </w:rPr>
        <w:t>5</w:t>
      </w:r>
      <w:r>
        <w:rPr>
          <w:rFonts w:ascii="黑体" w:hAnsi="黑体" w:hint="eastAsia"/>
          <w:lang w:eastAsia="zh-CN"/>
        </w:rPr>
        <w:t>、请求来源（</w:t>
      </w:r>
      <w:r>
        <w:rPr>
          <w:rFonts w:ascii="黑体" w:hAnsi="黑体"/>
          <w:lang w:eastAsia="zh-CN"/>
        </w:rPr>
        <w:t>consumer</w:t>
      </w:r>
      <w:r>
        <w:rPr>
          <w:rFonts w:ascii="黑体" w:hAnsi="黑体" w:hint="eastAsia"/>
          <w:lang w:eastAsia="zh-CN"/>
        </w:rPr>
        <w:t>）</w:t>
      </w:r>
      <w:bookmarkEnd w:id="50"/>
    </w:p>
    <w:p w:rsidR="00A470A4" w:rsidRPr="005D3CC0" w:rsidRDefault="004E241B">
      <w:pPr>
        <w:ind w:left="420"/>
        <w:rPr>
          <w:rFonts w:ascii="黑体" w:eastAsia="黑体" w:hAnsi="黑体"/>
          <w:color w:val="FF0000"/>
          <w:szCs w:val="21"/>
          <w:lang w:eastAsia="zh-CN"/>
        </w:rPr>
      </w:pPr>
      <w:r w:rsidRPr="005D3CC0">
        <w:rPr>
          <w:rFonts w:ascii="黑体" w:eastAsia="黑体" w:hAnsi="黑体"/>
          <w:color w:val="FF0000"/>
          <w:szCs w:val="21"/>
          <w:lang w:eastAsia="zh-CN"/>
        </w:rPr>
        <w:t>Consumer</w:t>
      </w:r>
      <w:r w:rsidRPr="005D3CC0">
        <w:rPr>
          <w:rFonts w:ascii="黑体" w:eastAsia="黑体" w:hAnsi="黑体" w:hint="eastAsia"/>
          <w:color w:val="FF0000"/>
          <w:szCs w:val="21"/>
          <w:lang w:eastAsia="zh-CN"/>
        </w:rPr>
        <w:t>字段为服务请求方代码，统一维护管理</w:t>
      </w:r>
    </w:p>
    <w:p w:rsidR="00A470A4" w:rsidRDefault="004E241B">
      <w:pPr>
        <w:pStyle w:val="4"/>
        <w:numPr>
          <w:ilvl w:val="0"/>
          <w:numId w:val="0"/>
        </w:numPr>
        <w:rPr>
          <w:rFonts w:ascii="黑体" w:hAnsi="黑体"/>
        </w:rPr>
      </w:pPr>
      <w:bookmarkStart w:id="51" w:name="_Toc498357354"/>
      <w:r>
        <w:rPr>
          <w:rFonts w:ascii="黑体" w:hAnsi="黑体" w:hint="cs"/>
        </w:rPr>
        <w:t>6</w:t>
      </w:r>
      <w:r>
        <w:rPr>
          <w:rFonts w:ascii="黑体" w:hAnsi="黑体" w:hint="eastAsia"/>
          <w:lang w:eastAsia="zh-CN"/>
        </w:rPr>
        <w:t>、加密处理</w:t>
      </w:r>
      <w:bookmarkEnd w:id="51"/>
    </w:p>
    <w:p w:rsidR="00A470A4" w:rsidRPr="005D3CC0" w:rsidRDefault="004E241B">
      <w:pPr>
        <w:ind w:firstLine="360"/>
        <w:rPr>
          <w:rFonts w:ascii="黑体" w:eastAsia="黑体" w:hAnsi="黑体"/>
          <w:color w:val="FF0000"/>
          <w:lang w:eastAsia="zh-CN"/>
        </w:rPr>
      </w:pPr>
      <w:r w:rsidRPr="005D3CC0">
        <w:rPr>
          <w:rFonts w:ascii="黑体" w:eastAsia="黑体" w:hAnsi="黑体" w:hint="eastAsia"/>
          <w:color w:val="FF0000"/>
          <w:lang w:eastAsia="zh-CN"/>
        </w:rPr>
        <w:t>在报文传输的过程中，需要对</w:t>
      </w:r>
      <w:r w:rsidRPr="005D3CC0">
        <w:rPr>
          <w:rFonts w:ascii="黑体" w:eastAsia="黑体" w:hAnsi="黑体"/>
          <w:color w:val="FF0000"/>
          <w:lang w:eastAsia="zh-CN"/>
        </w:rPr>
        <w:t>Request</w:t>
      </w:r>
      <w:r w:rsidRPr="005D3CC0">
        <w:rPr>
          <w:rFonts w:ascii="黑体" w:eastAsia="黑体" w:hAnsi="黑体" w:hint="eastAsia"/>
          <w:color w:val="FF0000"/>
          <w:lang w:eastAsia="zh-CN"/>
        </w:rPr>
        <w:t>的内容使用AES方式加密</w:t>
      </w:r>
    </w:p>
    <w:p w:rsidR="00A470A4" w:rsidRDefault="004E241B">
      <w:pPr>
        <w:pStyle w:val="3"/>
        <w:numPr>
          <w:ilvl w:val="0"/>
          <w:numId w:val="7"/>
        </w:numPr>
        <w:rPr>
          <w:rFonts w:ascii="黑体" w:eastAsia="黑体" w:hAnsi="黑体"/>
          <w:lang w:eastAsia="zh-CN"/>
        </w:rPr>
      </w:pPr>
      <w:bookmarkStart w:id="52" w:name="_Toc498357355"/>
      <w:r>
        <w:rPr>
          <w:rFonts w:ascii="黑体" w:eastAsia="黑体" w:hAnsi="黑体" w:hint="eastAsia"/>
          <w:lang w:eastAsia="zh-CN"/>
        </w:rPr>
        <w:t>响应返回码说明</w:t>
      </w:r>
      <w:bookmarkEnd w:id="52"/>
    </w:p>
    <w:tbl>
      <w:tblPr>
        <w:tblW w:w="9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11"/>
        <w:gridCol w:w="5305"/>
      </w:tblGrid>
      <w:tr w:rsidR="00A470A4">
        <w:trPr>
          <w:jc w:val="center"/>
        </w:trPr>
        <w:tc>
          <w:tcPr>
            <w:tcW w:w="3911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编码</w:t>
            </w:r>
          </w:p>
        </w:tc>
        <w:tc>
          <w:tcPr>
            <w:tcW w:w="5305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3911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3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成功</w:t>
            </w:r>
          </w:p>
        </w:tc>
      </w:tr>
      <w:tr w:rsidR="00A470A4">
        <w:trPr>
          <w:jc w:val="center"/>
        </w:trPr>
        <w:tc>
          <w:tcPr>
            <w:tcW w:w="3911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3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系统异常</w:t>
            </w:r>
          </w:p>
        </w:tc>
      </w:tr>
      <w:tr w:rsidR="00A470A4">
        <w:trPr>
          <w:jc w:val="center"/>
        </w:trPr>
        <w:tc>
          <w:tcPr>
            <w:tcW w:w="3911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lastRenderedPageBreak/>
              <w:t>1001</w:t>
            </w:r>
          </w:p>
        </w:tc>
        <w:tc>
          <w:tcPr>
            <w:tcW w:w="53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服务不存在</w:t>
            </w:r>
          </w:p>
        </w:tc>
      </w:tr>
      <w:tr w:rsidR="00A470A4">
        <w:trPr>
          <w:jc w:val="center"/>
        </w:trPr>
        <w:tc>
          <w:tcPr>
            <w:tcW w:w="3911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1002</w:t>
            </w:r>
          </w:p>
        </w:tc>
        <w:tc>
          <w:tcPr>
            <w:tcW w:w="53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请求参数缺失</w:t>
            </w:r>
          </w:p>
        </w:tc>
      </w:tr>
      <w:tr w:rsidR="00A470A4">
        <w:trPr>
          <w:jc w:val="center"/>
        </w:trPr>
        <w:tc>
          <w:tcPr>
            <w:tcW w:w="3911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1003</w:t>
            </w:r>
          </w:p>
        </w:tc>
        <w:tc>
          <w:tcPr>
            <w:tcW w:w="53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用户名错误</w:t>
            </w:r>
          </w:p>
        </w:tc>
      </w:tr>
      <w:tr w:rsidR="00A470A4">
        <w:trPr>
          <w:jc w:val="center"/>
        </w:trPr>
        <w:tc>
          <w:tcPr>
            <w:tcW w:w="3911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1004</w:t>
            </w:r>
          </w:p>
        </w:tc>
        <w:tc>
          <w:tcPr>
            <w:tcW w:w="53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密码错误</w:t>
            </w:r>
          </w:p>
        </w:tc>
      </w:tr>
      <w:tr w:rsidR="00A470A4">
        <w:trPr>
          <w:jc w:val="center"/>
        </w:trPr>
        <w:tc>
          <w:tcPr>
            <w:tcW w:w="3911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1005</w:t>
            </w:r>
          </w:p>
        </w:tc>
        <w:tc>
          <w:tcPr>
            <w:tcW w:w="53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服务版本错误</w:t>
            </w:r>
          </w:p>
        </w:tc>
      </w:tr>
      <w:tr w:rsidR="00A470A4">
        <w:trPr>
          <w:jc w:val="center"/>
        </w:trPr>
        <w:tc>
          <w:tcPr>
            <w:tcW w:w="3911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1006</w:t>
            </w:r>
          </w:p>
        </w:tc>
        <w:tc>
          <w:tcPr>
            <w:tcW w:w="53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请求流水重复</w:t>
            </w:r>
          </w:p>
        </w:tc>
      </w:tr>
      <w:tr w:rsidR="00A470A4">
        <w:trPr>
          <w:jc w:val="center"/>
        </w:trPr>
        <w:tc>
          <w:tcPr>
            <w:tcW w:w="3911" w:type="dxa"/>
            <w:vAlign w:val="center"/>
          </w:tcPr>
          <w:p w:rsidR="00A470A4" w:rsidRDefault="00A470A4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</w:p>
        </w:tc>
        <w:tc>
          <w:tcPr>
            <w:tcW w:w="5305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2"/>
        <w:numPr>
          <w:ilvl w:val="0"/>
          <w:numId w:val="3"/>
        </w:numPr>
        <w:rPr>
          <w:rFonts w:ascii="黑体" w:hAnsi="黑体"/>
          <w:lang w:eastAsia="zh-CN"/>
        </w:rPr>
      </w:pPr>
      <w:bookmarkStart w:id="53" w:name="_Toc498357356"/>
      <w:r>
        <w:rPr>
          <w:rFonts w:ascii="黑体" w:hAnsi="黑体" w:hint="eastAsia"/>
          <w:lang w:eastAsia="zh-CN"/>
        </w:rPr>
        <w:t>接口列表</w:t>
      </w:r>
      <w:bookmarkEnd w:id="53"/>
    </w:p>
    <w:p w:rsidR="00A470A4" w:rsidRDefault="004E241B">
      <w:pPr>
        <w:pStyle w:val="3"/>
        <w:numPr>
          <w:ilvl w:val="0"/>
          <w:numId w:val="8"/>
        </w:numPr>
        <w:rPr>
          <w:rFonts w:ascii="黑体" w:eastAsia="黑体" w:hAnsi="黑体"/>
          <w:lang w:eastAsia="zh-CN"/>
        </w:rPr>
      </w:pPr>
      <w:bookmarkStart w:id="54" w:name="_Toc498357357"/>
      <w:r>
        <w:rPr>
          <w:rFonts w:ascii="黑体" w:eastAsia="黑体" w:hAnsi="黑体" w:hint="eastAsia"/>
          <w:lang w:eastAsia="zh-CN"/>
        </w:rPr>
        <w:t>卡预设值转换</w:t>
      </w:r>
      <w:bookmarkEnd w:id="54"/>
    </w:p>
    <w:p w:rsidR="00A470A4" w:rsidRDefault="004E241B">
      <w:pPr>
        <w:rPr>
          <w:rFonts w:ascii="黑体" w:eastAsia="黑体" w:hAnsi="黑体"/>
          <w:b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ChangePresetValue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2954"/>
        <w:gridCol w:w="1904"/>
        <w:gridCol w:w="1173"/>
        <w:gridCol w:w="2882"/>
      </w:tblGrid>
      <w:tr w:rsidR="00A470A4">
        <w:tc>
          <w:tcPr>
            <w:tcW w:w="1578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954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90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17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8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mdn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sz w:val="18"/>
                <w:szCs w:val="18"/>
              </w:rPr>
              <w:t>预设控制值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preset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Value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预设值（单位MB）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失败时返回码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Error_spcCode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0000为成功，其他失败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失败原因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Error_spcMessage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错误消息（可能空）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受理时间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Accept_spcTime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MM/DD/YYYY HH:MM:SS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b/>
        </w:rPr>
        <w:t>[注意]</w:t>
      </w:r>
      <w:r>
        <w:rPr>
          <w:rFonts w:ascii="黑体" w:eastAsia="黑体" w:hAnsi="黑体"/>
          <w:lang w:eastAsia="zh-CN"/>
        </w:rPr>
        <w:t>卡流量预设值支撑批量转换</w:t>
      </w:r>
      <w:r>
        <w:rPr>
          <w:rFonts w:ascii="黑体" w:eastAsia="黑体" w:hAnsi="黑体" w:hint="eastAsia"/>
          <w:lang w:eastAsia="zh-CN"/>
        </w:rPr>
        <w:t>，</w:t>
      </w:r>
      <w:r>
        <w:rPr>
          <w:rFonts w:ascii="黑体" w:eastAsia="黑体" w:hAnsi="黑体"/>
          <w:lang w:eastAsia="zh-CN"/>
        </w:rPr>
        <w:t>格式为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>"service_</w:t>
      </w:r>
      <w:r>
        <w:rPr>
          <w:rFonts w:ascii="黑体" w:eastAsia="黑体" w:hAnsi="黑体" w:hint="eastAsia"/>
          <w:lang w:eastAsia="zh-CN"/>
        </w:rPr>
        <w:t>name</w:t>
      </w:r>
      <w:r>
        <w:rPr>
          <w:rFonts w:ascii="黑体" w:eastAsia="黑体" w:hAnsi="黑体"/>
          <w:lang w:eastAsia="zh-CN"/>
        </w:rPr>
        <w:t>":"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ChangePresetValue</w:t>
      </w:r>
      <w:r>
        <w:rPr>
          <w:rFonts w:ascii="黑体" w:eastAsia="黑体" w:hAnsi="黑体"/>
          <w:lang w:eastAsia="zh-CN"/>
        </w:rPr>
        <w:t>"</w:t>
      </w:r>
      <w:r>
        <w:rPr>
          <w:rFonts w:ascii="黑体" w:eastAsia="黑体" w:hAnsi="黑体" w:hint="eastAsia"/>
          <w:lang w:eastAsia="zh-CN"/>
        </w:rPr>
        <w:t>,</w:t>
      </w:r>
    </w:p>
    <w:p w:rsidR="00A470A4" w:rsidRDefault="004E241B">
      <w:pPr>
        <w:ind w:firstLine="42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>"service_parameter": [{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ab/>
        <w:t>"mdn": "xxx",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ab/>
        <w:t>"presetValue": "xxx"</w:t>
      </w:r>
    </w:p>
    <w:p w:rsidR="00A470A4" w:rsidRDefault="004E241B">
      <w:pPr>
        <w:ind w:firstLine="42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>},{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ab/>
        <w:t>"mdn": "yyy",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ab/>
        <w:t>"presetValue": "yyy"</w:t>
      </w:r>
    </w:p>
    <w:p w:rsidR="00A470A4" w:rsidRDefault="004E241B">
      <w:pPr>
        <w:ind w:firstLine="42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>}]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4E241B">
      <w:pPr>
        <w:pStyle w:val="3"/>
        <w:numPr>
          <w:ilvl w:val="0"/>
          <w:numId w:val="8"/>
        </w:numPr>
        <w:rPr>
          <w:rFonts w:ascii="黑体" w:eastAsia="黑体" w:hAnsi="黑体"/>
          <w:lang w:eastAsia="zh-CN"/>
        </w:rPr>
      </w:pPr>
      <w:bookmarkStart w:id="55" w:name="_Toc498357358"/>
      <w:r>
        <w:rPr>
          <w:rFonts w:ascii="黑体" w:eastAsia="黑体" w:hAnsi="黑体" w:hint="eastAsia"/>
          <w:lang w:eastAsia="zh-CN"/>
        </w:rPr>
        <w:t>卡预设值到期提醒（定时推送格式说明）</w:t>
      </w:r>
      <w:bookmarkEnd w:id="55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2954"/>
        <w:gridCol w:w="1904"/>
        <w:gridCol w:w="1173"/>
        <w:gridCol w:w="2882"/>
      </w:tblGrid>
      <w:tr w:rsidR="00A470A4">
        <w:tc>
          <w:tcPr>
            <w:tcW w:w="1578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954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90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17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8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输入（推送）参数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0"/>
                <w:sz w:val="18"/>
                <w:szCs w:val="18"/>
                <w:lang w:eastAsia="zh-CN"/>
              </w:rPr>
              <w:t>mdn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sz w:val="18"/>
                <w:szCs w:val="18"/>
              </w:rPr>
              <w:t>预设控制值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preset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Value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预设值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lastRenderedPageBreak/>
              <w:t>已消费流量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0"/>
                <w:sz w:val="18"/>
                <w:szCs w:val="18"/>
                <w:lang w:eastAsia="zh-CN"/>
              </w:rPr>
              <w:t>c</w:t>
            </w: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onsumption</w:t>
            </w:r>
            <w:r>
              <w:rPr>
                <w:rFonts w:ascii="黑体" w:eastAsia="黑体" w:hAnsi="黑体" w:hint="eastAsia"/>
                <w:kern w:val="0"/>
                <w:sz w:val="18"/>
                <w:szCs w:val="18"/>
                <w:lang w:eastAsia="zh-CN"/>
              </w:rPr>
              <w:t>F</w:t>
            </w: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low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已消费流量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当月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）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语音通话时长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kern w:val="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黑体" w:eastAsia="黑体" w:hAnsi="黑体" w:hint="eastAsia"/>
                <w:kern w:val="0"/>
                <w:sz w:val="18"/>
                <w:szCs w:val="18"/>
                <w:lang w:eastAsia="zh-CN"/>
              </w:rPr>
              <w:t>v</w:t>
            </w: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oice</w:t>
            </w:r>
            <w:r>
              <w:rPr>
                <w:rFonts w:ascii="黑体" w:eastAsia="黑体" w:hAnsi="黑体" w:hint="eastAsia"/>
                <w:kern w:val="0"/>
                <w:sz w:val="18"/>
                <w:szCs w:val="18"/>
                <w:lang w:eastAsia="zh-CN"/>
              </w:rPr>
              <w:t>C</w:t>
            </w: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alls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语音通话时长（秒）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输出（返回）参数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StatusCode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0：成功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返回错误信息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StatusMessage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错误消息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可为空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）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FF0000"/>
          <w:lang w:eastAsia="zh-CN"/>
        </w:rPr>
      </w:pPr>
      <w:r>
        <w:rPr>
          <w:rFonts w:ascii="黑体" w:eastAsia="黑体" w:hAnsi="黑体" w:hint="eastAsia"/>
          <w:color w:val="FF0000"/>
          <w:lang w:eastAsia="zh-CN"/>
        </w:rPr>
        <w:t>需要通过卡预设值到期提醒（地址设定）先设定地址等信息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b/>
        </w:rPr>
        <w:t>[注意]</w:t>
      </w:r>
      <w:r>
        <w:rPr>
          <w:rFonts w:ascii="黑体" w:eastAsia="黑体" w:hAnsi="黑体" w:hint="eastAsia"/>
          <w:lang w:eastAsia="zh-CN"/>
        </w:rPr>
        <w:t>推送格式：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>"service_parameter": [{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"mdn": "xxx",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"presetValue": "xxx",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"consumptionFlow": "xxx",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"voiceCalls": "xxx"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>},{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"mdn": "yyy",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"presetValue": "yyy",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"consumptionFlow": "xxx",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"voiceCalls": "xxx"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>}]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4E241B">
      <w:pPr>
        <w:pStyle w:val="3"/>
        <w:numPr>
          <w:ilvl w:val="0"/>
          <w:numId w:val="8"/>
        </w:numPr>
        <w:rPr>
          <w:rFonts w:ascii="黑体" w:eastAsia="黑体" w:hAnsi="黑体"/>
          <w:lang w:eastAsia="zh-CN"/>
        </w:rPr>
      </w:pPr>
      <w:bookmarkStart w:id="56" w:name="_Toc498357359"/>
      <w:r>
        <w:rPr>
          <w:rFonts w:ascii="黑体" w:eastAsia="黑体" w:hAnsi="黑体" w:hint="eastAsia"/>
          <w:lang w:eastAsia="zh-CN"/>
        </w:rPr>
        <w:t>卡消费信息定时推送（地址设定）</w:t>
      </w:r>
      <w:bookmarkEnd w:id="56"/>
    </w:p>
    <w:p w:rsidR="00A470A4" w:rsidRDefault="004E241B">
      <w:pPr>
        <w:pStyle w:val="1f4"/>
        <w:ind w:left="420" w:firstLineChars="0" w:firstLine="0"/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CardValuePustPathSet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2954"/>
        <w:gridCol w:w="1904"/>
        <w:gridCol w:w="1173"/>
        <w:gridCol w:w="2882"/>
      </w:tblGrid>
      <w:tr w:rsidR="00A470A4">
        <w:tc>
          <w:tcPr>
            <w:tcW w:w="1578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954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90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17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8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输入（推送）参数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urlPath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200以内</w:t>
            </w: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推送地址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1:推送；2不推送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输出（返回）参数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0：成功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返回错误信息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message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错误消息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可为空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）</w:t>
            </w:r>
          </w:p>
        </w:tc>
      </w:tr>
    </w:tbl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ascii="黑体" w:eastAsia="黑体" w:hAnsi="黑体" w:hint="eastAsia"/>
          <w:lang w:eastAsia="zh-CN"/>
        </w:rPr>
        <w:t>]请求格式：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"service_name":"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CardValuePustPathSet</w:t>
      </w:r>
      <w:r>
        <w:rPr>
          <w:rFonts w:ascii="黑体" w:eastAsia="黑体" w:hAnsi="黑体"/>
          <w:lang w:eastAsia="zh-CN"/>
        </w:rPr>
        <w:t>",</w:t>
      </w:r>
      <w:r>
        <w:rPr>
          <w:rFonts w:ascii="黑体" w:eastAsia="黑体" w:hAnsi="黑体"/>
          <w:lang w:eastAsia="zh-CN"/>
        </w:rPr>
        <w:tab/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>"service_parameter":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</w:t>
      </w:r>
      <w:r>
        <w:rPr>
          <w:rFonts w:ascii="黑体" w:eastAsia="黑体" w:hAnsi="黑体"/>
          <w:kern w:val="0"/>
          <w:sz w:val="18"/>
          <w:szCs w:val="18"/>
          <w:lang w:eastAsia="zh-CN"/>
        </w:rPr>
        <w:t>urlPath</w:t>
      </w:r>
      <w:r>
        <w:rPr>
          <w:rFonts w:ascii="黑体" w:eastAsia="黑体" w:hAnsi="黑体"/>
          <w:lang w:eastAsia="zh-CN"/>
        </w:rPr>
        <w:t>": "xxx",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</w:t>
      </w:r>
      <w:r>
        <w:rPr>
          <w:rFonts w:ascii="黑体" w:eastAsia="黑体" w:hAnsi="黑体"/>
          <w:kern w:val="0"/>
          <w:sz w:val="18"/>
          <w:szCs w:val="18"/>
          <w:lang w:eastAsia="zh-CN"/>
        </w:rPr>
        <w:t>type</w:t>
      </w:r>
      <w:r>
        <w:rPr>
          <w:rFonts w:ascii="黑体" w:eastAsia="黑体" w:hAnsi="黑体"/>
          <w:lang w:eastAsia="zh-CN"/>
        </w:rPr>
        <w:t>": "xxx",</w:t>
      </w:r>
    </w:p>
    <w:p w:rsidR="00A470A4" w:rsidRDefault="004E241B">
      <w:pPr>
        <w:ind w:firstLine="405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4E241B">
      <w:pPr>
        <w:pStyle w:val="3"/>
        <w:numPr>
          <w:ilvl w:val="0"/>
          <w:numId w:val="8"/>
        </w:numPr>
        <w:rPr>
          <w:rFonts w:ascii="黑体" w:eastAsia="黑体" w:hAnsi="黑体"/>
          <w:lang w:eastAsia="zh-CN"/>
        </w:rPr>
      </w:pPr>
      <w:bookmarkStart w:id="57" w:name="_Toc498357360"/>
      <w:r>
        <w:rPr>
          <w:rFonts w:ascii="黑体" w:eastAsia="黑体" w:hAnsi="黑体" w:hint="eastAsia"/>
          <w:lang w:eastAsia="zh-CN"/>
        </w:rPr>
        <w:lastRenderedPageBreak/>
        <w:t>卡消费信息定时推送（定时推送格式说明）</w:t>
      </w:r>
      <w:bookmarkEnd w:id="57"/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2954"/>
        <w:gridCol w:w="1904"/>
        <w:gridCol w:w="1173"/>
        <w:gridCol w:w="2882"/>
      </w:tblGrid>
      <w:tr w:rsidR="00A470A4">
        <w:tc>
          <w:tcPr>
            <w:tcW w:w="1578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954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90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17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8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输入（推送）参数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0"/>
                <w:sz w:val="18"/>
                <w:szCs w:val="18"/>
                <w:lang w:eastAsia="zh-CN"/>
              </w:rPr>
              <w:t>mdn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sz w:val="18"/>
                <w:szCs w:val="18"/>
              </w:rPr>
              <w:t>预设控制值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preset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Value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预设值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已消费流量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0"/>
                <w:sz w:val="18"/>
                <w:szCs w:val="18"/>
                <w:lang w:eastAsia="zh-CN"/>
              </w:rPr>
              <w:t>c</w:t>
            </w: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onsumption</w:t>
            </w:r>
            <w:r>
              <w:rPr>
                <w:rFonts w:ascii="黑体" w:eastAsia="黑体" w:hAnsi="黑体" w:hint="eastAsia"/>
                <w:kern w:val="0"/>
                <w:sz w:val="18"/>
                <w:szCs w:val="18"/>
                <w:lang w:eastAsia="zh-CN"/>
              </w:rPr>
              <w:t>F</w:t>
            </w: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low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已消费流量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当月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）MB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语音通话时长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kern w:val="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黑体" w:eastAsia="黑体" w:hAnsi="黑体" w:hint="eastAsia"/>
                <w:kern w:val="0"/>
                <w:sz w:val="18"/>
                <w:szCs w:val="18"/>
                <w:lang w:eastAsia="zh-CN"/>
              </w:rPr>
              <w:t>v</w:t>
            </w: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oice</w:t>
            </w:r>
            <w:r>
              <w:rPr>
                <w:rFonts w:ascii="黑体" w:eastAsia="黑体" w:hAnsi="黑体" w:hint="eastAsia"/>
                <w:kern w:val="0"/>
                <w:sz w:val="18"/>
                <w:szCs w:val="18"/>
                <w:lang w:eastAsia="zh-CN"/>
              </w:rPr>
              <w:t>C</w:t>
            </w: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alls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语音通话时长（秒）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输出（返回）参数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StatusCode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0：成功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返回错误信息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StatusMessage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错误消息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可为空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）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color w:val="FF0000"/>
          <w:lang w:eastAsia="zh-CN"/>
        </w:rPr>
      </w:pPr>
      <w:r>
        <w:rPr>
          <w:rFonts w:ascii="黑体" w:eastAsia="黑体" w:hAnsi="黑体" w:hint="eastAsia"/>
          <w:color w:val="FF0000"/>
          <w:lang w:eastAsia="zh-CN"/>
        </w:rPr>
        <w:t>需要通过卡消费信息定时推送（地址设定）先设定地址等信息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b/>
        </w:rPr>
        <w:t xml:space="preserve"> [注意]</w:t>
      </w:r>
      <w:r>
        <w:rPr>
          <w:rFonts w:ascii="黑体" w:eastAsia="黑体" w:hAnsi="黑体" w:hint="eastAsia"/>
          <w:lang w:eastAsia="zh-CN"/>
        </w:rPr>
        <w:t>推送格式：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{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"service_parameter": [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{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    "mdn ": "xxx",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    " presetValue ": "xxx",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    " consumptionFlow ": "xxx",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    " voiceCalls ": "xxx"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},{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    " mdn ": "yyy",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    " presetValue ": "yyy",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    " consumptionFlow ": "xxx",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    " voiceCalls ": "xxx"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    }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]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}</w:t>
      </w:r>
    </w:p>
    <w:p w:rsidR="00A470A4" w:rsidRDefault="004E241B">
      <w:pPr>
        <w:pStyle w:val="3"/>
        <w:numPr>
          <w:ilvl w:val="0"/>
          <w:numId w:val="8"/>
        </w:numPr>
        <w:rPr>
          <w:rFonts w:ascii="黑体" w:eastAsia="黑体" w:hAnsi="黑体"/>
          <w:lang w:eastAsia="zh-CN"/>
        </w:rPr>
      </w:pPr>
      <w:bookmarkStart w:id="58" w:name="_Toc498357361"/>
      <w:r>
        <w:rPr>
          <w:rFonts w:ascii="黑体" w:eastAsia="黑体" w:hAnsi="黑体" w:hint="eastAsia"/>
          <w:lang w:eastAsia="zh-CN"/>
        </w:rPr>
        <w:t>注销卡（</w:t>
      </w:r>
      <w:r>
        <w:rPr>
          <w:rFonts w:ascii="黑体" w:eastAsia="黑体" w:hAnsi="黑体" w:hint="eastAsia"/>
          <w:color w:val="FF0000"/>
          <w:lang w:eastAsia="zh-CN"/>
        </w:rPr>
        <w:t>修改</w:t>
      </w:r>
      <w:r>
        <w:rPr>
          <w:rFonts w:ascii="黑体" w:eastAsia="黑体" w:hAnsi="黑体" w:hint="eastAsia"/>
          <w:lang w:eastAsia="zh-CN"/>
        </w:rPr>
        <w:t>）</w:t>
      </w:r>
      <w:bookmarkEnd w:id="58"/>
    </w:p>
    <w:p w:rsidR="00A470A4" w:rsidRDefault="004E241B">
      <w:pPr>
        <w:pStyle w:val="1f4"/>
        <w:numPr>
          <w:ilvl w:val="0"/>
          <w:numId w:val="8"/>
        </w:numPr>
        <w:ind w:firstLineChars="0"/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RemovePackage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2954"/>
        <w:gridCol w:w="1904"/>
        <w:gridCol w:w="1173"/>
        <w:gridCol w:w="2882"/>
      </w:tblGrid>
      <w:tr w:rsidR="00A470A4">
        <w:tc>
          <w:tcPr>
            <w:tcW w:w="1578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954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90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17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8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Service_Id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设备号mdn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失败时返回码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Error</w:t>
            </w: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_</w:t>
            </w: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0000为成功，其他失败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失败原因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Error</w:t>
            </w: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_</w:t>
            </w: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Message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错误消息（可能空）</w:t>
            </w:r>
          </w:p>
        </w:tc>
      </w:tr>
    </w:tbl>
    <w:p w:rsidR="00A470A4" w:rsidRDefault="00A470A4">
      <w:pPr>
        <w:rPr>
          <w:lang w:eastAsia="zh-CN"/>
        </w:rPr>
      </w:pP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ascii="黑体" w:eastAsia="黑体" w:hAnsi="黑体" w:hint="eastAsia"/>
          <w:lang w:eastAsia="zh-CN"/>
        </w:rPr>
        <w:t>]请求格式：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"service_name":"RemovePackage",</w:t>
      </w:r>
      <w:r>
        <w:rPr>
          <w:rFonts w:ascii="黑体" w:eastAsia="黑体" w:hAnsi="黑体"/>
          <w:lang w:eastAsia="zh-CN"/>
        </w:rPr>
        <w:tab/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lastRenderedPageBreak/>
        <w:t>"service_parameter":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</w:t>
      </w:r>
      <w:r>
        <w:rPr>
          <w:rFonts w:ascii="黑体" w:eastAsia="黑体" w:hAnsi="黑体"/>
          <w:sz w:val="18"/>
          <w:szCs w:val="18"/>
          <w:lang w:eastAsia="zh-CN"/>
        </w:rPr>
        <w:t xml:space="preserve"> Service_Id</w:t>
      </w:r>
      <w:r>
        <w:rPr>
          <w:rFonts w:ascii="黑体" w:eastAsia="黑体" w:hAnsi="黑体"/>
          <w:lang w:eastAsia="zh-CN"/>
        </w:rPr>
        <w:t xml:space="preserve"> ": "xxx",</w:t>
      </w:r>
    </w:p>
    <w:p w:rsidR="00A470A4" w:rsidRDefault="004E241B">
      <w:pPr>
        <w:ind w:firstLine="405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A375E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A375E" w:rsidRDefault="00AA375E">
      <w:pPr>
        <w:rPr>
          <w:rFonts w:ascii="黑体" w:eastAsia="黑体" w:hAnsi="黑体"/>
          <w:lang w:eastAsia="zh-CN"/>
        </w:rPr>
      </w:pPr>
    </w:p>
    <w:p w:rsidR="00AA375E" w:rsidRPr="00684334" w:rsidRDefault="00AA375E" w:rsidP="00AA375E">
      <w:pPr>
        <w:pStyle w:val="3"/>
        <w:numPr>
          <w:ilvl w:val="0"/>
          <w:numId w:val="13"/>
        </w:numPr>
        <w:rPr>
          <w:rFonts w:ascii="黑体" w:eastAsia="黑体" w:hAnsi="黑体"/>
          <w:color w:val="FF0000"/>
          <w:lang w:eastAsia="zh-CN"/>
        </w:rPr>
      </w:pPr>
      <w:bookmarkStart w:id="59" w:name="_Toc498357362"/>
      <w:r w:rsidRPr="00684334">
        <w:rPr>
          <w:rFonts w:ascii="黑体" w:eastAsia="黑体" w:hAnsi="黑体" w:hint="eastAsia"/>
          <w:color w:val="FF0000"/>
          <w:lang w:eastAsia="zh-CN"/>
        </w:rPr>
        <w:t>报竣推送接口</w:t>
      </w:r>
      <w:bookmarkEnd w:id="59"/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2658"/>
        <w:gridCol w:w="31"/>
        <w:gridCol w:w="1381"/>
        <w:gridCol w:w="30"/>
        <w:gridCol w:w="871"/>
        <w:gridCol w:w="33"/>
        <w:gridCol w:w="2616"/>
        <w:gridCol w:w="29"/>
      </w:tblGrid>
      <w:tr w:rsidR="00AA375E" w:rsidTr="005D3CC0">
        <w:trPr>
          <w:jc w:val="center"/>
        </w:trPr>
        <w:tc>
          <w:tcPr>
            <w:tcW w:w="1750" w:type="dxa"/>
            <w:shd w:val="clear" w:color="auto" w:fill="C6D9F1"/>
            <w:vAlign w:val="center"/>
          </w:tcPr>
          <w:p w:rsidR="00AA375E" w:rsidRDefault="00AA375E" w:rsidP="005D3CC0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689" w:type="dxa"/>
            <w:gridSpan w:val="2"/>
            <w:shd w:val="clear" w:color="auto" w:fill="C6D9F1"/>
            <w:vAlign w:val="center"/>
          </w:tcPr>
          <w:p w:rsidR="00AA375E" w:rsidRDefault="00AA375E" w:rsidP="005D3CC0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11" w:type="dxa"/>
            <w:gridSpan w:val="2"/>
            <w:shd w:val="clear" w:color="auto" w:fill="C6D9F1"/>
            <w:vAlign w:val="center"/>
          </w:tcPr>
          <w:p w:rsidR="00AA375E" w:rsidRDefault="00AA375E" w:rsidP="005D3CC0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04" w:type="dxa"/>
            <w:gridSpan w:val="2"/>
            <w:shd w:val="clear" w:color="auto" w:fill="C6D9F1"/>
            <w:vAlign w:val="center"/>
          </w:tcPr>
          <w:p w:rsidR="00AA375E" w:rsidRDefault="00AA375E" w:rsidP="005D3CC0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45" w:type="dxa"/>
            <w:gridSpan w:val="2"/>
            <w:shd w:val="clear" w:color="auto" w:fill="C6D9F1"/>
            <w:vAlign w:val="center"/>
          </w:tcPr>
          <w:p w:rsidR="00AA375E" w:rsidRDefault="00AA375E" w:rsidP="005D3CC0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A375E" w:rsidTr="005D3CC0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A375E" w:rsidRDefault="00AA375E" w:rsidP="005D3CC0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推送参数</w:t>
            </w:r>
          </w:p>
        </w:tc>
      </w:tr>
      <w:tr w:rsidR="00AA375E" w:rsidTr="005D3CC0">
        <w:trPr>
          <w:gridAfter w:val="1"/>
          <w:wAfter w:w="29" w:type="dxa"/>
          <w:jc w:val="center"/>
        </w:trPr>
        <w:tc>
          <w:tcPr>
            <w:tcW w:w="1750" w:type="dxa"/>
            <w:vAlign w:val="center"/>
          </w:tcPr>
          <w:p w:rsidR="00AA375E" w:rsidRDefault="00AA375E" w:rsidP="005D3CC0">
            <w:pPr>
              <w:rPr>
                <w:rFonts w:ascii="黑体" w:eastAsia="黑体" w:hAnsi="黑体" w:cs="Arial"/>
                <w:lang w:eastAsia="zh-CN"/>
              </w:rPr>
            </w:pPr>
            <w:r>
              <w:rPr>
                <w:rFonts w:ascii="黑体" w:eastAsia="黑体" w:hAnsi="黑体" w:cs="Arial" w:hint="eastAsia"/>
                <w:lang w:eastAsia="zh-CN"/>
              </w:rPr>
              <w:t>流水号</w:t>
            </w:r>
          </w:p>
        </w:tc>
        <w:tc>
          <w:tcPr>
            <w:tcW w:w="2658" w:type="dxa"/>
            <w:vAlign w:val="center"/>
          </w:tcPr>
          <w:p w:rsidR="00AA375E" w:rsidRDefault="00AA375E" w:rsidP="005D3C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Courier New"/>
                <w:kern w:val="0"/>
                <w:sz w:val="22"/>
                <w:szCs w:val="22"/>
                <w:lang w:eastAsia="zh-CN"/>
              </w:rPr>
              <w:t>SOSRequestID</w:t>
            </w:r>
          </w:p>
        </w:tc>
        <w:tc>
          <w:tcPr>
            <w:tcW w:w="1412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01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49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业务请求流水号</w:t>
            </w:r>
          </w:p>
        </w:tc>
      </w:tr>
      <w:tr w:rsidR="00AA375E" w:rsidTr="005D3CC0">
        <w:trPr>
          <w:gridAfter w:val="1"/>
          <w:wAfter w:w="29" w:type="dxa"/>
          <w:jc w:val="center"/>
        </w:trPr>
        <w:tc>
          <w:tcPr>
            <w:tcW w:w="1750" w:type="dxa"/>
            <w:vAlign w:val="center"/>
          </w:tcPr>
          <w:p w:rsidR="00AA375E" w:rsidRDefault="00AA375E" w:rsidP="005D3CC0">
            <w:pPr>
              <w:rPr>
                <w:rFonts w:ascii="黑体" w:eastAsia="黑体" w:hAnsi="黑体" w:cs="Arial"/>
                <w:lang w:eastAsia="zh-CN"/>
              </w:rPr>
            </w:pPr>
            <w:r>
              <w:rPr>
                <w:rFonts w:ascii="黑体" w:eastAsia="黑体" w:hAnsi="黑体" w:cs="Arial" w:hint="eastAsia"/>
                <w:lang w:eastAsia="zh-CN"/>
              </w:rPr>
              <w:t>状态信息</w:t>
            </w:r>
          </w:p>
        </w:tc>
        <w:tc>
          <w:tcPr>
            <w:tcW w:w="2658" w:type="dxa"/>
            <w:vAlign w:val="center"/>
          </w:tcPr>
          <w:p w:rsidR="00AA375E" w:rsidRDefault="00AA375E" w:rsidP="005D3C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Cs w:val="21"/>
              </w:rPr>
              <w:t>CTOrderNumber</w:t>
            </w:r>
          </w:p>
        </w:tc>
        <w:tc>
          <w:tcPr>
            <w:tcW w:w="1412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01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49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Cs w:val="21"/>
              </w:rPr>
              <w:t>业务处理订单号</w:t>
            </w:r>
          </w:p>
        </w:tc>
      </w:tr>
      <w:tr w:rsidR="00AA375E" w:rsidTr="005D3CC0">
        <w:trPr>
          <w:gridAfter w:val="1"/>
          <w:wAfter w:w="29" w:type="dxa"/>
          <w:jc w:val="center"/>
        </w:trPr>
        <w:tc>
          <w:tcPr>
            <w:tcW w:w="1750" w:type="dxa"/>
            <w:vAlign w:val="center"/>
          </w:tcPr>
          <w:p w:rsidR="00AA375E" w:rsidRDefault="00AA375E" w:rsidP="005D3CC0">
            <w:pPr>
              <w:rPr>
                <w:rFonts w:ascii="黑体" w:eastAsia="黑体" w:hAnsi="黑体" w:cs="Arial"/>
                <w:lang w:eastAsia="zh-CN"/>
              </w:rPr>
            </w:pPr>
            <w:r>
              <w:rPr>
                <w:rFonts w:ascii="黑体" w:eastAsia="黑体" w:hAnsi="黑体" w:cs="Arial" w:hint="eastAsia"/>
                <w:lang w:eastAsia="zh-CN"/>
              </w:rPr>
              <w:t>设备号</w:t>
            </w:r>
          </w:p>
        </w:tc>
        <w:tc>
          <w:tcPr>
            <w:tcW w:w="2658" w:type="dxa"/>
            <w:vAlign w:val="center"/>
          </w:tcPr>
          <w:p w:rsidR="00AA375E" w:rsidRDefault="00AA375E" w:rsidP="005D3CC0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cs"/>
                <w:szCs w:val="21"/>
              </w:rPr>
              <w:t>MDN</w:t>
            </w:r>
          </w:p>
        </w:tc>
        <w:tc>
          <w:tcPr>
            <w:tcW w:w="1412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01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49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业务请求的</w:t>
            </w:r>
            <w:r>
              <w:rPr>
                <w:rFonts w:ascii="黑体" w:eastAsia="黑体" w:hAnsi="黑体" w:hint="cs"/>
                <w:szCs w:val="21"/>
              </w:rPr>
              <w:t>MDN（若业务不需要MDN处理，则为空）</w:t>
            </w:r>
          </w:p>
        </w:tc>
      </w:tr>
      <w:tr w:rsidR="00AA375E" w:rsidTr="005D3CC0">
        <w:trPr>
          <w:gridAfter w:val="1"/>
          <w:wAfter w:w="29" w:type="dxa"/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5E" w:rsidRDefault="00AA375E" w:rsidP="005D3CC0">
            <w:pPr>
              <w:rPr>
                <w:rFonts w:ascii="黑体" w:eastAsia="黑体" w:hAnsi="黑体" w:cs="Arial"/>
                <w:lang w:eastAsia="zh-CN"/>
              </w:rPr>
            </w:pPr>
            <w:r>
              <w:rPr>
                <w:rFonts w:ascii="黑体" w:eastAsia="黑体" w:hAnsi="黑体" w:cs="Arial" w:hint="eastAsia"/>
                <w:lang w:eastAsia="zh-CN"/>
              </w:rPr>
              <w:t>结果返回内容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5E" w:rsidRDefault="00AA375E" w:rsidP="005D3CC0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ResultMsg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错误消息（可能空）</w:t>
            </w:r>
          </w:p>
        </w:tc>
      </w:tr>
      <w:tr w:rsidR="00AA375E" w:rsidTr="005D3CC0">
        <w:trPr>
          <w:gridAfter w:val="1"/>
          <w:wAfter w:w="29" w:type="dxa"/>
          <w:jc w:val="center"/>
        </w:trPr>
        <w:tc>
          <w:tcPr>
            <w:tcW w:w="1750" w:type="dxa"/>
            <w:vAlign w:val="center"/>
          </w:tcPr>
          <w:p w:rsidR="00AA375E" w:rsidRDefault="00AA375E" w:rsidP="005D3CC0">
            <w:pPr>
              <w:rPr>
                <w:rFonts w:ascii="黑体" w:eastAsia="黑体" w:hAnsi="黑体" w:cs="Arial"/>
                <w:lang w:eastAsia="zh-CN"/>
              </w:rPr>
            </w:pPr>
            <w:r>
              <w:rPr>
                <w:rFonts w:ascii="黑体" w:eastAsia="黑体" w:hAnsi="黑体" w:cs="Arial" w:hint="eastAsia"/>
                <w:lang w:eastAsia="zh-CN"/>
              </w:rPr>
              <w:t>处理结果编号</w:t>
            </w:r>
          </w:p>
        </w:tc>
        <w:tc>
          <w:tcPr>
            <w:tcW w:w="2658" w:type="dxa"/>
            <w:vAlign w:val="center"/>
          </w:tcPr>
          <w:p w:rsidR="00AA375E" w:rsidRDefault="00AA375E" w:rsidP="005D3C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Cs w:val="21"/>
              </w:rPr>
              <w:t>ResultID</w:t>
            </w:r>
          </w:p>
        </w:tc>
        <w:tc>
          <w:tcPr>
            <w:tcW w:w="1412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01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49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Cs w:val="21"/>
                <w:lang w:eastAsia="zh-CN"/>
              </w:rPr>
              <w:t>0000表示该业务处理成功</w:t>
            </w:r>
          </w:p>
        </w:tc>
      </w:tr>
      <w:tr w:rsidR="00AA375E" w:rsidTr="005D3CC0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A375E" w:rsidRDefault="00AA375E" w:rsidP="005D3CC0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返回参数</w:t>
            </w:r>
          </w:p>
        </w:tc>
      </w:tr>
      <w:tr w:rsidR="00AA375E" w:rsidTr="005D3CC0">
        <w:trPr>
          <w:jc w:val="center"/>
        </w:trPr>
        <w:tc>
          <w:tcPr>
            <w:tcW w:w="1750" w:type="dxa"/>
            <w:vAlign w:val="center"/>
          </w:tcPr>
          <w:p w:rsidR="00AA375E" w:rsidRDefault="00AA375E" w:rsidP="005D3CC0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结果代码</w:t>
            </w:r>
          </w:p>
        </w:tc>
        <w:tc>
          <w:tcPr>
            <w:tcW w:w="2689" w:type="dxa"/>
            <w:gridSpan w:val="2"/>
            <w:vAlign w:val="center"/>
          </w:tcPr>
          <w:p w:rsidR="00AA375E" w:rsidRDefault="00AA375E" w:rsidP="005D3CC0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Cs w:val="21"/>
              </w:rPr>
              <w:t>RESULT_CODE</w:t>
            </w:r>
          </w:p>
        </w:tc>
        <w:tc>
          <w:tcPr>
            <w:tcW w:w="1411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04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45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Cs w:val="21"/>
              </w:rPr>
              <w:t>0000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表成功接受</w:t>
            </w:r>
          </w:p>
        </w:tc>
      </w:tr>
      <w:tr w:rsidR="00AA375E" w:rsidTr="005D3CC0">
        <w:trPr>
          <w:jc w:val="center"/>
        </w:trPr>
        <w:tc>
          <w:tcPr>
            <w:tcW w:w="1750" w:type="dxa"/>
          </w:tcPr>
          <w:p w:rsidR="00AA375E" w:rsidRDefault="00AA375E" w:rsidP="005D3CC0">
            <w:pPr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结果信息</w:t>
            </w:r>
          </w:p>
        </w:tc>
        <w:tc>
          <w:tcPr>
            <w:tcW w:w="2689" w:type="dxa"/>
            <w:gridSpan w:val="2"/>
          </w:tcPr>
          <w:p w:rsidR="00AA375E" w:rsidRDefault="00AA375E" w:rsidP="005D3C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zCs w:val="21"/>
              </w:rPr>
              <w:t>RESULT</w:t>
            </w:r>
            <w:r>
              <w:rPr>
                <w:rFonts w:ascii="黑体" w:eastAsia="黑体" w:hAnsi="黑体"/>
                <w:szCs w:val="21"/>
              </w:rPr>
              <w:t>_</w:t>
            </w:r>
            <w:r>
              <w:rPr>
                <w:rFonts w:ascii="黑体" w:eastAsia="黑体" w:hAnsi="黑体" w:hint="eastAsia"/>
                <w:szCs w:val="21"/>
              </w:rPr>
              <w:t>MSG</w:t>
            </w:r>
          </w:p>
        </w:tc>
        <w:tc>
          <w:tcPr>
            <w:tcW w:w="1411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904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45" w:type="dxa"/>
            <w:gridSpan w:val="2"/>
          </w:tcPr>
          <w:p w:rsidR="00AA375E" w:rsidRDefault="00AA375E" w:rsidP="005D3C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返回信息</w:t>
            </w:r>
          </w:p>
        </w:tc>
      </w:tr>
    </w:tbl>
    <w:p w:rsidR="00AA375E" w:rsidRDefault="00AA375E" w:rsidP="00AA375E">
      <w:pPr>
        <w:rPr>
          <w:rFonts w:ascii="黑体" w:eastAsia="黑体" w:hAnsi="黑体"/>
          <w:color w:val="FF0000"/>
          <w:lang w:eastAsia="zh-CN"/>
        </w:rPr>
      </w:pPr>
    </w:p>
    <w:p w:rsidR="00AA375E" w:rsidRDefault="00AA375E" w:rsidP="00AA375E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color w:val="FF0000"/>
          <w:lang w:eastAsia="zh-CN"/>
        </w:rPr>
        <w:t>推送格式：</w:t>
      </w:r>
    </w:p>
    <w:p w:rsidR="00AA375E" w:rsidRDefault="00AA375E" w:rsidP="00AA375E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{</w:t>
      </w:r>
    </w:p>
    <w:p w:rsidR="00AA375E" w:rsidRDefault="00AA375E" w:rsidP="00AA375E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"SOSRequestID": "xxx",</w:t>
      </w:r>
    </w:p>
    <w:p w:rsidR="00AA375E" w:rsidRDefault="00AA375E" w:rsidP="00AA375E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"CTOrderNumber": "xxx",</w:t>
      </w:r>
    </w:p>
    <w:p w:rsidR="00AA375E" w:rsidRDefault="00AA375E" w:rsidP="00AA375E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"MDN": "xxx",</w:t>
      </w:r>
    </w:p>
    <w:p w:rsidR="00AA375E" w:rsidRDefault="00AA375E" w:rsidP="00AA375E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"ResultMsg": "xxx",</w:t>
      </w:r>
    </w:p>
    <w:p w:rsidR="00AA375E" w:rsidRDefault="00AA375E" w:rsidP="00AA375E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"ResultID": "xxx",</w:t>
      </w:r>
    </w:p>
    <w:p w:rsidR="00AA375E" w:rsidRDefault="00AA375E" w:rsidP="00AA375E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  <w:t>}</w:t>
      </w:r>
    </w:p>
    <w:p w:rsidR="00AA375E" w:rsidRDefault="00AA375E" w:rsidP="00AA375E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 w:hint="eastAsia"/>
          <w:b/>
          <w:lang w:eastAsia="zh-CN"/>
        </w:rPr>
        <w:t>产生回调接口的接口名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</w:p>
    <w:tbl>
      <w:tblPr>
        <w:tblStyle w:val="afb"/>
        <w:tblW w:w="9399" w:type="dxa"/>
        <w:tblLayout w:type="fixed"/>
        <w:tblLook w:val="04A0" w:firstRow="1" w:lastRow="0" w:firstColumn="1" w:lastColumn="0" w:noHBand="0" w:noVBand="1"/>
      </w:tblPr>
      <w:tblGrid>
        <w:gridCol w:w="1879"/>
        <w:gridCol w:w="1880"/>
        <w:gridCol w:w="1880"/>
        <w:gridCol w:w="1880"/>
        <w:gridCol w:w="1880"/>
      </w:tblGrid>
      <w:tr w:rsidR="00AA375E" w:rsidTr="005D3CC0">
        <w:tc>
          <w:tcPr>
            <w:tcW w:w="1879" w:type="dxa"/>
          </w:tcPr>
          <w:p w:rsidR="00AA375E" w:rsidRDefault="00AA375E" w:rsidP="005D3CC0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物联网停复机功能</w:t>
            </w:r>
          </w:p>
        </w:tc>
        <w:tc>
          <w:tcPr>
            <w:tcW w:w="1880" w:type="dxa"/>
          </w:tcPr>
          <w:p w:rsidR="00AA375E" w:rsidRDefault="00AA375E" w:rsidP="005D3CC0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物联网活卡激活功能</w:t>
            </w:r>
          </w:p>
        </w:tc>
        <w:tc>
          <w:tcPr>
            <w:tcW w:w="1880" w:type="dxa"/>
          </w:tcPr>
          <w:p w:rsidR="00AA375E" w:rsidRDefault="00AA375E" w:rsidP="005D3CC0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/>
                <w:lang w:eastAsia="zh-CN"/>
              </w:rPr>
              <w:t>物联网流量池成员新增</w:t>
            </w:r>
          </w:p>
        </w:tc>
        <w:tc>
          <w:tcPr>
            <w:tcW w:w="1880" w:type="dxa"/>
          </w:tcPr>
          <w:p w:rsidR="00AA375E" w:rsidRDefault="00AA375E" w:rsidP="005D3CC0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/>
                <w:lang w:eastAsia="zh-CN"/>
              </w:rPr>
              <w:t>物联网流量池成员删除</w:t>
            </w:r>
          </w:p>
        </w:tc>
        <w:tc>
          <w:tcPr>
            <w:tcW w:w="1880" w:type="dxa"/>
          </w:tcPr>
          <w:p w:rsidR="00AA375E" w:rsidRDefault="00AA375E" w:rsidP="005D3CC0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/>
                <w:lang w:eastAsia="zh-CN"/>
              </w:rPr>
              <w:t>物联网流量池成员额度调整</w:t>
            </w:r>
          </w:p>
        </w:tc>
      </w:tr>
      <w:tr w:rsidR="00AA375E" w:rsidTr="005D3CC0">
        <w:tc>
          <w:tcPr>
            <w:tcW w:w="1879" w:type="dxa"/>
          </w:tcPr>
          <w:p w:rsidR="00AA375E" w:rsidRDefault="00AA375E" w:rsidP="005D3CC0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/>
                <w:lang w:eastAsia="zh-CN"/>
              </w:rPr>
              <w:t>物联网套餐订购接口</w:t>
            </w:r>
          </w:p>
        </w:tc>
        <w:tc>
          <w:tcPr>
            <w:tcW w:w="1880" w:type="dxa"/>
          </w:tcPr>
          <w:p w:rsidR="00AA375E" w:rsidRDefault="00AA375E" w:rsidP="005D3CC0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/>
                <w:lang w:eastAsia="zh-CN"/>
              </w:rPr>
              <w:t>物联网套餐退订接口</w:t>
            </w:r>
          </w:p>
        </w:tc>
        <w:tc>
          <w:tcPr>
            <w:tcW w:w="1880" w:type="dxa"/>
          </w:tcPr>
          <w:p w:rsidR="00AA375E" w:rsidRDefault="00AA375E" w:rsidP="005D3CC0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/>
                <w:lang w:eastAsia="zh-CN"/>
              </w:rPr>
              <w:t>物联网设置达量断网阀值</w:t>
            </w:r>
          </w:p>
        </w:tc>
        <w:tc>
          <w:tcPr>
            <w:tcW w:w="1880" w:type="dxa"/>
          </w:tcPr>
          <w:p w:rsidR="00AA375E" w:rsidRDefault="00AA375E" w:rsidP="005D3CC0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/>
                <w:lang w:eastAsia="zh-CN"/>
              </w:rPr>
              <w:t>物联网达量断网后恢复上网功能</w:t>
            </w:r>
          </w:p>
        </w:tc>
        <w:tc>
          <w:tcPr>
            <w:tcW w:w="1880" w:type="dxa"/>
          </w:tcPr>
          <w:p w:rsidR="00AA375E" w:rsidRDefault="00AA375E" w:rsidP="005D3CC0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/>
                <w:lang w:eastAsia="zh-CN"/>
              </w:rPr>
              <w:t>物联网单独断网（添加和取消）</w:t>
            </w:r>
          </w:p>
        </w:tc>
      </w:tr>
      <w:tr w:rsidR="00AA375E" w:rsidTr="005D3CC0">
        <w:tc>
          <w:tcPr>
            <w:tcW w:w="1879" w:type="dxa"/>
          </w:tcPr>
          <w:p w:rsidR="00AA375E" w:rsidRDefault="00AA375E" w:rsidP="005D3CC0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物联网主套餐变更</w:t>
            </w:r>
          </w:p>
        </w:tc>
        <w:tc>
          <w:tcPr>
            <w:tcW w:w="1880" w:type="dxa"/>
          </w:tcPr>
          <w:p w:rsidR="00AA375E" w:rsidRDefault="00AA375E" w:rsidP="005D3CC0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/>
                <w:lang w:eastAsia="zh-CN"/>
              </w:rPr>
              <w:t>物联网前向流量池互转接口</w:t>
            </w:r>
          </w:p>
        </w:tc>
        <w:tc>
          <w:tcPr>
            <w:tcW w:w="1880" w:type="dxa"/>
          </w:tcPr>
          <w:p w:rsidR="00AA375E" w:rsidRDefault="00AA375E" w:rsidP="005D3CC0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流量预警比例值设置</w:t>
            </w:r>
          </w:p>
        </w:tc>
        <w:tc>
          <w:tcPr>
            <w:tcW w:w="1880" w:type="dxa"/>
          </w:tcPr>
          <w:p w:rsidR="00AA375E" w:rsidRDefault="00AA375E" w:rsidP="005D3CC0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color w:val="FF0000"/>
                <w:lang w:eastAsia="zh-CN"/>
              </w:rPr>
              <w:t>产品属性变更</w:t>
            </w:r>
          </w:p>
        </w:tc>
        <w:tc>
          <w:tcPr>
            <w:tcW w:w="1880" w:type="dxa"/>
          </w:tcPr>
          <w:p w:rsidR="00AA375E" w:rsidRDefault="00AA375E" w:rsidP="005D3CC0">
            <w:pPr>
              <w:jc w:val="left"/>
              <w:rPr>
                <w:rFonts w:ascii="黑体" w:eastAsia="黑体" w:hAnsi="黑体"/>
                <w:lang w:eastAsia="zh-CN"/>
              </w:rPr>
            </w:pPr>
          </w:p>
        </w:tc>
      </w:tr>
    </w:tbl>
    <w:p w:rsidR="00AA375E" w:rsidRDefault="00AA375E" w:rsidP="00AA375E">
      <w:pPr>
        <w:pStyle w:val="3"/>
        <w:numPr>
          <w:ilvl w:val="0"/>
          <w:numId w:val="13"/>
        </w:numPr>
        <w:rPr>
          <w:rFonts w:ascii="黑体" w:eastAsia="黑体" w:hAnsi="黑体"/>
          <w:lang w:eastAsia="zh-CN"/>
        </w:rPr>
      </w:pPr>
      <w:bookmarkStart w:id="60" w:name="_Toc498357363"/>
      <w:r>
        <w:rPr>
          <w:rFonts w:ascii="黑体" w:eastAsia="黑体" w:hAnsi="黑体" w:hint="eastAsia"/>
          <w:lang w:eastAsia="zh-CN"/>
        </w:rPr>
        <w:t>告警推送接口</w:t>
      </w:r>
      <w:bookmarkEnd w:id="60"/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2658"/>
        <w:gridCol w:w="31"/>
        <w:gridCol w:w="1381"/>
        <w:gridCol w:w="30"/>
        <w:gridCol w:w="871"/>
        <w:gridCol w:w="33"/>
        <w:gridCol w:w="2616"/>
        <w:gridCol w:w="29"/>
      </w:tblGrid>
      <w:tr w:rsidR="00AA375E" w:rsidTr="005D3CC0">
        <w:trPr>
          <w:jc w:val="center"/>
        </w:trPr>
        <w:tc>
          <w:tcPr>
            <w:tcW w:w="1750" w:type="dxa"/>
            <w:shd w:val="clear" w:color="auto" w:fill="C6D9F1"/>
            <w:vAlign w:val="center"/>
          </w:tcPr>
          <w:p w:rsidR="00AA375E" w:rsidRDefault="00AA375E" w:rsidP="005D3CC0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689" w:type="dxa"/>
            <w:gridSpan w:val="2"/>
            <w:shd w:val="clear" w:color="auto" w:fill="C6D9F1"/>
            <w:vAlign w:val="center"/>
          </w:tcPr>
          <w:p w:rsidR="00AA375E" w:rsidRDefault="00AA375E" w:rsidP="005D3CC0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11" w:type="dxa"/>
            <w:gridSpan w:val="2"/>
            <w:shd w:val="clear" w:color="auto" w:fill="C6D9F1"/>
            <w:vAlign w:val="center"/>
          </w:tcPr>
          <w:p w:rsidR="00AA375E" w:rsidRDefault="00AA375E" w:rsidP="005D3CC0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04" w:type="dxa"/>
            <w:gridSpan w:val="2"/>
            <w:shd w:val="clear" w:color="auto" w:fill="C6D9F1"/>
            <w:vAlign w:val="center"/>
          </w:tcPr>
          <w:p w:rsidR="00AA375E" w:rsidRDefault="00AA375E" w:rsidP="005D3CC0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45" w:type="dxa"/>
            <w:gridSpan w:val="2"/>
            <w:shd w:val="clear" w:color="auto" w:fill="C6D9F1"/>
            <w:vAlign w:val="center"/>
          </w:tcPr>
          <w:p w:rsidR="00AA375E" w:rsidRDefault="00AA375E" w:rsidP="005D3CC0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A375E" w:rsidTr="005D3CC0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A375E" w:rsidRDefault="00AA375E" w:rsidP="005D3CC0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推送参数</w:t>
            </w:r>
          </w:p>
        </w:tc>
      </w:tr>
      <w:tr w:rsidR="00AA375E" w:rsidTr="005D3CC0">
        <w:trPr>
          <w:gridAfter w:val="1"/>
          <w:wAfter w:w="29" w:type="dxa"/>
          <w:jc w:val="center"/>
        </w:trPr>
        <w:tc>
          <w:tcPr>
            <w:tcW w:w="1750" w:type="dxa"/>
            <w:vAlign w:val="center"/>
          </w:tcPr>
          <w:p w:rsidR="00AA375E" w:rsidRDefault="00AA375E" w:rsidP="005D3CC0">
            <w:pPr>
              <w:rPr>
                <w:rFonts w:ascii="黑体" w:eastAsia="黑体" w:hAnsi="黑体" w:cs="Arial"/>
                <w:lang w:eastAsia="zh-CN"/>
              </w:rPr>
            </w:pPr>
            <w:r>
              <w:rPr>
                <w:rFonts w:ascii="黑体" w:eastAsia="黑体" w:hAnsi="黑体" w:cs="Arial" w:hint="eastAsia"/>
                <w:lang w:eastAsia="zh-CN"/>
              </w:rPr>
              <w:t>设备号</w:t>
            </w:r>
          </w:p>
        </w:tc>
        <w:tc>
          <w:tcPr>
            <w:tcW w:w="2658" w:type="dxa"/>
            <w:vAlign w:val="center"/>
          </w:tcPr>
          <w:p w:rsidR="00AA375E" w:rsidRDefault="00AA375E" w:rsidP="005D3CC0">
            <w:pPr>
              <w:rPr>
                <w:rFonts w:ascii="黑体" w:eastAsia="黑体" w:hAnsi="黑体"/>
                <w:szCs w:val="21"/>
              </w:rPr>
            </w:pPr>
            <w:r w:rsidRPr="00464D41">
              <w:rPr>
                <w:rFonts w:ascii="黑体" w:eastAsia="黑体" w:hAnsi="黑体"/>
                <w:szCs w:val="21"/>
              </w:rPr>
              <w:t>ACCNBR</w:t>
            </w:r>
          </w:p>
        </w:tc>
        <w:tc>
          <w:tcPr>
            <w:tcW w:w="1412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01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49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业务请求的</w:t>
            </w:r>
            <w:r>
              <w:rPr>
                <w:rFonts w:ascii="黑体" w:eastAsia="黑体" w:hAnsi="黑体" w:hint="cs"/>
                <w:szCs w:val="21"/>
              </w:rPr>
              <w:t>MDN（若业务不需要MDN处理，则为空）</w:t>
            </w:r>
          </w:p>
        </w:tc>
      </w:tr>
      <w:tr w:rsidR="00AA375E" w:rsidTr="005D3CC0">
        <w:trPr>
          <w:gridAfter w:val="1"/>
          <w:wAfter w:w="29" w:type="dxa"/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5E" w:rsidRDefault="00AA375E" w:rsidP="005D3CC0">
            <w:pPr>
              <w:rPr>
                <w:rFonts w:ascii="黑体" w:eastAsia="黑体" w:hAnsi="黑体" w:cs="Arial"/>
                <w:lang w:eastAsia="zh-CN"/>
              </w:rPr>
            </w:pPr>
            <w:r>
              <w:rPr>
                <w:rFonts w:ascii="黑体" w:eastAsia="黑体" w:hAnsi="黑体" w:cs="Arial" w:hint="eastAsia"/>
                <w:lang w:eastAsia="zh-CN"/>
              </w:rPr>
              <w:lastRenderedPageBreak/>
              <w:t>告警类型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5E" w:rsidRDefault="00AA375E" w:rsidP="005D3CC0">
            <w:pPr>
              <w:rPr>
                <w:rFonts w:ascii="黑体" w:eastAsia="黑体" w:hAnsi="黑体"/>
                <w:szCs w:val="21"/>
              </w:rPr>
            </w:pPr>
            <w:r w:rsidRPr="00464D41">
              <w:rPr>
                <w:rFonts w:ascii="黑体" w:eastAsia="黑体" w:hAnsi="黑体"/>
                <w:szCs w:val="21"/>
              </w:rPr>
              <w:t>WARNINGTYPE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/>
                <w:szCs w:val="21"/>
                <w:lang w:eastAsia="zh-CN"/>
              </w:rPr>
            </w:pPr>
            <w:r>
              <w:rPr>
                <w:rFonts w:ascii="黑体" w:eastAsia="黑体" w:hAnsi="黑体" w:hint="eastAsia"/>
                <w:szCs w:val="21"/>
                <w:lang w:eastAsia="zh-CN"/>
              </w:rPr>
              <w:t>1流量告警 2欠费告警</w:t>
            </w:r>
          </w:p>
        </w:tc>
      </w:tr>
      <w:tr w:rsidR="00AA375E" w:rsidTr="005D3CC0">
        <w:trPr>
          <w:gridAfter w:val="1"/>
          <w:wAfter w:w="29" w:type="dxa"/>
          <w:jc w:val="center"/>
        </w:trPr>
        <w:tc>
          <w:tcPr>
            <w:tcW w:w="1750" w:type="dxa"/>
            <w:vAlign w:val="center"/>
          </w:tcPr>
          <w:p w:rsidR="00AA375E" w:rsidRDefault="00AA375E" w:rsidP="005D3CC0">
            <w:pPr>
              <w:rPr>
                <w:rFonts w:ascii="黑体" w:eastAsia="黑体" w:hAnsi="黑体" w:cs="Arial"/>
                <w:lang w:eastAsia="zh-CN"/>
              </w:rPr>
            </w:pPr>
            <w:r>
              <w:rPr>
                <w:rFonts w:ascii="黑体" w:eastAsia="黑体" w:hAnsi="黑体" w:cs="Arial" w:hint="eastAsia"/>
                <w:lang w:eastAsia="zh-CN"/>
              </w:rPr>
              <w:t>告警信息</w:t>
            </w:r>
          </w:p>
        </w:tc>
        <w:tc>
          <w:tcPr>
            <w:tcW w:w="2658" w:type="dxa"/>
            <w:vAlign w:val="center"/>
          </w:tcPr>
          <w:p w:rsidR="00AA375E" w:rsidRDefault="00AA375E" w:rsidP="005D3CC0">
            <w:pPr>
              <w:rPr>
                <w:rFonts w:ascii="黑体" w:eastAsia="黑体" w:hAnsi="黑体"/>
              </w:rPr>
            </w:pPr>
            <w:r w:rsidRPr="00464D41">
              <w:rPr>
                <w:rFonts w:ascii="黑体" w:eastAsia="黑体" w:hAnsi="黑体"/>
                <w:szCs w:val="21"/>
              </w:rPr>
              <w:t>WARNINGTYPEMSG</w:t>
            </w:r>
          </w:p>
        </w:tc>
        <w:tc>
          <w:tcPr>
            <w:tcW w:w="1412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01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49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Cs w:val="21"/>
                <w:lang w:eastAsia="zh-CN"/>
              </w:rPr>
              <w:t>告警信息</w:t>
            </w:r>
          </w:p>
        </w:tc>
      </w:tr>
      <w:tr w:rsidR="00AA375E" w:rsidTr="005D3CC0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A375E" w:rsidRDefault="00AA375E" w:rsidP="005D3CC0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返回参数</w:t>
            </w:r>
          </w:p>
        </w:tc>
      </w:tr>
      <w:tr w:rsidR="00AA375E" w:rsidTr="005D3CC0">
        <w:trPr>
          <w:jc w:val="center"/>
        </w:trPr>
        <w:tc>
          <w:tcPr>
            <w:tcW w:w="1750" w:type="dxa"/>
            <w:vAlign w:val="center"/>
          </w:tcPr>
          <w:p w:rsidR="00AA375E" w:rsidRDefault="00AA375E" w:rsidP="005D3CC0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结果代码</w:t>
            </w:r>
          </w:p>
        </w:tc>
        <w:tc>
          <w:tcPr>
            <w:tcW w:w="2689" w:type="dxa"/>
            <w:gridSpan w:val="2"/>
            <w:vAlign w:val="center"/>
          </w:tcPr>
          <w:p w:rsidR="00AA375E" w:rsidRDefault="00AA375E" w:rsidP="005D3CC0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Cs w:val="21"/>
              </w:rPr>
              <w:t>RESULT_CODE</w:t>
            </w:r>
          </w:p>
        </w:tc>
        <w:tc>
          <w:tcPr>
            <w:tcW w:w="1411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04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45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Cs w:val="21"/>
              </w:rPr>
              <w:t>0000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表成功接受</w:t>
            </w:r>
          </w:p>
        </w:tc>
      </w:tr>
      <w:tr w:rsidR="00AA375E" w:rsidTr="005D3CC0">
        <w:trPr>
          <w:jc w:val="center"/>
        </w:trPr>
        <w:tc>
          <w:tcPr>
            <w:tcW w:w="1750" w:type="dxa"/>
          </w:tcPr>
          <w:p w:rsidR="00AA375E" w:rsidRDefault="00AA375E" w:rsidP="005D3CC0">
            <w:pPr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结果信息</w:t>
            </w:r>
          </w:p>
        </w:tc>
        <w:tc>
          <w:tcPr>
            <w:tcW w:w="2689" w:type="dxa"/>
            <w:gridSpan w:val="2"/>
          </w:tcPr>
          <w:p w:rsidR="00AA375E" w:rsidRDefault="00AA375E" w:rsidP="005D3C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zCs w:val="21"/>
              </w:rPr>
              <w:t>RESULT</w:t>
            </w:r>
            <w:r>
              <w:rPr>
                <w:rFonts w:ascii="黑体" w:eastAsia="黑体" w:hAnsi="黑体"/>
                <w:szCs w:val="21"/>
              </w:rPr>
              <w:t>_</w:t>
            </w:r>
            <w:r>
              <w:rPr>
                <w:rFonts w:ascii="黑体" w:eastAsia="黑体" w:hAnsi="黑体" w:hint="eastAsia"/>
                <w:szCs w:val="21"/>
              </w:rPr>
              <w:t>MSG</w:t>
            </w:r>
          </w:p>
        </w:tc>
        <w:tc>
          <w:tcPr>
            <w:tcW w:w="1411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904" w:type="dxa"/>
            <w:gridSpan w:val="2"/>
            <w:vAlign w:val="center"/>
          </w:tcPr>
          <w:p w:rsidR="00AA375E" w:rsidRDefault="00AA375E" w:rsidP="005D3CC0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45" w:type="dxa"/>
            <w:gridSpan w:val="2"/>
          </w:tcPr>
          <w:p w:rsidR="00AA375E" w:rsidRDefault="00AA375E" w:rsidP="005D3C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返回信息</w:t>
            </w:r>
          </w:p>
        </w:tc>
      </w:tr>
    </w:tbl>
    <w:p w:rsidR="00AA375E" w:rsidRDefault="00AA375E" w:rsidP="00AA375E">
      <w:pPr>
        <w:rPr>
          <w:rFonts w:ascii="黑体" w:eastAsia="黑体" w:hAnsi="黑体"/>
          <w:color w:val="FF0000"/>
          <w:lang w:eastAsia="zh-CN"/>
        </w:rPr>
      </w:pPr>
    </w:p>
    <w:p w:rsidR="00AA375E" w:rsidRDefault="00AA375E" w:rsidP="00AA375E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color w:val="FF0000"/>
          <w:lang w:eastAsia="zh-CN"/>
        </w:rPr>
        <w:t>推送格式：</w:t>
      </w:r>
    </w:p>
    <w:p w:rsidR="00AA375E" w:rsidRDefault="00AA375E" w:rsidP="00AA375E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{</w:t>
      </w:r>
    </w:p>
    <w:p w:rsidR="00AA375E" w:rsidRDefault="00AA375E" w:rsidP="00AA375E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</w:t>
      </w:r>
      <w:r w:rsidRPr="00464D41">
        <w:rPr>
          <w:rFonts w:ascii="黑体" w:eastAsia="黑体" w:hAnsi="黑体"/>
          <w:szCs w:val="21"/>
        </w:rPr>
        <w:t>ACCNBR</w:t>
      </w:r>
      <w:r>
        <w:rPr>
          <w:rFonts w:ascii="黑体" w:eastAsia="黑体" w:hAnsi="黑体"/>
          <w:lang w:eastAsia="zh-CN"/>
        </w:rPr>
        <w:t>": "xxx",</w:t>
      </w:r>
    </w:p>
    <w:p w:rsidR="00AA375E" w:rsidRDefault="00AA375E" w:rsidP="00AA375E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</w:t>
      </w:r>
      <w:r w:rsidRPr="00464D41">
        <w:rPr>
          <w:rFonts w:ascii="黑体" w:eastAsia="黑体" w:hAnsi="黑体"/>
          <w:szCs w:val="21"/>
        </w:rPr>
        <w:t>WARNINGTYPE</w:t>
      </w:r>
      <w:r>
        <w:rPr>
          <w:rFonts w:ascii="黑体" w:eastAsia="黑体" w:hAnsi="黑体"/>
          <w:lang w:eastAsia="zh-CN"/>
        </w:rPr>
        <w:t>": "xxx",</w:t>
      </w:r>
    </w:p>
    <w:p w:rsidR="00AA375E" w:rsidRDefault="00AA375E" w:rsidP="00AA375E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</w:t>
      </w:r>
      <w:r w:rsidRPr="00464D41">
        <w:rPr>
          <w:rFonts w:ascii="黑体" w:eastAsia="黑体" w:hAnsi="黑体"/>
          <w:szCs w:val="21"/>
        </w:rPr>
        <w:t>WARNINGTYPEMSG</w:t>
      </w:r>
      <w:r>
        <w:rPr>
          <w:rFonts w:ascii="黑体" w:eastAsia="黑体" w:hAnsi="黑体"/>
          <w:lang w:eastAsia="zh-CN"/>
        </w:rPr>
        <w:t>": "xxx",</w:t>
      </w:r>
    </w:p>
    <w:p w:rsidR="00AA375E" w:rsidRDefault="00AA375E" w:rsidP="00AA375E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  <w:t>}</w:t>
      </w:r>
    </w:p>
    <w:p w:rsidR="00AA375E" w:rsidRDefault="00AA375E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1"/>
        </w:numPr>
        <w:rPr>
          <w:rFonts w:ascii="黑体" w:eastAsia="黑体" w:hAnsi="黑体"/>
          <w:lang w:eastAsia="zh-CN"/>
        </w:rPr>
      </w:pPr>
      <w:bookmarkStart w:id="61" w:name="_Toc498357364"/>
      <w:r>
        <w:rPr>
          <w:rFonts w:ascii="黑体" w:eastAsia="黑体" w:hAnsi="黑体" w:hint="eastAsia"/>
          <w:lang w:eastAsia="zh-CN"/>
        </w:rPr>
        <w:t>套餐转换</w:t>
      </w:r>
      <w:bookmarkEnd w:id="61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highlight w:val="white"/>
          <w:lang w:eastAsia="zh-CN"/>
        </w:rPr>
        <w:t>ChangePackage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2954"/>
        <w:gridCol w:w="1904"/>
        <w:gridCol w:w="1173"/>
        <w:gridCol w:w="2882"/>
      </w:tblGrid>
      <w:tr w:rsidR="00A470A4">
        <w:tc>
          <w:tcPr>
            <w:tcW w:w="1578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954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90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17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8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bookmarkStart w:id="62" w:name="OLE_LINK29"/>
            <w:bookmarkStart w:id="63" w:name="OLE_LINK30"/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mdn</w:t>
            </w:r>
            <w:bookmarkEnd w:id="62"/>
            <w:bookmarkEnd w:id="63"/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接触流水号ID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64" w:name="OLE_LINK31"/>
            <w:bookmarkStart w:id="65" w:name="OLE_LINK32"/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contactID</w:t>
            </w:r>
            <w:bookmarkEnd w:id="64"/>
            <w:bookmarkEnd w:id="65"/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位数不超过20位，保障唯一即可（一般使用时间戳+自定义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）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新套餐代码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66" w:name="OLE_LINK33"/>
            <w:bookmarkStart w:id="67" w:name="OLE_LINK34"/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localOfrCode</w:t>
            </w:r>
            <w:bookmarkEnd w:id="66"/>
            <w:bookmarkEnd w:id="67"/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失败时返回码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Error_spcCode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0000为成功，其他失败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失败原因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Error_spcMessage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错误消息（可能空）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Order_spcNumber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订单ID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Order_spcId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受理时间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Accept_spcTime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MM/DD/YYYY HH:MM:SS</w:t>
            </w:r>
          </w:p>
        </w:tc>
      </w:tr>
    </w:tbl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ascii="黑体" w:eastAsia="黑体" w:hAnsi="黑体" w:hint="eastAsia"/>
          <w:lang w:eastAsia="zh-CN"/>
        </w:rPr>
        <w:t>]请求格式：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"service_name":"ChangePackage",</w:t>
      </w:r>
      <w:r>
        <w:rPr>
          <w:rFonts w:ascii="黑体" w:eastAsia="黑体" w:hAnsi="黑体"/>
          <w:lang w:eastAsia="zh-CN"/>
        </w:rPr>
        <w:tab/>
      </w:r>
    </w:p>
    <w:p w:rsidR="00A470A4" w:rsidRDefault="004E241B">
      <w:pPr>
        <w:ind w:firstLine="42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>"service_parameter":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"mdn": "xxx",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"contactID": "xxx",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"localOfrCode": "xxx",</w:t>
      </w:r>
      <w:r>
        <w:rPr>
          <w:rFonts w:ascii="黑体" w:eastAsia="黑体" w:hAnsi="黑体"/>
          <w:lang w:eastAsia="zh-CN"/>
        </w:rPr>
        <w:tab/>
      </w:r>
      <w:r>
        <w:rPr>
          <w:rFonts w:ascii="黑体" w:eastAsia="黑体" w:hAnsi="黑体"/>
          <w:lang w:eastAsia="zh-CN"/>
        </w:rPr>
        <w:tab/>
      </w:r>
    </w:p>
    <w:p w:rsidR="00A470A4" w:rsidRDefault="004E241B">
      <w:pPr>
        <w:ind w:firstLine="42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1"/>
        </w:numPr>
        <w:rPr>
          <w:rFonts w:ascii="黑体" w:eastAsia="黑体" w:hAnsi="黑体"/>
          <w:lang w:eastAsia="zh-CN"/>
        </w:rPr>
      </w:pPr>
      <w:bookmarkStart w:id="68" w:name="_Toc498357365"/>
      <w:r>
        <w:rPr>
          <w:rFonts w:ascii="黑体" w:eastAsia="黑体" w:hAnsi="黑体" w:hint="eastAsia"/>
          <w:lang w:eastAsia="zh-CN"/>
        </w:rPr>
        <w:t>套餐转换完工通知（实时推送）</w:t>
      </w:r>
      <w:bookmarkEnd w:id="68"/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2954"/>
        <w:gridCol w:w="1904"/>
        <w:gridCol w:w="1173"/>
        <w:gridCol w:w="2882"/>
      </w:tblGrid>
      <w:tr w:rsidR="00A470A4">
        <w:tc>
          <w:tcPr>
            <w:tcW w:w="1578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954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90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17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8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输入（推送）参数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请求流水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bookmarkStart w:id="69" w:name="OLE_LINK35"/>
            <w:bookmarkStart w:id="70" w:name="OLE_LINK36"/>
            <w:r>
              <w:rPr>
                <w:rFonts w:ascii="黑体" w:eastAsia="黑体" w:hAnsi="黑体"/>
                <w:kern w:val="0"/>
                <w:sz w:val="18"/>
                <w:szCs w:val="18"/>
                <w:highlight w:val="white"/>
                <w:lang w:eastAsia="zh-CN"/>
              </w:rPr>
              <w:t>SOSRequestID</w:t>
            </w:r>
            <w:bookmarkEnd w:id="69"/>
            <w:bookmarkEnd w:id="70"/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请求流水号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lastRenderedPageBreak/>
              <w:t>订单号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71" w:name="OLE_LINK37"/>
            <w:bookmarkStart w:id="72" w:name="OLE_LINK38"/>
            <w:r>
              <w:rPr>
                <w:rFonts w:ascii="黑体" w:eastAsia="黑体" w:hAnsi="黑体"/>
                <w:kern w:val="0"/>
                <w:sz w:val="18"/>
                <w:szCs w:val="18"/>
                <w:highlight w:val="white"/>
                <w:lang w:eastAsia="zh-CN"/>
              </w:rPr>
              <w:t>CTOrderNumber</w:t>
            </w:r>
            <w:bookmarkEnd w:id="71"/>
            <w:bookmarkEnd w:id="72"/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套餐转换成功返回的订单号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73" w:name="OLE_LINK39"/>
            <w:bookmarkStart w:id="74" w:name="OLE_LINK40"/>
            <w:r>
              <w:rPr>
                <w:rFonts w:ascii="黑体" w:eastAsia="黑体" w:hAnsi="黑体"/>
                <w:kern w:val="0"/>
                <w:sz w:val="18"/>
                <w:szCs w:val="18"/>
                <w:highlight w:val="white"/>
                <w:lang w:eastAsia="zh-CN"/>
              </w:rPr>
              <w:t>MDN</w:t>
            </w:r>
            <w:bookmarkEnd w:id="73"/>
            <w:bookmarkEnd w:id="74"/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结果返回标识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kern w:val="0"/>
                <w:sz w:val="18"/>
                <w:szCs w:val="18"/>
                <w:highlight w:val="white"/>
                <w:lang w:eastAsia="zh-CN"/>
              </w:rPr>
            </w:pPr>
            <w:bookmarkStart w:id="75" w:name="OLE_LINK41"/>
            <w:bookmarkStart w:id="76" w:name="OLE_LINK42"/>
            <w:r>
              <w:rPr>
                <w:rFonts w:ascii="黑体" w:eastAsia="黑体" w:hAnsi="黑体"/>
                <w:kern w:val="0"/>
                <w:sz w:val="18"/>
                <w:szCs w:val="18"/>
                <w:highlight w:val="white"/>
                <w:lang w:eastAsia="zh-CN"/>
              </w:rPr>
              <w:t>ResultID</w:t>
            </w:r>
            <w:bookmarkEnd w:id="75"/>
            <w:bookmarkEnd w:id="76"/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0000为成功，其他失败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结果返回内容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kern w:val="0"/>
                <w:sz w:val="18"/>
                <w:szCs w:val="18"/>
                <w:highlight w:val="white"/>
                <w:lang w:eastAsia="zh-CN"/>
              </w:rPr>
            </w:pPr>
            <w:bookmarkStart w:id="77" w:name="OLE_LINK43"/>
            <w:bookmarkStart w:id="78" w:name="OLE_LINK44"/>
            <w:r>
              <w:rPr>
                <w:rFonts w:ascii="黑体" w:eastAsia="黑体" w:hAnsi="黑体"/>
                <w:kern w:val="0"/>
                <w:sz w:val="18"/>
                <w:szCs w:val="18"/>
                <w:highlight w:val="white"/>
                <w:lang w:eastAsia="zh-CN"/>
              </w:rPr>
              <w:t>ResultMsg</w:t>
            </w:r>
            <w:bookmarkEnd w:id="77"/>
            <w:bookmarkEnd w:id="78"/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错误消息（可能空）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输出（返回）参数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StatusCode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0：成功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返回错误信息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StatusMessage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错误消息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可为空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）</w:t>
            </w:r>
          </w:p>
        </w:tc>
      </w:tr>
    </w:tbl>
    <w:p w:rsidR="00A470A4" w:rsidRDefault="00A470A4">
      <w:pPr>
        <w:rPr>
          <w:rFonts w:ascii="黑体" w:eastAsia="黑体" w:hAnsi="黑体"/>
          <w:color w:val="FF0000"/>
          <w:lang w:eastAsia="zh-CN"/>
        </w:rPr>
      </w:pP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b/>
        </w:rPr>
        <w:t>[注意]</w:t>
      </w:r>
      <w:r>
        <w:rPr>
          <w:rFonts w:ascii="黑体" w:eastAsia="黑体" w:hAnsi="黑体" w:hint="eastAsia"/>
          <w:lang w:eastAsia="zh-CN"/>
        </w:rPr>
        <w:t>推送格式：</w:t>
      </w:r>
    </w:p>
    <w:p w:rsidR="00A470A4" w:rsidRDefault="004E241B">
      <w:pPr>
        <w:suppressAutoHyphens w:val="0"/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 w:hint="eastAsia"/>
          <w:color w:val="000000"/>
          <w:kern w:val="0"/>
          <w:sz w:val="24"/>
          <w:lang w:eastAsia="zh-CN"/>
        </w:rPr>
        <w:t>{</w:t>
      </w:r>
    </w:p>
    <w:p w:rsidR="00A470A4" w:rsidRDefault="004E241B">
      <w:pPr>
        <w:suppressAutoHyphens w:val="0"/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 xml:space="preserve">    "SOSRequestID": "xxx",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ab/>
        <w:t>"CTOrderNumber": "xxx",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ab/>
        <w:t>"MDN": "xxx",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ab/>
        <w:t>"ResultID": "xxx",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ab/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ab/>
      </w:r>
    </w:p>
    <w:p w:rsidR="00A470A4" w:rsidRDefault="004E241B">
      <w:pPr>
        <w:suppressAutoHyphens w:val="0"/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ab/>
        <w:t>"ResultMsg": "xxx",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ab/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ab/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ab/>
      </w:r>
    </w:p>
    <w:p w:rsidR="00A470A4" w:rsidRDefault="004E241B">
      <w:pPr>
        <w:suppressAutoHyphens w:val="0"/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 w:hint="eastAsia"/>
          <w:color w:val="000000"/>
          <w:kern w:val="0"/>
          <w:sz w:val="24"/>
          <w:lang w:eastAsia="zh-CN"/>
        </w:rPr>
        <w:t xml:space="preserve"> }</w:t>
      </w:r>
    </w:p>
    <w:p w:rsidR="00A470A4" w:rsidRDefault="00A470A4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</w:p>
    <w:p w:rsidR="00A470A4" w:rsidRPr="004F706F" w:rsidRDefault="004E241B">
      <w:pPr>
        <w:pStyle w:val="3"/>
        <w:numPr>
          <w:ilvl w:val="0"/>
          <w:numId w:val="11"/>
        </w:numPr>
        <w:rPr>
          <w:rFonts w:ascii="黑体" w:eastAsia="黑体" w:hAnsi="黑体"/>
          <w:color w:val="FF0000"/>
          <w:lang w:eastAsia="zh-CN"/>
        </w:rPr>
      </w:pPr>
      <w:bookmarkStart w:id="79" w:name="_Toc498357366"/>
      <w:r w:rsidRPr="004F706F">
        <w:rPr>
          <w:rFonts w:ascii="黑体" w:eastAsia="黑体" w:hAnsi="黑体" w:hint="eastAsia"/>
          <w:color w:val="FF0000"/>
          <w:lang w:eastAsia="zh-CN"/>
        </w:rPr>
        <w:t>实时清单查询</w:t>
      </w:r>
      <w:bookmarkEnd w:id="79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QueryBillDetail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7"/>
        <w:gridCol w:w="2391"/>
        <w:gridCol w:w="1462"/>
        <w:gridCol w:w="960"/>
        <w:gridCol w:w="2699"/>
      </w:tblGrid>
      <w:tr w:rsidR="00A470A4">
        <w:trPr>
          <w:jc w:val="center"/>
        </w:trPr>
        <w:tc>
          <w:tcPr>
            <w:tcW w:w="1887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391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6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60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99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391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bookmarkStart w:id="80" w:name="OLE_LINK45"/>
            <w:bookmarkStart w:id="81" w:name="OLE_LINK46"/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callN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um</w:t>
            </w:r>
            <w:bookmarkEnd w:id="80"/>
            <w:bookmarkEnd w:id="81"/>
          </w:p>
        </w:tc>
        <w:tc>
          <w:tcPr>
            <w:tcW w:w="146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6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99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开始日期</w:t>
            </w:r>
          </w:p>
        </w:tc>
        <w:tc>
          <w:tcPr>
            <w:tcW w:w="2391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82" w:name="OLE_LINK47"/>
            <w:bookmarkStart w:id="83" w:name="OLE_LINK48"/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startTime</w:t>
            </w:r>
            <w:bookmarkEnd w:id="82"/>
            <w:bookmarkEnd w:id="83"/>
          </w:p>
        </w:tc>
        <w:tc>
          <w:tcPr>
            <w:tcW w:w="146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6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99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开始日期(YYYYMMDD)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结束日期</w:t>
            </w:r>
          </w:p>
        </w:tc>
        <w:tc>
          <w:tcPr>
            <w:tcW w:w="2391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84" w:name="OLE_LINK49"/>
            <w:bookmarkStart w:id="85" w:name="OLE_LINK50"/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endTime</w:t>
            </w:r>
            <w:bookmarkEnd w:id="84"/>
            <w:bookmarkEnd w:id="85"/>
          </w:p>
        </w:tc>
        <w:tc>
          <w:tcPr>
            <w:tcW w:w="146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86" w:name="OLE_LINK5"/>
            <w:bookmarkStart w:id="87" w:name="OLE_LINK6"/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  <w:bookmarkEnd w:id="86"/>
            <w:bookmarkEnd w:id="87"/>
          </w:p>
        </w:tc>
        <w:tc>
          <w:tcPr>
            <w:tcW w:w="96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99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结束日期(YYYYMMDD)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清单类型</w:t>
            </w:r>
          </w:p>
        </w:tc>
        <w:tc>
          <w:tcPr>
            <w:tcW w:w="2391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88" w:name="OLE_LINK51"/>
            <w:bookmarkStart w:id="89" w:name="OLE_LINK52"/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busiType</w:t>
            </w:r>
            <w:bookmarkEnd w:id="88"/>
            <w:bookmarkEnd w:id="89"/>
          </w:p>
        </w:tc>
        <w:tc>
          <w:tcPr>
            <w:tcW w:w="146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6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99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SCP 语音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SMSC 短信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AAA 数据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ISMP 增值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RC 其他</w:t>
            </w:r>
          </w:p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9399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响应消息</w:t>
            </w:r>
          </w:p>
        </w:tc>
        <w:tc>
          <w:tcPr>
            <w:tcW w:w="2391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O</w:t>
            </w: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ut</w:t>
            </w:r>
          </w:p>
        </w:tc>
        <w:tc>
          <w:tcPr>
            <w:tcW w:w="146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6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99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具体信息见下行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5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语音业务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第一行：总行数|总金额(单位：分)|总时长 如：3|2042|15964|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其余行：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通话开始时间|计费号码|对方号码|呼叫类型|通话地点|对方地点|通话时长(单位：秒)|通话类型|未定义|预留字段|基本费用(单位：分)|长途费用(单位：分)|信息费用(单位：分)|其他费用(单位：分)|总费用(单位：分)|交换机/基站|预留字段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sample: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|20110501174101|18916769628|13874812249|被叫|上海|上海|145|本地|0||0|0|0|0|0|00197:99999||"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短信业务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第一行：总行数|总金额(单位：分) 9|80|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其余行：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发送时间|业务标示|计费号码|对方号码|通信类型|短信费用(单位：分)| 通话地点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20110501220044|7|13381556773|13818002962|主叫|10|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增值业务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第一行：总行数|总金额(单位：分) 213|2735|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lastRenderedPageBreak/>
              <w:t>其余行：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使用时间|设备号|接受号码|业务代码|业务名称|服务提供商|信息费用(单位：分)|计费类型|费用类型|通讯费用(单位：分)|业务类别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|20110511090904|18901890911|18901890911|102000000000000000027|||0|按条数|短信转移功能费|0|ISMP|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其他业务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第一行：总行数|总费用(单位：分) 17|274|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其余行：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开始时间|设备号|费用(单位：分)|账目类型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|20110502031054|18901890911|16|移动亲情号码功能费|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数据业务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第一行：总行数|总金额(单位：毫)|总单元数|总流量 如: 1332|0|1365567|591362915|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其余行：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时间|对方号码|金额（单位：分）|通信类型|单元数（分钟/KB）|预留|时长(单位：秒)|上行流量(单位：B)|下行流量(单位：B)|总流量(单位：B)|漫游状态|上网内容|预留|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|20110501004008|18901890911|0.0000|3G本地上网费|84||10802|43154|42090|85244|非漫游|电影点播||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其他业务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第一行：总行数|总费用(单位：分) 17|274|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其余行：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开始时间|设备号|费用(单位：分)|账目类型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sample: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|20110502031054|18901890911|16|移动亲情号码功能费|</w:t>
            </w:r>
          </w:p>
        </w:tc>
      </w:tr>
    </w:tbl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lastRenderedPageBreak/>
        <w:t>[</w:t>
      </w:r>
      <w:r>
        <w:rPr>
          <w:rFonts w:ascii="黑体" w:eastAsia="黑体" w:hAnsi="黑体"/>
          <w:b/>
        </w:rPr>
        <w:t>注意</w:t>
      </w:r>
      <w:r>
        <w:rPr>
          <w:rFonts w:ascii="黑体" w:eastAsia="黑体" w:hAnsi="黑体" w:hint="eastAsia"/>
          <w:lang w:eastAsia="zh-CN"/>
        </w:rPr>
        <w:t>]请求格式：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"service_name":"QueryBillDetail",</w:t>
      </w:r>
      <w:r>
        <w:rPr>
          <w:rFonts w:ascii="黑体" w:eastAsia="黑体" w:hAnsi="黑体"/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    "callNum":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"startTime":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"endTime":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"busiType": "xxx",</w:t>
      </w:r>
      <w:r>
        <w:rPr>
          <w:rFonts w:ascii="黑体" w:eastAsia="黑体" w:hAnsi="黑体"/>
          <w:lang w:eastAsia="zh-CN"/>
        </w:rPr>
        <w:tab/>
      </w:r>
      <w:r>
        <w:rPr>
          <w:rFonts w:ascii="黑体" w:eastAsia="黑体" w:hAnsi="黑体"/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1"/>
        </w:numPr>
        <w:rPr>
          <w:rFonts w:ascii="黑体" w:eastAsia="黑体" w:hAnsi="黑体"/>
        </w:rPr>
      </w:pPr>
      <w:bookmarkStart w:id="90" w:name="_Toc498357367"/>
      <w:r>
        <w:rPr>
          <w:rFonts w:ascii="黑体" w:eastAsia="黑体" w:hAnsi="黑体" w:hint="eastAsia"/>
        </w:rPr>
        <w:t>历史清单查询</w:t>
      </w:r>
      <w:bookmarkEnd w:id="90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QueryBillDetail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2557"/>
        <w:gridCol w:w="1623"/>
        <w:gridCol w:w="984"/>
        <w:gridCol w:w="2632"/>
      </w:tblGrid>
      <w:tr w:rsidR="00A470A4">
        <w:trPr>
          <w:jc w:val="center"/>
        </w:trPr>
        <w:tc>
          <w:tcPr>
            <w:tcW w:w="160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557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62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8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3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jc w:val="center"/>
        </w:trPr>
        <w:tc>
          <w:tcPr>
            <w:tcW w:w="160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557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bookmarkStart w:id="91" w:name="OLE_LINK53"/>
            <w:bookmarkStart w:id="92" w:name="OLE_LINK54"/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callNbr</w:t>
            </w:r>
            <w:bookmarkEnd w:id="91"/>
            <w:bookmarkEnd w:id="92"/>
          </w:p>
        </w:tc>
        <w:tc>
          <w:tcPr>
            <w:tcW w:w="162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8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jc w:val="center"/>
        </w:trPr>
        <w:tc>
          <w:tcPr>
            <w:tcW w:w="160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开账月份</w:t>
            </w:r>
          </w:p>
        </w:tc>
        <w:tc>
          <w:tcPr>
            <w:tcW w:w="2557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93" w:name="OLE_LINK55"/>
            <w:bookmarkStart w:id="94" w:name="OLE_LINK56"/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billingDate</w:t>
            </w:r>
            <w:bookmarkEnd w:id="93"/>
            <w:bookmarkEnd w:id="94"/>
          </w:p>
        </w:tc>
        <w:tc>
          <w:tcPr>
            <w:tcW w:w="162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8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开账月份(YYYY/MM)</w:t>
            </w:r>
          </w:p>
        </w:tc>
      </w:tr>
      <w:tr w:rsidR="00A470A4">
        <w:trPr>
          <w:jc w:val="center"/>
        </w:trPr>
        <w:tc>
          <w:tcPr>
            <w:tcW w:w="160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清单类型</w:t>
            </w:r>
          </w:p>
        </w:tc>
        <w:tc>
          <w:tcPr>
            <w:tcW w:w="2557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95" w:name="OLE_LINK57"/>
            <w:bookmarkStart w:id="96" w:name="OLE_LINK58"/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busiType</w:t>
            </w:r>
            <w:bookmarkEnd w:id="95"/>
            <w:bookmarkEnd w:id="96"/>
          </w:p>
        </w:tc>
        <w:tc>
          <w:tcPr>
            <w:tcW w:w="162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8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SCP 语音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SMSC 短信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AAA 数据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ISMP 增值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RC 其他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60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响应消息</w:t>
            </w:r>
          </w:p>
        </w:tc>
        <w:tc>
          <w:tcPr>
            <w:tcW w:w="2557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O</w:t>
            </w: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ut</w:t>
            </w:r>
          </w:p>
        </w:tc>
        <w:tc>
          <w:tcPr>
            <w:tcW w:w="162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8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具体信息见下行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5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语音业务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第一行：总行数|总金额(单位：分)|总时长 如：3|2042|15964|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其余行：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通话开始时间|计费号码|对方号码|呼叫类型|通话地点|对方地点|通话时长(单位：秒)|通话类型|未定义|预留字段|基本费用(单位：分)|长途费用(单位：分)|信息费用(单位：分</w:t>
            </w:r>
          </w:p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lastRenderedPageBreak/>
              <w:t>)|其他费用(单位：分)|总费用(单位：分)|交换机/基站|预留字段|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sample: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|20110501174101|18916769628|13874812249|被叫|上海|上海|145|本地|0||0|0|0|0|0|00197:99999||"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短信业务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第一行：总行数|总金额(单位：分) 9|80|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其余行：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发送时间|业务标示|计费号码|对方号码|通信类型|短信费用(单位：分)| 通话地点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20110501220044|7|13381556773|13818002962|主叫|10|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增值业务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第一行：总行数|总金额(单位：分) 213|2735|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使用时间|设备号|接受号码|业务代码|业务名称|服务提供商|信息费用(单位：分)|计费类型|费用类型|通讯费用(单位：分)|业务类别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|20110511090904|18901890911|18901890911|102000000000000000027|||0|按条数|短信转移功能费|0|ISMP|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其他业务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第一行：总行数|总费用(单位：分) 17|274|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其余行：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开始时间|设备号|费用(单位：分)|账目类型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|20110502031054|18901890911|16|移动亲情号码功能费|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数据业务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第一行：总行数|总金额(单位：毫)|总单元数|总流量 如: 1332|0|1365567|591362915|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其余行：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时间|对方号码|金额（单位：分）|通信类型|单元数（分钟/KB）|预留|时长(单位：秒)|上行流量(单位：B)|下行流量(单位：B)|总流量(单位：B)|漫游状态|上网内容|预留|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|20110501004008|18901890911|0.0000|3G本地上网费|84||10802|43154|42090|85244|非漫游|电影点播||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其他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其他业务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第一行：总行数|总费用(单位：分) 17|274|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其余行：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开始时间|设备号|费用(单位：分)|账目类型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sample: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|20110502031054|18901890911|16|移动亲情号码功能费|</w:t>
            </w:r>
          </w:p>
        </w:tc>
      </w:tr>
    </w:tbl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lastRenderedPageBreak/>
        <w:t>[</w:t>
      </w:r>
      <w:r>
        <w:rPr>
          <w:rFonts w:ascii="黑体" w:eastAsia="黑体" w:hAnsi="黑体"/>
          <w:b/>
        </w:rPr>
        <w:t>注意</w:t>
      </w:r>
      <w:r>
        <w:rPr>
          <w:rFonts w:ascii="黑体" w:eastAsia="黑体" w:hAnsi="黑体" w:hint="eastAsia"/>
          <w:lang w:eastAsia="zh-CN"/>
        </w:rPr>
        <w:t>]请求格式：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"service_name":"QueryBillDetail",</w:t>
      </w:r>
      <w:r>
        <w:rPr>
          <w:rFonts w:ascii="黑体" w:eastAsia="黑体" w:hAnsi="黑体"/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>"service_parameter":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    "callNbr":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"billingDate":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"busiType": "xxx",</w:t>
      </w:r>
      <w:r>
        <w:rPr>
          <w:rFonts w:ascii="黑体" w:eastAsia="黑体" w:hAnsi="黑体"/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1"/>
        </w:numPr>
        <w:rPr>
          <w:rFonts w:ascii="黑体" w:eastAsia="黑体" w:hAnsi="黑体"/>
          <w:lang w:eastAsia="zh-CN"/>
        </w:rPr>
      </w:pPr>
      <w:bookmarkStart w:id="97" w:name="_Toc498357368"/>
      <w:r>
        <w:rPr>
          <w:rFonts w:ascii="黑体" w:eastAsia="黑体" w:hAnsi="黑体" w:hint="eastAsia"/>
          <w:lang w:eastAsia="zh-CN"/>
        </w:rPr>
        <w:t>客户账单明细查询</w:t>
      </w:r>
      <w:bookmarkEnd w:id="97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QueryDetailExternaBillInfo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7"/>
        <w:gridCol w:w="2466"/>
        <w:gridCol w:w="1444"/>
        <w:gridCol w:w="944"/>
        <w:gridCol w:w="2658"/>
      </w:tblGrid>
      <w:tr w:rsidR="00A470A4">
        <w:trPr>
          <w:jc w:val="center"/>
        </w:trPr>
        <w:tc>
          <w:tcPr>
            <w:tcW w:w="1887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466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4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4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58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46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bookmarkStart w:id="98" w:name="OLE_LINK59"/>
            <w:bookmarkStart w:id="99" w:name="OLE_LINK60"/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callNum</w:t>
            </w:r>
            <w:bookmarkEnd w:id="98"/>
            <w:bookmarkEnd w:id="99"/>
          </w:p>
        </w:tc>
        <w:tc>
          <w:tcPr>
            <w:tcW w:w="144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4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账期</w:t>
            </w:r>
          </w:p>
        </w:tc>
        <w:tc>
          <w:tcPr>
            <w:tcW w:w="246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00" w:name="OLE_LINK61"/>
            <w:bookmarkStart w:id="101" w:name="OLE_LINK62"/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billDate</w:t>
            </w:r>
            <w:bookmarkEnd w:id="100"/>
            <w:bookmarkEnd w:id="101"/>
          </w:p>
        </w:tc>
        <w:tc>
          <w:tcPr>
            <w:tcW w:w="144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4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账期,近六个月 格式为YYYYMM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业务级的结果代码</w:t>
            </w:r>
          </w:p>
        </w:tc>
        <w:tc>
          <w:tcPr>
            <w:tcW w:w="246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serviceResultCode</w:t>
            </w:r>
          </w:p>
        </w:tc>
        <w:tc>
          <w:tcPr>
            <w:tcW w:w="144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4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0为成功，其他值为失败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失败错误信息</w:t>
            </w:r>
          </w:p>
        </w:tc>
        <w:tc>
          <w:tcPr>
            <w:tcW w:w="246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paraFieldResult</w:t>
            </w:r>
          </w:p>
        </w:tc>
        <w:tc>
          <w:tcPr>
            <w:tcW w:w="144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4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失败错误信息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账单类信息组</w:t>
            </w:r>
          </w:p>
        </w:tc>
        <w:tc>
          <w:tcPr>
            <w:tcW w:w="246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billDetailInfomation</w:t>
            </w:r>
          </w:p>
        </w:tc>
        <w:tc>
          <w:tcPr>
            <w:tcW w:w="144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Grouped</w:t>
            </w:r>
          </w:p>
        </w:tc>
        <w:tc>
          <w:tcPr>
            <w:tcW w:w="94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65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帐单类信息组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lastRenderedPageBreak/>
              <w:t>分账序号</w:t>
            </w:r>
          </w:p>
        </w:tc>
        <w:tc>
          <w:tcPr>
            <w:tcW w:w="246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acctId</w:t>
            </w:r>
          </w:p>
        </w:tc>
        <w:tc>
          <w:tcPr>
            <w:tcW w:w="144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4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分账序号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02" w:name="OLE_LINK1"/>
            <w:bookmarkStart w:id="103" w:name="OLE_LINK2"/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账单编号</w:t>
            </w:r>
            <w:bookmarkEnd w:id="102"/>
            <w:bookmarkEnd w:id="103"/>
          </w:p>
        </w:tc>
        <w:tc>
          <w:tcPr>
            <w:tcW w:w="246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billRefNo</w:t>
            </w:r>
          </w:p>
        </w:tc>
        <w:tc>
          <w:tcPr>
            <w:tcW w:w="144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4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账单编号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账单明细账目信息</w:t>
            </w:r>
          </w:p>
        </w:tc>
        <w:tc>
          <w:tcPr>
            <w:tcW w:w="246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billDetailItemInfomations</w:t>
            </w:r>
          </w:p>
        </w:tc>
        <w:tc>
          <w:tcPr>
            <w:tcW w:w="144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94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账单明细账目信息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246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externalId</w:t>
            </w:r>
          </w:p>
        </w:tc>
        <w:tc>
          <w:tcPr>
            <w:tcW w:w="144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4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246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144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4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金额, 单位分.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折扣金额</w:t>
            </w:r>
          </w:p>
        </w:tc>
        <w:tc>
          <w:tcPr>
            <w:tcW w:w="246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discount</w:t>
            </w:r>
          </w:p>
        </w:tc>
        <w:tc>
          <w:tcPr>
            <w:tcW w:w="144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4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折扣金额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单位描述</w:t>
            </w:r>
          </w:p>
        </w:tc>
        <w:tc>
          <w:tcPr>
            <w:tcW w:w="246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currenyCode</w:t>
            </w:r>
          </w:p>
        </w:tc>
        <w:tc>
          <w:tcPr>
            <w:tcW w:w="144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4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枚举值.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1=人民币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费用描述</w:t>
            </w:r>
          </w:p>
        </w:tc>
        <w:tc>
          <w:tcPr>
            <w:tcW w:w="246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44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4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网厅订单付费：支付费用明细名称.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次数</w:t>
            </w:r>
          </w:p>
        </w:tc>
        <w:tc>
          <w:tcPr>
            <w:tcW w:w="246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numUsages</w:t>
            </w:r>
          </w:p>
        </w:tc>
        <w:tc>
          <w:tcPr>
            <w:tcW w:w="144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4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次数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Amount 金额是否记入账单.</w:t>
            </w:r>
          </w:p>
        </w:tc>
        <w:tc>
          <w:tcPr>
            <w:tcW w:w="246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isBalance</w:t>
            </w:r>
          </w:p>
        </w:tc>
        <w:tc>
          <w:tcPr>
            <w:tcW w:w="144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4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枚举值.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0=不计入总额;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1=计入应付金额总额.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（暂不提供实际数据）</w:t>
            </w:r>
          </w:p>
        </w:tc>
      </w:tr>
      <w:tr w:rsidR="00A470A4">
        <w:trPr>
          <w:jc w:val="center"/>
        </w:trPr>
        <w:tc>
          <w:tcPr>
            <w:tcW w:w="188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层次标识</w:t>
            </w:r>
          </w:p>
        </w:tc>
        <w:tc>
          <w:tcPr>
            <w:tcW w:w="246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billLevel</w:t>
            </w:r>
          </w:p>
        </w:tc>
        <w:tc>
          <w:tcPr>
            <w:tcW w:w="144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44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账单费用级别：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1. 指费用大类，类似电子账单的3级费用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2. 指具体费用科目，类似电子账单的4级费用</w:t>
            </w:r>
          </w:p>
        </w:tc>
      </w:tr>
    </w:tbl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ascii="黑体" w:eastAsia="黑体" w:hAnsi="黑体" w:hint="eastAsia"/>
          <w:lang w:eastAsia="zh-CN"/>
        </w:rPr>
        <w:t>]请求格式：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"service_name":"QueryDetailExternaBillInfo",</w:t>
      </w:r>
      <w:r>
        <w:rPr>
          <w:rFonts w:ascii="黑体" w:eastAsia="黑体" w:hAnsi="黑体"/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>"service_parameter":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    "callNum":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"billDate": "xxx",</w:t>
      </w:r>
      <w:r>
        <w:rPr>
          <w:rFonts w:ascii="黑体" w:eastAsia="黑体" w:hAnsi="黑体"/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1"/>
        </w:numPr>
        <w:rPr>
          <w:rFonts w:ascii="黑体" w:eastAsia="黑体" w:hAnsi="黑体"/>
          <w:lang w:eastAsia="zh-CN"/>
        </w:rPr>
      </w:pPr>
      <w:bookmarkStart w:id="104" w:name="_Toc498357369"/>
      <w:r>
        <w:rPr>
          <w:rFonts w:ascii="黑体" w:eastAsia="黑体" w:hAnsi="黑体" w:hint="eastAsia"/>
          <w:lang w:eastAsia="zh-CN"/>
        </w:rPr>
        <w:t>客户账单查询</w:t>
      </w:r>
      <w:bookmarkEnd w:id="104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PrintSGWInvoiceService</w:t>
      </w:r>
    </w:p>
    <w:tbl>
      <w:tblPr>
        <w:tblW w:w="9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26"/>
        <w:gridCol w:w="1495"/>
        <w:gridCol w:w="990"/>
        <w:gridCol w:w="2820"/>
      </w:tblGrid>
      <w:tr w:rsidR="00A470A4">
        <w:trPr>
          <w:jc w:val="center"/>
        </w:trPr>
        <w:tc>
          <w:tcPr>
            <w:tcW w:w="1985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1926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95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90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20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216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callNum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账期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billDate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账期,近六个月 格式为YYYYMM</w:t>
            </w:r>
          </w:p>
        </w:tc>
      </w:tr>
      <w:tr w:rsidR="00A470A4">
        <w:trPr>
          <w:jc w:val="center"/>
        </w:trPr>
        <w:tc>
          <w:tcPr>
            <w:tcW w:w="9216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业务级的结果代码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serviceResultCode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0为成功，其他值为失败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失败错误信息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paraFieldResult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失败错误信息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帐单类信息组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billInformation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Grouped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帐单类信息组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账单总费用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sumCharge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单位分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账单应付费用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ownCharge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单位分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账单开账应付金额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bipCharge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账户名称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acctName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账户名称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结算周期起始日期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fromDate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结算周期起始日期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结算周期终止日期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toDate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结算周期终止日期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最后缴款日期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paymentDueDate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最后缴款日期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lastRenderedPageBreak/>
              <w:t>分账序号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billingProfileId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分账序号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销账条码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barCode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销账条码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主设备号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mainDevNo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主设备号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主设备号2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mainDevNo2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主设备号2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账单编号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billInvoiceNo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账单编号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账单账目项信息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itemInformationList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99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1-N</w:t>
            </w:r>
          </w:p>
        </w:tc>
        <w:tc>
          <w:tcPr>
            <w:tcW w:w="282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985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账目层级</w:t>
            </w:r>
          </w:p>
        </w:tc>
        <w:tc>
          <w:tcPr>
            <w:tcW w:w="1926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showlevel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1</w:t>
            </w:r>
            <w:r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：一级套餐科目</w:t>
            </w:r>
            <w:r>
              <w:rPr>
                <w:rFonts w:ascii="黑体" w:eastAsia="黑体" w:hAnsi="黑体" w:hint="eastAsia"/>
                <w:color w:val="000000"/>
                <w:sz w:val="20"/>
                <w:szCs w:val="20"/>
              </w:rPr>
              <w:br/>
            </w: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2</w:t>
            </w:r>
            <w:r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：二级费用大类</w:t>
            </w:r>
            <w:r>
              <w:rPr>
                <w:rFonts w:ascii="黑体" w:eastAsia="黑体" w:hAnsi="黑体" w:hint="eastAsia"/>
                <w:color w:val="000000"/>
                <w:sz w:val="20"/>
                <w:szCs w:val="20"/>
              </w:rPr>
              <w:br/>
            </w: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3</w:t>
            </w:r>
            <w:r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：三级费用科目</w:t>
            </w:r>
          </w:p>
        </w:tc>
      </w:tr>
      <w:tr w:rsidR="00A470A4">
        <w:trPr>
          <w:jc w:val="center"/>
        </w:trPr>
        <w:tc>
          <w:tcPr>
            <w:tcW w:w="1985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本结点</w:t>
            </w:r>
            <w:r>
              <w:rPr>
                <w:rFonts w:ascii="黑体" w:eastAsia="黑体" w:hAnsi="黑体"/>
                <w:color w:val="000000"/>
                <w:szCs w:val="21"/>
              </w:rPr>
              <w:t>ID</w:t>
            </w:r>
          </w:p>
        </w:tc>
        <w:tc>
          <w:tcPr>
            <w:tcW w:w="1926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classId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本结点</w:t>
            </w:r>
            <w:r>
              <w:rPr>
                <w:rFonts w:ascii="黑体" w:eastAsia="黑体" w:hAnsi="黑体"/>
                <w:color w:val="000000"/>
                <w:szCs w:val="21"/>
              </w:rPr>
              <w:t>ID</w:t>
            </w:r>
          </w:p>
        </w:tc>
      </w:tr>
      <w:tr w:rsidR="00A470A4">
        <w:trPr>
          <w:jc w:val="center"/>
        </w:trPr>
        <w:tc>
          <w:tcPr>
            <w:tcW w:w="1985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父结点</w:t>
            </w:r>
            <w:r>
              <w:rPr>
                <w:rFonts w:ascii="黑体" w:eastAsia="黑体" w:hAnsi="黑体"/>
                <w:color w:val="000000"/>
                <w:szCs w:val="21"/>
              </w:rPr>
              <w:t>ID</w:t>
            </w:r>
          </w:p>
        </w:tc>
        <w:tc>
          <w:tcPr>
            <w:tcW w:w="1926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parentClassId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父结点</w:t>
            </w:r>
            <w:r>
              <w:rPr>
                <w:rFonts w:ascii="黑体" w:eastAsia="黑体" w:hAnsi="黑体"/>
                <w:color w:val="000000"/>
                <w:szCs w:val="21"/>
              </w:rPr>
              <w:t>ID</w:t>
            </w: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（无父节点时，填</w:t>
            </w: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0</w:t>
            </w: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A470A4">
        <w:trPr>
          <w:jc w:val="center"/>
        </w:trPr>
        <w:tc>
          <w:tcPr>
            <w:tcW w:w="1985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费用名称</w:t>
            </w:r>
          </w:p>
        </w:tc>
        <w:tc>
          <w:tcPr>
            <w:tcW w:w="1926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chargetypName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费用名称</w:t>
            </w:r>
          </w:p>
        </w:tc>
      </w:tr>
      <w:tr w:rsidR="00A470A4">
        <w:trPr>
          <w:jc w:val="center"/>
        </w:trPr>
        <w:tc>
          <w:tcPr>
            <w:tcW w:w="1985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费用金额，单位分</w:t>
            </w:r>
          </w:p>
        </w:tc>
        <w:tc>
          <w:tcPr>
            <w:tcW w:w="1926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charge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费用金额，单位分</w:t>
            </w:r>
          </w:p>
        </w:tc>
      </w:tr>
      <w:tr w:rsidR="00A470A4">
        <w:trPr>
          <w:jc w:val="center"/>
        </w:trPr>
        <w:tc>
          <w:tcPr>
            <w:tcW w:w="1985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导航参数</w:t>
            </w:r>
          </w:p>
        </w:tc>
        <w:tc>
          <w:tcPr>
            <w:tcW w:w="1926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navPara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导航参数（暂不提供实际数据）</w:t>
            </w:r>
          </w:p>
        </w:tc>
      </w:tr>
      <w:tr w:rsidR="00A470A4">
        <w:trPr>
          <w:jc w:val="center"/>
        </w:trPr>
        <w:tc>
          <w:tcPr>
            <w:tcW w:w="1985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批价话务量</w:t>
            </w:r>
          </w:p>
        </w:tc>
        <w:tc>
          <w:tcPr>
            <w:tcW w:w="1926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rateUnits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批价话务量(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时长</w:t>
            </w: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/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流量</w:t>
            </w: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/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次数</w:t>
            </w: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)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；（网厅订单付费：个数）</w:t>
            </w:r>
          </w:p>
        </w:tc>
      </w:tr>
      <w:tr w:rsidR="00A470A4">
        <w:trPr>
          <w:jc w:val="center"/>
        </w:trPr>
        <w:tc>
          <w:tcPr>
            <w:tcW w:w="1985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开帐(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批价</w:t>
            </w: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)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话务量单位</w:t>
            </w:r>
          </w:p>
        </w:tc>
        <w:tc>
          <w:tcPr>
            <w:tcW w:w="1926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billingUnitsType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开帐(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批价</w:t>
            </w: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)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话务量单位</w:t>
            </w:r>
          </w:p>
        </w:tc>
      </w:tr>
      <w:tr w:rsidR="00A470A4">
        <w:trPr>
          <w:jc w:val="center"/>
        </w:trPr>
        <w:tc>
          <w:tcPr>
            <w:tcW w:w="1985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动作描述</w:t>
            </w:r>
          </w:p>
        </w:tc>
        <w:tc>
          <w:tcPr>
            <w:tcW w:w="1926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cclCostId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动作描述</w:t>
            </w:r>
          </w:p>
        </w:tc>
      </w:tr>
      <w:tr w:rsidR="00A470A4">
        <w:trPr>
          <w:jc w:val="center"/>
        </w:trPr>
        <w:tc>
          <w:tcPr>
            <w:tcW w:w="1985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账单通知项</w:t>
            </w:r>
          </w:p>
        </w:tc>
        <w:tc>
          <w:tcPr>
            <w:tcW w:w="1926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noticeInformation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99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20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账单通知项</w:t>
            </w:r>
          </w:p>
        </w:tc>
      </w:tr>
      <w:tr w:rsidR="00A470A4">
        <w:trPr>
          <w:jc w:val="center"/>
        </w:trPr>
        <w:tc>
          <w:tcPr>
            <w:tcW w:w="1985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通知内容</w:t>
            </w:r>
          </w:p>
        </w:tc>
        <w:tc>
          <w:tcPr>
            <w:tcW w:w="1926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notice</w:t>
            </w:r>
          </w:p>
        </w:tc>
        <w:tc>
          <w:tcPr>
            <w:tcW w:w="1495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/>
                <w:color w:val="000000"/>
                <w:sz w:val="20"/>
                <w:szCs w:val="20"/>
              </w:rPr>
              <w:t>通知内容</w:t>
            </w:r>
          </w:p>
        </w:tc>
      </w:tr>
    </w:tbl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ascii="黑体" w:eastAsia="黑体" w:hAnsi="黑体" w:hint="eastAsia"/>
          <w:lang w:eastAsia="zh-CN"/>
        </w:rPr>
        <w:t>]请求格式：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"service_name":"PrintSGWInvoiceService",</w:t>
      </w:r>
      <w:r>
        <w:rPr>
          <w:rFonts w:ascii="黑体" w:eastAsia="黑体" w:hAnsi="黑体"/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    "callNum":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"billDate": "xxx",</w:t>
      </w:r>
      <w:r>
        <w:rPr>
          <w:rFonts w:ascii="黑体" w:eastAsia="黑体" w:hAnsi="黑体"/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1"/>
        </w:numPr>
        <w:rPr>
          <w:rFonts w:ascii="黑体" w:eastAsia="黑体" w:hAnsi="黑体"/>
          <w:lang w:eastAsia="zh-CN"/>
        </w:rPr>
      </w:pPr>
      <w:bookmarkStart w:id="105" w:name="_Toc498357370"/>
      <w:r>
        <w:rPr>
          <w:rFonts w:ascii="黑体" w:eastAsia="黑体" w:hAnsi="黑体" w:hint="eastAsia"/>
          <w:lang w:eastAsia="zh-CN"/>
        </w:rPr>
        <w:t>套餐使用量查询</w:t>
      </w:r>
      <w:bookmarkEnd w:id="105"/>
    </w:p>
    <w:p w:rsidR="00A470A4" w:rsidRDefault="004E241B">
      <w:pPr>
        <w:rPr>
          <w:rFonts w:ascii="黑体" w:eastAsia="黑体" w:hAnsi="黑体"/>
          <w:b/>
          <w:sz w:val="30"/>
          <w:szCs w:val="30"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30"/>
          <w:szCs w:val="30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30"/>
          <w:szCs w:val="30"/>
          <w:lang w:eastAsia="zh-CN"/>
        </w:rPr>
        <w:t>：</w:t>
      </w:r>
      <w:r>
        <w:rPr>
          <w:rFonts w:ascii="黑体" w:eastAsia="黑体" w:hAnsi="黑体"/>
          <w:color w:val="000000"/>
          <w:kern w:val="0"/>
          <w:sz w:val="30"/>
          <w:szCs w:val="30"/>
          <w:highlight w:val="white"/>
          <w:lang w:eastAsia="zh-CN"/>
        </w:rPr>
        <w:t>QueryPackageUse</w:t>
      </w:r>
    </w:p>
    <w:tbl>
      <w:tblPr>
        <w:tblW w:w="9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26"/>
        <w:gridCol w:w="1495"/>
        <w:gridCol w:w="990"/>
        <w:gridCol w:w="2820"/>
      </w:tblGrid>
      <w:tr w:rsidR="00A470A4">
        <w:trPr>
          <w:jc w:val="center"/>
        </w:trPr>
        <w:tc>
          <w:tcPr>
            <w:tcW w:w="1985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1926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95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90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20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216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callNum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jc w:val="center"/>
        </w:trPr>
        <w:tc>
          <w:tcPr>
            <w:tcW w:w="9216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套餐名称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Product_OFF_Name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套餐编号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ProductOffCode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费用项名称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RatableResourcename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赠送资源类型（单位）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UnitType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0：表示金额（货币单位：分）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1：表示消息条数（单位：条）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2：表示通话时长（时间单位：分钟）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lastRenderedPageBreak/>
              <w:t>3：表示流量（单位：KB）</w:t>
            </w: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lastRenderedPageBreak/>
              <w:t>套餐赠送总量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RatableTotal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套餐已使用量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RatableUsed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套餐生效日期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ValidBeginTime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格式: YYYYMMDDHHMISS; 值可能为空</w:t>
            </w:r>
          </w:p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98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套餐失效日期</w:t>
            </w:r>
          </w:p>
        </w:tc>
        <w:tc>
          <w:tcPr>
            <w:tcW w:w="19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ValidEndTime</w:t>
            </w:r>
          </w:p>
        </w:tc>
        <w:tc>
          <w:tcPr>
            <w:tcW w:w="149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90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20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格式: YYYYMMDDHHMISS; 值可能为空</w:t>
            </w:r>
          </w:p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</w:tbl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ascii="黑体" w:eastAsia="黑体" w:hAnsi="黑体" w:hint="eastAsia"/>
          <w:lang w:eastAsia="zh-CN"/>
        </w:rPr>
        <w:t>]请求格式：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"service_name":"QueryPackageUse",</w:t>
      </w:r>
      <w:r>
        <w:rPr>
          <w:rFonts w:ascii="黑体" w:eastAsia="黑体" w:hAnsi="黑体"/>
          <w:lang w:eastAsia="zh-CN"/>
        </w:rPr>
        <w:tab/>
      </w:r>
    </w:p>
    <w:p w:rsidR="00A470A4" w:rsidRDefault="004E241B">
      <w:pPr>
        <w:ind w:leftChars="300" w:left="63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300" w:left="63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    "callNum": "xxx",</w:t>
      </w:r>
      <w:r>
        <w:rPr>
          <w:rFonts w:ascii="黑体" w:eastAsia="黑体" w:hAnsi="黑体"/>
          <w:lang w:eastAsia="zh-CN"/>
        </w:rPr>
        <w:tab/>
      </w:r>
    </w:p>
    <w:p w:rsidR="00A470A4" w:rsidRDefault="004E241B">
      <w:pPr>
        <w:ind w:leftChars="300" w:left="63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1"/>
        </w:numPr>
        <w:rPr>
          <w:rFonts w:ascii="黑体" w:eastAsia="黑体" w:hAnsi="黑体"/>
          <w:lang w:eastAsia="zh-CN"/>
        </w:rPr>
      </w:pPr>
      <w:bookmarkStart w:id="106" w:name="_Toc498357371"/>
      <w:r>
        <w:rPr>
          <w:rFonts w:ascii="黑体" w:eastAsia="黑体" w:hAnsi="黑体" w:hint="eastAsia"/>
          <w:lang w:eastAsia="zh-CN"/>
        </w:rPr>
        <w:t>补换卡</w:t>
      </w:r>
      <w:bookmarkEnd w:id="106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ModifyAssetNewOrderUpcardAsyn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2954"/>
        <w:gridCol w:w="1904"/>
        <w:gridCol w:w="1173"/>
        <w:gridCol w:w="2882"/>
      </w:tblGrid>
      <w:tr w:rsidR="00A470A4">
        <w:tc>
          <w:tcPr>
            <w:tcW w:w="1578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954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90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17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8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bookmarkStart w:id="107" w:name="OLE_LINK63"/>
            <w:bookmarkStart w:id="108" w:name="OLE_LINK64"/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Service_Id</w:t>
            </w:r>
            <w:bookmarkEnd w:id="107"/>
            <w:bookmarkEnd w:id="108"/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设备号mdn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ICCID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09" w:name="OLE_LINK65"/>
            <w:bookmarkStart w:id="110" w:name="OLE_LINK66"/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New_UIM_Num</w:t>
            </w:r>
            <w:bookmarkEnd w:id="109"/>
            <w:bookmarkEnd w:id="110"/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新卡ICCID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业务小类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11" w:name="OLE_LINK67"/>
            <w:bookmarkStart w:id="112" w:name="OLE_LINK68"/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Sub_Process_Name</w:t>
            </w:r>
            <w:bookmarkEnd w:id="111"/>
            <w:bookmarkEnd w:id="112"/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‘补卡’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或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‘换卡’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流水号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13" w:name="OLE_LINK69"/>
            <w:bookmarkStart w:id="114" w:name="OLE_LINK70"/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ContactID</w:t>
            </w:r>
            <w:bookmarkEnd w:id="113"/>
            <w:bookmarkEnd w:id="114"/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位数不超过20位，保障唯一即可（一般使用时间戳+自定义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）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失败时返回码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Error</w:t>
            </w: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_</w:t>
            </w: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0000为成功，其他失败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失败原因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Error</w:t>
            </w: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_</w:t>
            </w: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Message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错误消息（可能空）</w:t>
            </w:r>
          </w:p>
        </w:tc>
      </w:tr>
    </w:tbl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ascii="黑体" w:eastAsia="黑体" w:hAnsi="黑体" w:hint="eastAsia"/>
          <w:lang w:eastAsia="zh-CN"/>
        </w:rPr>
        <w:t>]请求格式：</w:t>
      </w:r>
    </w:p>
    <w:p w:rsidR="00A470A4" w:rsidRDefault="00A470A4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"service_name":"ModifyAssetNewOrderUpcardAsyn",</w:t>
      </w:r>
      <w:r>
        <w:rPr>
          <w:rFonts w:ascii="黑体" w:eastAsia="黑体" w:hAnsi="黑体"/>
          <w:lang w:eastAsia="zh-CN"/>
        </w:rPr>
        <w:tab/>
      </w:r>
    </w:p>
    <w:p w:rsidR="00A470A4" w:rsidRDefault="004E241B">
      <w:pPr>
        <w:suppressAutoHyphens w:val="0"/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suppressAutoHyphens w:val="0"/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    "Service_Id": "xxx",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"New_UIM_Num": "xxx",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"Sub_Process_Name": "xxx",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"ContactID": "xxx",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1"/>
        </w:numPr>
        <w:rPr>
          <w:rFonts w:ascii="黑体" w:eastAsia="黑体" w:hAnsi="黑体"/>
          <w:lang w:eastAsia="zh-CN"/>
        </w:rPr>
      </w:pPr>
      <w:bookmarkStart w:id="115" w:name="_Toc498357372"/>
      <w:r>
        <w:rPr>
          <w:rFonts w:ascii="黑体" w:eastAsia="黑体" w:hAnsi="黑体" w:hint="eastAsia"/>
          <w:lang w:eastAsia="zh-CN"/>
        </w:rPr>
        <w:t>补换卡完工通知（实时推送）</w:t>
      </w:r>
      <w:bookmarkEnd w:id="115"/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2954"/>
        <w:gridCol w:w="1904"/>
        <w:gridCol w:w="1173"/>
        <w:gridCol w:w="2882"/>
      </w:tblGrid>
      <w:tr w:rsidR="00A470A4">
        <w:tc>
          <w:tcPr>
            <w:tcW w:w="1578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954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90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17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8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lastRenderedPageBreak/>
              <w:t>输入（推送）参数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请求流水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highlight w:val="white"/>
                <w:lang w:eastAsia="zh-CN"/>
              </w:rPr>
              <w:t>SOSRequestID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请求流水号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highlight w:val="white"/>
                <w:lang w:eastAsia="zh-CN"/>
              </w:rPr>
              <w:t>CTOrderNumber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补换卡成功返回的订单号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highlight w:val="white"/>
                <w:lang w:eastAsia="zh-CN"/>
              </w:rPr>
              <w:t>MDN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结果返回标识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kern w:val="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highlight w:val="white"/>
                <w:lang w:eastAsia="zh-CN"/>
              </w:rPr>
              <w:t>ResultID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0000为成功，其他失败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结果返回内容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kern w:val="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highlight w:val="white"/>
                <w:lang w:eastAsia="zh-CN"/>
              </w:rPr>
              <w:t>ResultMsg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错误消息（可能空）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输出（返回）参数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StatusCode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0：成功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返回错误信息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StatusMessage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错误消息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可为空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）</w:t>
            </w:r>
          </w:p>
        </w:tc>
      </w:tr>
    </w:tbl>
    <w:p w:rsidR="00A470A4" w:rsidRDefault="00A470A4">
      <w:pPr>
        <w:rPr>
          <w:rFonts w:ascii="黑体" w:eastAsia="黑体" w:hAnsi="黑体"/>
          <w:color w:val="FF0000"/>
          <w:lang w:eastAsia="zh-CN"/>
        </w:rPr>
      </w:pP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b/>
        </w:rPr>
        <w:t>[注意]</w:t>
      </w:r>
      <w:r>
        <w:rPr>
          <w:rFonts w:ascii="黑体" w:eastAsia="黑体" w:hAnsi="黑体" w:hint="eastAsia"/>
          <w:lang w:eastAsia="zh-CN"/>
        </w:rPr>
        <w:t>推送格式：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suppressAutoHyphens w:val="0"/>
        <w:autoSpaceDE w:val="0"/>
        <w:autoSpaceDN w:val="0"/>
        <w:adjustRightInd w:val="0"/>
        <w:ind w:leftChars="200" w:left="420" w:firstLine="42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"</w:t>
      </w:r>
      <w:r>
        <w:rPr>
          <w:rFonts w:ascii="黑体" w:eastAsia="黑体" w:hAnsi="黑体"/>
          <w:color w:val="000000"/>
          <w:kern w:val="0"/>
          <w:szCs w:val="21"/>
          <w:lang w:eastAsia="zh-CN"/>
        </w:rPr>
        <w:t>SOSRequestID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": "xxx",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200" w:left="420" w:firstLine="42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"</w:t>
      </w:r>
      <w:r>
        <w:rPr>
          <w:rFonts w:ascii="黑体" w:eastAsia="黑体" w:hAnsi="黑体"/>
          <w:color w:val="000000"/>
          <w:kern w:val="0"/>
          <w:szCs w:val="21"/>
          <w:lang w:eastAsia="zh-CN"/>
        </w:rPr>
        <w:t>CTOrderNumber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": "xxx",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200" w:left="420" w:firstLine="42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"</w:t>
      </w:r>
      <w:r>
        <w:rPr>
          <w:rFonts w:ascii="黑体" w:eastAsia="黑体" w:hAnsi="黑体"/>
          <w:color w:val="000000"/>
          <w:kern w:val="0"/>
          <w:szCs w:val="21"/>
          <w:lang w:eastAsia="zh-CN"/>
        </w:rPr>
        <w:t>ResultID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": "xxx",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200" w:left="420" w:firstLine="420"/>
        <w:jc w:val="left"/>
        <w:rPr>
          <w:rFonts w:ascii="黑体" w:eastAsia="黑体" w:hAnsi="黑体"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"</w:t>
      </w:r>
      <w:r>
        <w:rPr>
          <w:rFonts w:ascii="黑体" w:eastAsia="黑体" w:hAnsi="黑体"/>
          <w:color w:val="000000"/>
          <w:kern w:val="0"/>
          <w:szCs w:val="21"/>
          <w:lang w:eastAsia="zh-CN"/>
        </w:rPr>
        <w:t>ResultMsg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": "xxx",</w:t>
      </w:r>
    </w:p>
    <w:p w:rsidR="00A470A4" w:rsidRDefault="004E241B">
      <w:pPr>
        <w:suppressAutoHyphens w:val="0"/>
        <w:autoSpaceDE w:val="0"/>
        <w:autoSpaceDN w:val="0"/>
        <w:adjustRightInd w:val="0"/>
        <w:ind w:leftChars="200" w:left="420" w:firstLine="42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color w:val="000000"/>
          <w:kern w:val="0"/>
          <w:sz w:val="24"/>
          <w:lang w:eastAsia="zh-CN"/>
        </w:rPr>
        <w:t>"</w:t>
      </w:r>
      <w:r>
        <w:rPr>
          <w:rFonts w:ascii="黑体" w:eastAsia="黑体" w:hAnsi="黑体"/>
          <w:color w:val="000000"/>
          <w:kern w:val="0"/>
          <w:szCs w:val="21"/>
          <w:lang w:eastAsia="zh-CN"/>
        </w:rPr>
        <w:t>MDN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": "xxx"</w:t>
      </w:r>
    </w:p>
    <w:p w:rsidR="00A470A4" w:rsidRDefault="004E241B">
      <w:pPr>
        <w:suppressAutoHyphens w:val="0"/>
        <w:autoSpaceDE w:val="0"/>
        <w:autoSpaceDN w:val="0"/>
        <w:adjustRightInd w:val="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Pr="00684334" w:rsidRDefault="004E241B">
      <w:pPr>
        <w:pStyle w:val="3"/>
        <w:numPr>
          <w:ilvl w:val="0"/>
          <w:numId w:val="11"/>
        </w:numPr>
        <w:rPr>
          <w:rFonts w:ascii="黑体" w:eastAsia="黑体" w:hAnsi="黑体"/>
          <w:color w:val="FF0000"/>
          <w:lang w:eastAsia="zh-CN"/>
        </w:rPr>
      </w:pPr>
      <w:bookmarkStart w:id="116" w:name="_Toc498357373"/>
      <w:r w:rsidRPr="00684334">
        <w:rPr>
          <w:rFonts w:ascii="黑体" w:eastAsia="黑体" w:hAnsi="黑体" w:hint="eastAsia"/>
          <w:color w:val="FF0000"/>
          <w:lang w:eastAsia="zh-CN"/>
        </w:rPr>
        <w:t>设备停机</w:t>
      </w:r>
      <w:bookmarkEnd w:id="116"/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AssetOrderAccept</w:t>
      </w:r>
      <w:r>
        <w:rPr>
          <w:rFonts w:ascii="黑体" w:eastAsia="黑体" w:hAnsi="黑体" w:hint="eastAsia"/>
          <w:color w:val="000000"/>
          <w:kern w:val="0"/>
          <w:sz w:val="24"/>
          <w:lang w:eastAsia="zh-CN"/>
        </w:rPr>
        <w:t>Stop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4"/>
        <w:gridCol w:w="2616"/>
        <w:gridCol w:w="1605"/>
        <w:gridCol w:w="971"/>
        <w:gridCol w:w="2613"/>
      </w:tblGrid>
      <w:tr w:rsidR="00A470A4">
        <w:trPr>
          <w:jc w:val="center"/>
        </w:trPr>
        <w:tc>
          <w:tcPr>
            <w:tcW w:w="159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616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605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71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1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jc w:val="center"/>
        </w:trPr>
        <w:tc>
          <w:tcPr>
            <w:tcW w:w="159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61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bookmarkStart w:id="117" w:name="OLE_LINK73"/>
            <w:bookmarkStart w:id="118" w:name="OLE_LINK74"/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mdn</w:t>
            </w:r>
            <w:bookmarkEnd w:id="117"/>
            <w:bookmarkEnd w:id="118"/>
          </w:p>
        </w:tc>
        <w:tc>
          <w:tcPr>
            <w:tcW w:w="16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7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1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jc w:val="center"/>
        </w:trPr>
        <w:tc>
          <w:tcPr>
            <w:tcW w:w="159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接触流水号ID</w:t>
            </w:r>
          </w:p>
        </w:tc>
        <w:tc>
          <w:tcPr>
            <w:tcW w:w="261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19" w:name="OLE_LINK75"/>
            <w:bookmarkStart w:id="120" w:name="OLE_LINK76"/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contactID</w:t>
            </w:r>
            <w:bookmarkEnd w:id="119"/>
            <w:bookmarkEnd w:id="120"/>
          </w:p>
        </w:tc>
        <w:tc>
          <w:tcPr>
            <w:tcW w:w="16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7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1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位数不超过20位，保障唯一即可（一般使用时间戳+自定义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）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59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失败时返回码</w:t>
            </w:r>
          </w:p>
        </w:tc>
        <w:tc>
          <w:tcPr>
            <w:tcW w:w="261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Error_spcCode</w:t>
            </w:r>
          </w:p>
        </w:tc>
        <w:tc>
          <w:tcPr>
            <w:tcW w:w="16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7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1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0000为成功，其他失败</w:t>
            </w:r>
          </w:p>
        </w:tc>
      </w:tr>
      <w:tr w:rsidR="00A470A4">
        <w:trPr>
          <w:jc w:val="center"/>
        </w:trPr>
        <w:tc>
          <w:tcPr>
            <w:tcW w:w="159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失败原因</w:t>
            </w:r>
          </w:p>
        </w:tc>
        <w:tc>
          <w:tcPr>
            <w:tcW w:w="261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Error_spcMessage</w:t>
            </w:r>
          </w:p>
        </w:tc>
        <w:tc>
          <w:tcPr>
            <w:tcW w:w="16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7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1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可能空</w:t>
            </w:r>
          </w:p>
        </w:tc>
      </w:tr>
      <w:tr w:rsidR="00A470A4">
        <w:trPr>
          <w:jc w:val="center"/>
        </w:trPr>
        <w:tc>
          <w:tcPr>
            <w:tcW w:w="159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261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Order_spcNumber</w:t>
            </w:r>
          </w:p>
        </w:tc>
        <w:tc>
          <w:tcPr>
            <w:tcW w:w="16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7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1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59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订单ID</w:t>
            </w:r>
          </w:p>
        </w:tc>
        <w:tc>
          <w:tcPr>
            <w:tcW w:w="261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Order_spcId</w:t>
            </w:r>
          </w:p>
        </w:tc>
        <w:tc>
          <w:tcPr>
            <w:tcW w:w="16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7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1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</w:tbl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ascii="黑体" w:eastAsia="黑体" w:hAnsi="黑体" w:hint="eastAsia"/>
          <w:lang w:eastAsia="zh-CN"/>
        </w:rPr>
        <w:t>]请求格式：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"service_name":"AssetOrderAcceptStop",</w:t>
      </w:r>
      <w:r>
        <w:rPr>
          <w:rFonts w:ascii="黑体" w:eastAsia="黑体" w:hAnsi="黑体"/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    "mdn":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"contactID":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Pr="00684334" w:rsidRDefault="004E241B">
      <w:pPr>
        <w:pStyle w:val="3"/>
        <w:numPr>
          <w:ilvl w:val="0"/>
          <w:numId w:val="11"/>
        </w:numPr>
        <w:rPr>
          <w:rFonts w:ascii="黑体" w:eastAsia="黑体" w:hAnsi="黑体"/>
          <w:color w:val="FF0000"/>
          <w:lang w:eastAsia="zh-CN"/>
        </w:rPr>
      </w:pPr>
      <w:bookmarkStart w:id="121" w:name="_Toc498357374"/>
      <w:r w:rsidRPr="00684334">
        <w:rPr>
          <w:rFonts w:ascii="黑体" w:eastAsia="黑体" w:hAnsi="黑体" w:hint="eastAsia"/>
          <w:color w:val="FF0000"/>
          <w:lang w:eastAsia="zh-CN"/>
        </w:rPr>
        <w:lastRenderedPageBreak/>
        <w:t>设备复机</w:t>
      </w:r>
      <w:bookmarkEnd w:id="121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AssetOrderAccept</w:t>
      </w:r>
      <w:r>
        <w:rPr>
          <w:rFonts w:ascii="黑体" w:eastAsia="黑体" w:hAnsi="黑体" w:hint="eastAsia"/>
          <w:color w:val="000000"/>
          <w:kern w:val="0"/>
          <w:sz w:val="24"/>
          <w:lang w:eastAsia="zh-CN"/>
        </w:rPr>
        <w:t>Resume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4"/>
        <w:gridCol w:w="2616"/>
        <w:gridCol w:w="1605"/>
        <w:gridCol w:w="971"/>
        <w:gridCol w:w="2613"/>
      </w:tblGrid>
      <w:tr w:rsidR="00A470A4">
        <w:trPr>
          <w:jc w:val="center"/>
        </w:trPr>
        <w:tc>
          <w:tcPr>
            <w:tcW w:w="159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616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605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71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1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jc w:val="center"/>
        </w:trPr>
        <w:tc>
          <w:tcPr>
            <w:tcW w:w="159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61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mdn</w:t>
            </w:r>
          </w:p>
        </w:tc>
        <w:tc>
          <w:tcPr>
            <w:tcW w:w="16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7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1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jc w:val="center"/>
        </w:trPr>
        <w:tc>
          <w:tcPr>
            <w:tcW w:w="159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接触流水号ID</w:t>
            </w:r>
          </w:p>
        </w:tc>
        <w:tc>
          <w:tcPr>
            <w:tcW w:w="261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contactID</w:t>
            </w:r>
          </w:p>
        </w:tc>
        <w:tc>
          <w:tcPr>
            <w:tcW w:w="16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7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1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位数不超过20位，保障唯一即可（一般使用时间戳+自定义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）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59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失败时返回码</w:t>
            </w:r>
          </w:p>
        </w:tc>
        <w:tc>
          <w:tcPr>
            <w:tcW w:w="261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Error_spcCode</w:t>
            </w:r>
          </w:p>
        </w:tc>
        <w:tc>
          <w:tcPr>
            <w:tcW w:w="16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7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1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0000为成功，其他失败</w:t>
            </w:r>
          </w:p>
        </w:tc>
      </w:tr>
      <w:tr w:rsidR="00A470A4">
        <w:trPr>
          <w:jc w:val="center"/>
        </w:trPr>
        <w:tc>
          <w:tcPr>
            <w:tcW w:w="159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失败原因</w:t>
            </w:r>
          </w:p>
        </w:tc>
        <w:tc>
          <w:tcPr>
            <w:tcW w:w="261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Error_spcMessage</w:t>
            </w:r>
          </w:p>
        </w:tc>
        <w:tc>
          <w:tcPr>
            <w:tcW w:w="16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7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1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可能空</w:t>
            </w:r>
          </w:p>
        </w:tc>
      </w:tr>
      <w:tr w:rsidR="00A470A4">
        <w:trPr>
          <w:jc w:val="center"/>
        </w:trPr>
        <w:tc>
          <w:tcPr>
            <w:tcW w:w="159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261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Order_spcNumber</w:t>
            </w:r>
          </w:p>
        </w:tc>
        <w:tc>
          <w:tcPr>
            <w:tcW w:w="16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7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1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59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订单ID</w:t>
            </w:r>
          </w:p>
        </w:tc>
        <w:tc>
          <w:tcPr>
            <w:tcW w:w="261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Order_spcId</w:t>
            </w:r>
          </w:p>
        </w:tc>
        <w:tc>
          <w:tcPr>
            <w:tcW w:w="1605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7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1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</w:tbl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ascii="黑体" w:eastAsia="黑体" w:hAnsi="黑体" w:hint="eastAsia"/>
          <w:lang w:eastAsia="zh-CN"/>
        </w:rPr>
        <w:t>]请求格式：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/>
          <w:lang w:eastAsia="zh-CN"/>
        </w:rPr>
        <w:t>"service_name":"AssetOrderAcceptResume",</w:t>
      </w:r>
      <w:r>
        <w:rPr>
          <w:rFonts w:ascii="黑体" w:eastAsia="黑体" w:hAnsi="黑体"/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    "mdn":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"contactID":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1"/>
        </w:numPr>
        <w:rPr>
          <w:rFonts w:ascii="黑体" w:eastAsia="黑体" w:hAnsi="黑体"/>
          <w:lang w:eastAsia="zh-CN"/>
        </w:rPr>
      </w:pPr>
      <w:bookmarkStart w:id="122" w:name="_Toc498357375"/>
      <w:r w:rsidRPr="00684334">
        <w:rPr>
          <w:rFonts w:ascii="黑体" w:eastAsia="黑体" w:hAnsi="黑体" w:hint="eastAsia"/>
          <w:color w:val="FF0000"/>
          <w:lang w:eastAsia="zh-CN"/>
        </w:rPr>
        <w:t>卡状态查询</w:t>
      </w:r>
      <w:r>
        <w:rPr>
          <w:rFonts w:ascii="黑体" w:eastAsia="黑体" w:hAnsi="黑体" w:hint="eastAsia"/>
          <w:lang w:eastAsia="zh-CN"/>
        </w:rPr>
        <w:t>（</w:t>
      </w:r>
      <w:r>
        <w:rPr>
          <w:rFonts w:ascii="黑体" w:eastAsia="黑体" w:hAnsi="黑体" w:hint="eastAsia"/>
          <w:color w:val="FF0000"/>
          <w:lang w:eastAsia="zh-CN"/>
        </w:rPr>
        <w:t>新增</w:t>
      </w:r>
      <w:r>
        <w:rPr>
          <w:rFonts w:ascii="黑体" w:eastAsia="黑体" w:hAnsi="黑体" w:hint="eastAsia"/>
          <w:lang w:eastAsia="zh-CN"/>
        </w:rPr>
        <w:t>）</w:t>
      </w:r>
      <w:bookmarkEnd w:id="122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QueryAssetInfoByServiceId_SAI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2954"/>
        <w:gridCol w:w="1904"/>
        <w:gridCol w:w="1173"/>
        <w:gridCol w:w="2882"/>
      </w:tblGrid>
      <w:tr w:rsidR="00A470A4">
        <w:tc>
          <w:tcPr>
            <w:tcW w:w="1578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954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90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17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8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bookmarkStart w:id="123" w:name="OLE_LINK77"/>
            <w:bookmarkStart w:id="124" w:name="OLE_LINK78"/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Service_Id</w:t>
            </w:r>
            <w:bookmarkEnd w:id="123"/>
            <w:bookmarkEnd w:id="124"/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设备号mdn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流水号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25" w:name="OLE_LINK79"/>
            <w:bookmarkStart w:id="126" w:name="OLE_LINK80"/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ContactID</w:t>
            </w:r>
            <w:bookmarkEnd w:id="125"/>
            <w:bookmarkEnd w:id="126"/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位数不超过20位，保障唯一即可（一般使用时间戳+自定义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）</w:t>
            </w:r>
          </w:p>
        </w:tc>
      </w:tr>
      <w:tr w:rsidR="00A470A4">
        <w:tc>
          <w:tcPr>
            <w:tcW w:w="10491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失败时返回码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Error</w:t>
            </w: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_</w:t>
            </w: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0000为成功，其他失败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失败原因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Error</w:t>
            </w: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_</w:t>
            </w: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Message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错误消息（可能空）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当前状态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卡状态（“活动”，“未活动”）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销售品ID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ProdPromId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套餐编码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开通日期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InstallDate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卡资源开通日期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销售品生效日期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/>
                <w:kern w:val="0"/>
                <w:sz w:val="18"/>
                <w:szCs w:val="18"/>
                <w:lang w:eastAsia="zh-CN"/>
              </w:rPr>
              <w:t>SHCTPromotionStartDate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套餐生效日期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销售品失效日期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/>
                <w:kern w:val="0"/>
                <w:sz w:val="18"/>
                <w:szCs w:val="18"/>
                <w:lang w:eastAsia="zh-CN"/>
              </w:rPr>
              <w:t>SHCTPromotionExpireDate</w:t>
            </w:r>
          </w:p>
        </w:tc>
        <w:tc>
          <w:tcPr>
            <w:tcW w:w="190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套餐失效日期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"service_name":"QueryAssetInfoByServiceId_SAI",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    "Service_Id":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lastRenderedPageBreak/>
        <w:tab/>
        <w:t>"contactID":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Pr="004F706F" w:rsidRDefault="004E241B">
      <w:pPr>
        <w:pStyle w:val="3"/>
        <w:numPr>
          <w:ilvl w:val="0"/>
          <w:numId w:val="12"/>
        </w:numPr>
        <w:rPr>
          <w:rFonts w:ascii="黑体" w:eastAsia="黑体" w:hAnsi="黑体"/>
          <w:color w:val="FF0000"/>
          <w:lang w:eastAsia="zh-CN"/>
        </w:rPr>
      </w:pPr>
      <w:bookmarkStart w:id="127" w:name="_Toc498357376"/>
      <w:r w:rsidRPr="004F706F">
        <w:rPr>
          <w:rFonts w:ascii="黑体" w:eastAsia="黑体" w:hAnsi="黑体" w:hint="eastAsia"/>
          <w:color w:val="FF0000"/>
          <w:lang w:eastAsia="zh-CN"/>
        </w:rPr>
        <w:t>物联网流量查询</w:t>
      </w:r>
      <w:bookmarkEnd w:id="127"/>
    </w:p>
    <w:p w:rsidR="00A470A4" w:rsidRDefault="004E241B">
      <w:pPr>
        <w:rPr>
          <w:rFonts w:ascii="黑体" w:eastAsia="黑体" w:hAnsi="黑体"/>
          <w:b/>
          <w:sz w:val="30"/>
          <w:szCs w:val="30"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30"/>
          <w:szCs w:val="30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30"/>
          <w:szCs w:val="30"/>
          <w:lang w:eastAsia="zh-CN"/>
        </w:rPr>
        <w:t>：</w:t>
      </w:r>
      <w:bookmarkStart w:id="128" w:name="OLE_LINK21"/>
      <w:bookmarkStart w:id="129" w:name="OLE_LINK22"/>
      <w:r>
        <w:rPr>
          <w:rFonts w:ascii="黑体" w:eastAsia="黑体" w:hAnsi="黑体"/>
          <w:color w:val="000000"/>
          <w:kern w:val="0"/>
          <w:sz w:val="30"/>
          <w:szCs w:val="30"/>
          <w:lang w:eastAsia="zh-CN"/>
        </w:rPr>
        <w:t>M2M</w:t>
      </w:r>
      <w:bookmarkEnd w:id="128"/>
      <w:bookmarkEnd w:id="129"/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3"/>
        <w:gridCol w:w="2376"/>
        <w:gridCol w:w="1446"/>
        <w:gridCol w:w="951"/>
        <w:gridCol w:w="2743"/>
      </w:tblGrid>
      <w:tr w:rsidR="00A470A4">
        <w:trPr>
          <w:jc w:val="center"/>
        </w:trPr>
        <w:tc>
          <w:tcPr>
            <w:tcW w:w="188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376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46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51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74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bookmarkStart w:id="130" w:name="OLE_LINK81"/>
            <w:bookmarkStart w:id="131" w:name="OLE_LINK82"/>
            <w:bookmarkStart w:id="132" w:name="OLE_LINK27"/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ca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llNbr</w:t>
            </w:r>
            <w:bookmarkEnd w:id="130"/>
            <w:bookmarkEnd w:id="131"/>
            <w:bookmarkEnd w:id="132"/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起始时间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33" w:name="OLE_LINK83"/>
            <w:bookmarkStart w:id="134" w:name="OLE_LINK84"/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startTime</w:t>
            </w:r>
            <w:bookmarkEnd w:id="133"/>
            <w:bookmarkEnd w:id="134"/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格式yyyymmdd（不能跨月）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截止时间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35" w:name="OLE_LINK85"/>
            <w:bookmarkStart w:id="136" w:name="OLE_LINK86"/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endTime</w:t>
            </w:r>
            <w:bookmarkEnd w:id="135"/>
            <w:bookmarkEnd w:id="136"/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格式yyyymmdd（不能跨月）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流量清单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37" w:name="OLE_LINK87"/>
            <w:bookmarkStart w:id="138" w:name="OLE_LINK88"/>
            <w:bookmarkStart w:id="139" w:name="OLE_LINK89"/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needDtl</w:t>
            </w:r>
            <w:bookmarkEnd w:id="137"/>
            <w:bookmarkEnd w:id="138"/>
            <w:bookmarkEnd w:id="139"/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 w:rsidRPr="00AB1259">
              <w:rPr>
                <w:rFonts w:ascii="黑体" w:eastAsia="黑体" w:hAnsi="黑体" w:cs="宋体" w:hint="eastAsia"/>
                <w:color w:val="FF0000"/>
                <w:sz w:val="18"/>
                <w:szCs w:val="18"/>
                <w:lang w:eastAsia="zh-CN"/>
              </w:rPr>
              <w:t>0：仅总流量；1：表示返回流量使用明细，有时使用明细报文量过大，会影响传输速度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  <w:sz w:val="18"/>
                <w:szCs w:val="18"/>
                <w:lang w:eastAsia="zh-CN"/>
              </w:rPr>
              <w:t>移动用户上网及数据通信详单查询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  <w:sz w:val="18"/>
                <w:szCs w:val="18"/>
                <w:lang w:eastAsia="zh-CN"/>
              </w:rPr>
              <w:t>w</w:t>
            </w:r>
            <w:r>
              <w:rPr>
                <w:rFonts w:ascii="黑体" w:eastAsia="黑体" w:hAnsi="黑体"/>
                <w:color w:val="000000"/>
                <w:kern w:val="2"/>
                <w:sz w:val="18"/>
                <w:szCs w:val="18"/>
                <w:lang w:eastAsia="zh-CN"/>
              </w:rPr>
              <w:t>eb:</w:t>
            </w:r>
            <w:r>
              <w:rPr>
                <w:rFonts w:ascii="黑体" w:eastAsia="黑体" w:hAnsi="黑体" w:hint="eastAsia"/>
                <w:color w:val="000000"/>
                <w:kern w:val="2"/>
                <w:sz w:val="18"/>
                <w:szCs w:val="18"/>
                <w:lang w:eastAsia="zh-CN"/>
              </w:rPr>
              <w:t>NEW_DATA_TICKET_QRsp</w:t>
            </w:r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G</w:t>
            </w: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roup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  <w:sz w:val="18"/>
                <w:szCs w:val="18"/>
                <w:lang w:eastAsia="zh-CN"/>
              </w:rPr>
              <w:t>区分业务为移动用户上网及数据通信详单查询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</w:rPr>
              <w:t>查询号码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</w:rPr>
              <w:t>number</w:t>
            </w:r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</w:rPr>
              <w:t>当前查询的号码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流量合计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  <w:t>TOTAL_BYTES_CNT</w:t>
            </w:r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格式为*.**MB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使用时长合计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  <w:t>DURATION_CNT_CH</w:t>
            </w:r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格式为HH24小时MI分SS秒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话费合计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  <w:t>CHARGE_CNT_CH</w:t>
            </w:r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格式为0.00元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序号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TICKET_NUMBER</w:t>
            </w:r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通信地点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  <w:t>TICKET_TYPE</w:t>
            </w:r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形如：南京等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承载网络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  <w:t>SERVICE_TYPE</w:t>
            </w:r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3G或者1X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上线时间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  <w:t>START_TIME</w:t>
            </w:r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格式为YYYY-MM-DD HH24:MI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使用时长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  <w:t>DURATION_CH</w:t>
            </w:r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格式为HH24小时MI分SS秒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话费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  <w:t>TICKET_CHARGE_CH</w:t>
            </w:r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格式为0.00元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流量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BYTES_CNT</w:t>
            </w:r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格式为*GB*MB*KB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CCG业务类型名称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CCG_PRODUCT_NAME</w:t>
            </w:r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kern w:val="2"/>
                <w:sz w:val="18"/>
                <w:szCs w:val="18"/>
                <w:lang w:val="zh-CN"/>
              </w:rPr>
              <w:t>CCG_PRODUCT_DESC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处理结果代码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IRESULT</w:t>
            </w:r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在处理正确情况下为</w:t>
            </w:r>
            <w:r>
              <w:rPr>
                <w:rFonts w:ascii="黑体" w:eastAsia="黑体" w:hAnsi="黑体"/>
                <w:sz w:val="18"/>
                <w:szCs w:val="18"/>
              </w:rPr>
              <w:t>0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，否则是错误代码</w:t>
            </w:r>
          </w:p>
        </w:tc>
      </w:tr>
      <w:tr w:rsidR="00A470A4">
        <w:trPr>
          <w:jc w:val="center"/>
        </w:trPr>
        <w:tc>
          <w:tcPr>
            <w:tcW w:w="1883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处理结果信息</w:t>
            </w:r>
          </w:p>
        </w:tc>
        <w:tc>
          <w:tcPr>
            <w:tcW w:w="23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SMSG</w:t>
            </w:r>
          </w:p>
        </w:tc>
        <w:tc>
          <w:tcPr>
            <w:tcW w:w="144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1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743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在处理异常情况下为错误信息，包括错误内容提示、可能的错误原因、解决操作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"service_name":"M2M",</w:t>
      </w:r>
      <w:r>
        <w:rPr>
          <w:lang w:eastAsia="zh-CN"/>
        </w:rPr>
        <w:tab/>
      </w:r>
    </w:p>
    <w:p w:rsidR="00A470A4" w:rsidRDefault="004E241B">
      <w:pPr>
        <w:ind w:leftChars="200" w:left="42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>"service_</w:t>
      </w:r>
      <w:bookmarkStart w:id="140" w:name="OLE_LINK28"/>
      <w:bookmarkStart w:id="141" w:name="OLE_LINK71"/>
      <w:bookmarkStart w:id="142" w:name="OLE_LINK72"/>
      <w:r>
        <w:rPr>
          <w:rFonts w:ascii="黑体" w:eastAsia="黑体" w:hAnsi="黑体"/>
          <w:lang w:eastAsia="zh-CN"/>
        </w:rPr>
        <w:t>parameter</w:t>
      </w:r>
      <w:bookmarkEnd w:id="140"/>
      <w:bookmarkEnd w:id="141"/>
      <w:bookmarkEnd w:id="142"/>
      <w:r>
        <w:rPr>
          <w:rFonts w:ascii="黑体" w:eastAsia="黑体" w:hAnsi="黑体"/>
          <w:lang w:eastAsia="zh-CN"/>
        </w:rPr>
        <w:t xml:space="preserve">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200" w:left="42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    "</w:t>
      </w:r>
      <w:bookmarkStart w:id="143" w:name="OLE_LINK25"/>
      <w:bookmarkStart w:id="144" w:name="OLE_LINK26"/>
      <w:r>
        <w:rPr>
          <w:rFonts w:ascii="黑体" w:eastAsia="黑体" w:hAnsi="黑体"/>
          <w:lang w:eastAsia="zh-CN"/>
        </w:rPr>
        <w:t>callNbr</w:t>
      </w:r>
      <w:bookmarkEnd w:id="143"/>
      <w:bookmarkEnd w:id="144"/>
      <w:r>
        <w:rPr>
          <w:rFonts w:ascii="黑体" w:eastAsia="黑体" w:hAnsi="黑体"/>
          <w:lang w:eastAsia="zh-CN"/>
        </w:rPr>
        <w:t>": "xxx",</w:t>
      </w:r>
    </w:p>
    <w:p w:rsidR="00A470A4" w:rsidRDefault="004E241B">
      <w:pPr>
        <w:ind w:leftChars="200" w:left="42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</w:t>
      </w:r>
      <w:bookmarkStart w:id="145" w:name="OLE_LINK109"/>
      <w:bookmarkStart w:id="146" w:name="OLE_LINK110"/>
      <w:r>
        <w:rPr>
          <w:rFonts w:ascii="黑体" w:eastAsia="黑体" w:hAnsi="黑体"/>
          <w:lang w:eastAsia="zh-CN"/>
        </w:rPr>
        <w:t>startTime</w:t>
      </w:r>
      <w:bookmarkEnd w:id="145"/>
      <w:bookmarkEnd w:id="146"/>
      <w:r>
        <w:rPr>
          <w:rFonts w:ascii="黑体" w:eastAsia="黑体" w:hAnsi="黑体"/>
          <w:lang w:eastAsia="zh-CN"/>
        </w:rPr>
        <w:t>": "xxx",</w:t>
      </w:r>
    </w:p>
    <w:p w:rsidR="00A470A4" w:rsidRDefault="004E241B">
      <w:pPr>
        <w:ind w:leftChars="200" w:left="42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"endTime": "xxx",</w:t>
      </w:r>
    </w:p>
    <w:p w:rsidR="00A470A4" w:rsidRDefault="004E241B">
      <w:pPr>
        <w:ind w:leftChars="200" w:left="42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"contactID": "xxx",</w:t>
      </w:r>
    </w:p>
    <w:p w:rsidR="00A470A4" w:rsidRDefault="004E241B">
      <w:pPr>
        <w:ind w:leftChars="200" w:left="42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147" w:name="_Toc498357377"/>
      <w:r>
        <w:rPr>
          <w:rFonts w:ascii="黑体" w:eastAsia="黑体" w:hAnsi="黑体" w:hint="eastAsia"/>
          <w:lang w:eastAsia="zh-CN"/>
        </w:rPr>
        <w:lastRenderedPageBreak/>
        <w:t>物联网余额查询</w:t>
      </w:r>
      <w:bookmarkEnd w:id="147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M2MBalance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2395"/>
        <w:gridCol w:w="1454"/>
        <w:gridCol w:w="957"/>
        <w:gridCol w:w="2696"/>
      </w:tblGrid>
      <w:tr w:rsidR="00A470A4">
        <w:trPr>
          <w:jc w:val="center"/>
        </w:trPr>
        <w:tc>
          <w:tcPr>
            <w:tcW w:w="1897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395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5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57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96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jc w:val="center"/>
        </w:trPr>
        <w:tc>
          <w:tcPr>
            <w:tcW w:w="18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395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ca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llNbr</w:t>
            </w:r>
          </w:p>
        </w:tc>
        <w:tc>
          <w:tcPr>
            <w:tcW w:w="145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57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9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5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余额查询</w:t>
            </w:r>
          </w:p>
        </w:tc>
        <w:tc>
          <w:tcPr>
            <w:tcW w:w="2395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w</w:t>
            </w:r>
            <w:r>
              <w:rPr>
                <w:rFonts w:ascii="黑体" w:eastAsia="黑体" w:hAnsi="黑体"/>
                <w:kern w:val="2"/>
                <w:sz w:val="18"/>
                <w:szCs w:val="18"/>
                <w:lang w:eastAsia="zh-CN"/>
              </w:rPr>
              <w:t>eb:</w:t>
            </w:r>
            <w:r>
              <w:rPr>
                <w:rFonts w:ascii="黑体" w:eastAsia="黑体" w:hAnsi="黑体"/>
                <w:kern w:val="2"/>
                <w:sz w:val="18"/>
                <w:szCs w:val="18"/>
              </w:rPr>
              <w:t>BALANCE_QR</w:t>
            </w:r>
            <w:r>
              <w:rPr>
                <w:rFonts w:ascii="黑体" w:eastAsia="黑体" w:hAnsi="黑体" w:hint="eastAsia"/>
                <w:kern w:val="2"/>
                <w:sz w:val="18"/>
                <w:szCs w:val="18"/>
                <w:lang w:eastAsia="zh-CN"/>
              </w:rPr>
              <w:t>Rsp</w:t>
            </w:r>
          </w:p>
        </w:tc>
        <w:tc>
          <w:tcPr>
            <w:tcW w:w="145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G</w:t>
            </w: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roup</w:t>
            </w:r>
          </w:p>
        </w:tc>
        <w:tc>
          <w:tcPr>
            <w:tcW w:w="957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9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val="da-DK"/>
              </w:rPr>
              <w:t>区分业务为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余额</w:t>
            </w:r>
            <w:r>
              <w:rPr>
                <w:rFonts w:ascii="黑体" w:eastAsia="黑体" w:hAnsi="黑体" w:hint="eastAsia"/>
                <w:sz w:val="18"/>
                <w:szCs w:val="18"/>
                <w:lang w:val="da-DK"/>
              </w:rPr>
              <w:t>查询</w:t>
            </w:r>
          </w:p>
        </w:tc>
      </w:tr>
      <w:tr w:rsidR="00A470A4">
        <w:trPr>
          <w:jc w:val="center"/>
        </w:trPr>
        <w:tc>
          <w:tcPr>
            <w:tcW w:w="18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查询号码</w:t>
            </w:r>
          </w:p>
        </w:tc>
        <w:tc>
          <w:tcPr>
            <w:tcW w:w="2395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number</w:t>
            </w:r>
          </w:p>
        </w:tc>
        <w:tc>
          <w:tcPr>
            <w:tcW w:w="145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57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9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当前查询的号码</w:t>
            </w:r>
          </w:p>
        </w:tc>
      </w:tr>
      <w:tr w:rsidR="00A470A4">
        <w:trPr>
          <w:trHeight w:val="285"/>
          <w:jc w:val="center"/>
        </w:trPr>
        <w:tc>
          <w:tcPr>
            <w:tcW w:w="18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帐户余额</w:t>
            </w:r>
          </w:p>
        </w:tc>
        <w:tc>
          <w:tcPr>
            <w:tcW w:w="2395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BALANCE</w:t>
            </w:r>
          </w:p>
        </w:tc>
        <w:tc>
          <w:tcPr>
            <w:tcW w:w="145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7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9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帐户余额</w:t>
            </w:r>
          </w:p>
        </w:tc>
      </w:tr>
      <w:tr w:rsidR="00A470A4">
        <w:trPr>
          <w:jc w:val="center"/>
        </w:trPr>
        <w:tc>
          <w:tcPr>
            <w:tcW w:w="18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储备金金额</w:t>
            </w:r>
          </w:p>
        </w:tc>
        <w:tc>
          <w:tcPr>
            <w:tcW w:w="2395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RETURNED_BALANCE</w:t>
            </w:r>
          </w:p>
        </w:tc>
        <w:tc>
          <w:tcPr>
            <w:tcW w:w="145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7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9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该账户+该号码储备金</w:t>
            </w:r>
          </w:p>
        </w:tc>
      </w:tr>
      <w:tr w:rsidR="00A470A4">
        <w:trPr>
          <w:jc w:val="center"/>
        </w:trPr>
        <w:tc>
          <w:tcPr>
            <w:tcW w:w="18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账目组余额</w:t>
            </w:r>
          </w:p>
        </w:tc>
        <w:tc>
          <w:tcPr>
            <w:tcW w:w="2395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GROUP_BALANCE</w:t>
            </w:r>
          </w:p>
        </w:tc>
        <w:tc>
          <w:tcPr>
            <w:tcW w:w="145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7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9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账目组余额</w:t>
            </w:r>
          </w:p>
        </w:tc>
      </w:tr>
      <w:tr w:rsidR="00A470A4">
        <w:trPr>
          <w:jc w:val="center"/>
        </w:trPr>
        <w:tc>
          <w:tcPr>
            <w:tcW w:w="18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处理结果代码</w:t>
            </w:r>
          </w:p>
        </w:tc>
        <w:tc>
          <w:tcPr>
            <w:tcW w:w="2395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IRESULT</w:t>
            </w:r>
          </w:p>
        </w:tc>
        <w:tc>
          <w:tcPr>
            <w:tcW w:w="145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57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9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在处理正确情况下为0，否则是错误</w:t>
            </w:r>
          </w:p>
        </w:tc>
      </w:tr>
      <w:tr w:rsidR="00A470A4">
        <w:trPr>
          <w:jc w:val="center"/>
        </w:trPr>
        <w:tc>
          <w:tcPr>
            <w:tcW w:w="1897" w:type="dxa"/>
            <w:vAlign w:val="center"/>
          </w:tcPr>
          <w:p w:rsidR="00A470A4" w:rsidRDefault="004E241B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处理结果信息</w:t>
            </w:r>
          </w:p>
        </w:tc>
        <w:tc>
          <w:tcPr>
            <w:tcW w:w="2395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SMSG</w:t>
            </w:r>
          </w:p>
        </w:tc>
        <w:tc>
          <w:tcPr>
            <w:tcW w:w="1454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57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96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在处理异常情况下为错误信息，包括错误内容提示、可能的错误原因、解决操作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"service_name":"M2MBalance",</w:t>
      </w:r>
      <w:r>
        <w:rPr>
          <w:lang w:eastAsia="zh-CN"/>
        </w:rPr>
        <w:tab/>
      </w:r>
    </w:p>
    <w:p w:rsidR="00A470A4" w:rsidRDefault="004E241B">
      <w:pPr>
        <w:ind w:leftChars="300" w:left="63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300" w:left="63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    "callNbr": "xxx",</w:t>
      </w:r>
    </w:p>
    <w:p w:rsidR="00A470A4" w:rsidRDefault="004E241B">
      <w:pPr>
        <w:ind w:leftChars="300" w:left="63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148" w:name="_Toc498357378"/>
      <w:r>
        <w:rPr>
          <w:rFonts w:ascii="黑体" w:eastAsia="黑体" w:hAnsi="黑体" w:hint="eastAsia"/>
          <w:lang w:eastAsia="zh-CN"/>
        </w:rPr>
        <w:t>物联网套餐查询</w:t>
      </w:r>
      <w:bookmarkEnd w:id="148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M2MPakage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2592"/>
        <w:gridCol w:w="33"/>
        <w:gridCol w:w="1391"/>
        <w:gridCol w:w="31"/>
        <w:gridCol w:w="900"/>
        <w:gridCol w:w="31"/>
        <w:gridCol w:w="2566"/>
        <w:gridCol w:w="31"/>
      </w:tblGrid>
      <w:tr w:rsidR="00A470A4">
        <w:trPr>
          <w:jc w:val="center"/>
        </w:trPr>
        <w:tc>
          <w:tcPr>
            <w:tcW w:w="182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625" w:type="dxa"/>
            <w:gridSpan w:val="2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22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31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597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592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ca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llNbr</w:t>
            </w:r>
          </w:p>
        </w:tc>
        <w:tc>
          <w:tcPr>
            <w:tcW w:w="142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9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累积量应答</w:t>
            </w:r>
          </w:p>
        </w:tc>
        <w:tc>
          <w:tcPr>
            <w:tcW w:w="262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web:CurrAcuRsp</w:t>
            </w:r>
          </w:p>
        </w:tc>
        <w:tc>
          <w:tcPr>
            <w:tcW w:w="142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G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roup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9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val="da-DK"/>
              </w:rPr>
              <w:t>区分业务为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套餐查询</w:t>
            </w:r>
          </w:p>
        </w:tc>
      </w:tr>
      <w:tr w:rsidR="00A470A4">
        <w:trPr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</w:rPr>
              <w:t>查询号码</w:t>
            </w:r>
          </w:p>
        </w:tc>
        <w:tc>
          <w:tcPr>
            <w:tcW w:w="262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</w:rPr>
              <w:t>number</w:t>
            </w:r>
          </w:p>
        </w:tc>
        <w:tc>
          <w:tcPr>
            <w:tcW w:w="142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9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kern w:val="2"/>
                <w:sz w:val="18"/>
                <w:szCs w:val="18"/>
              </w:rPr>
              <w:t>当前查询的号码</w:t>
            </w:r>
          </w:p>
        </w:tc>
      </w:tr>
      <w:tr w:rsidR="00A470A4">
        <w:trPr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套餐</w:t>
            </w:r>
          </w:p>
        </w:tc>
        <w:tc>
          <w:tcPr>
            <w:tcW w:w="262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OFFER_NAME</w:t>
            </w:r>
          </w:p>
        </w:tc>
        <w:tc>
          <w:tcPr>
            <w:tcW w:w="142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97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优惠名称</w:t>
            </w:r>
          </w:p>
        </w:tc>
        <w:tc>
          <w:tcPr>
            <w:tcW w:w="262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ACCU_NAME</w:t>
            </w:r>
          </w:p>
        </w:tc>
        <w:tc>
          <w:tcPr>
            <w:tcW w:w="142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97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开始时间</w:t>
            </w:r>
          </w:p>
        </w:tc>
        <w:tc>
          <w:tcPr>
            <w:tcW w:w="262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START_TIME</w:t>
            </w:r>
          </w:p>
        </w:tc>
        <w:tc>
          <w:tcPr>
            <w:tcW w:w="142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9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账单编号</w:t>
            </w:r>
          </w:p>
        </w:tc>
      </w:tr>
      <w:tr w:rsidR="00A470A4">
        <w:trPr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结束时间</w:t>
            </w:r>
          </w:p>
        </w:tc>
        <w:tc>
          <w:tcPr>
            <w:tcW w:w="262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END_TIME</w:t>
            </w:r>
          </w:p>
        </w:tc>
        <w:tc>
          <w:tcPr>
            <w:tcW w:w="142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9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账单明细账目信息</w:t>
            </w:r>
          </w:p>
        </w:tc>
      </w:tr>
      <w:tr w:rsidR="00A470A4">
        <w:trPr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单位</w:t>
            </w:r>
          </w:p>
        </w:tc>
        <w:tc>
          <w:tcPr>
            <w:tcW w:w="262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UNIT_NAME</w:t>
            </w:r>
          </w:p>
        </w:tc>
        <w:tc>
          <w:tcPr>
            <w:tcW w:w="142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97" w:type="dxa"/>
            <w:gridSpan w:val="2"/>
            <w:vAlign w:val="center"/>
          </w:tcPr>
          <w:p w:rsidR="00A470A4" w:rsidRDefault="004E241B">
            <w:pPr>
              <w:widowControl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单位</w:t>
            </w:r>
          </w:p>
          <w:p w:rsidR="00A470A4" w:rsidRDefault="004E241B">
            <w:pPr>
              <w:widowControl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流量套餐为KB,</w:t>
            </w:r>
          </w:p>
          <w:p w:rsidR="00A470A4" w:rsidRDefault="004E241B">
            <w:pPr>
              <w:widowControl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语音套餐为分钟，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短信套餐为条</w:t>
            </w:r>
          </w:p>
        </w:tc>
      </w:tr>
      <w:tr w:rsidR="00A470A4">
        <w:trPr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总量</w:t>
            </w:r>
          </w:p>
        </w:tc>
        <w:tc>
          <w:tcPr>
            <w:tcW w:w="262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CUMULATION_TOTAL</w:t>
            </w:r>
          </w:p>
        </w:tc>
        <w:tc>
          <w:tcPr>
            <w:tcW w:w="142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9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累积量总量</w:t>
            </w:r>
          </w:p>
        </w:tc>
      </w:tr>
      <w:tr w:rsidR="00A470A4">
        <w:trPr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已使用量</w:t>
            </w:r>
          </w:p>
        </w:tc>
        <w:tc>
          <w:tcPr>
            <w:tcW w:w="262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CUMULATION_ALREADY</w:t>
            </w:r>
          </w:p>
        </w:tc>
        <w:tc>
          <w:tcPr>
            <w:tcW w:w="142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9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已使用累积量</w:t>
            </w:r>
          </w:p>
        </w:tc>
      </w:tr>
      <w:tr w:rsidR="00A470A4">
        <w:trPr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lastRenderedPageBreak/>
              <w:t>剩余量</w:t>
            </w:r>
          </w:p>
        </w:tc>
        <w:tc>
          <w:tcPr>
            <w:tcW w:w="262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CUMULATION_LEFT</w:t>
            </w:r>
          </w:p>
        </w:tc>
        <w:tc>
          <w:tcPr>
            <w:tcW w:w="142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9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剩余累积量</w:t>
            </w:r>
          </w:p>
        </w:tc>
      </w:tr>
      <w:tr w:rsidR="00A470A4">
        <w:trPr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套餐类型</w:t>
            </w:r>
          </w:p>
        </w:tc>
        <w:tc>
          <w:tcPr>
            <w:tcW w:w="262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OFFER_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TYPE</w:t>
            </w:r>
          </w:p>
        </w:tc>
        <w:tc>
          <w:tcPr>
            <w:tcW w:w="142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97" w:type="dxa"/>
            <w:gridSpan w:val="2"/>
            <w:vAlign w:val="center"/>
          </w:tcPr>
          <w:p w:rsidR="00A470A4" w:rsidRDefault="004E241B">
            <w:pPr>
              <w:widowControl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套餐类型：</w:t>
            </w:r>
          </w:p>
          <w:p w:rsidR="00A470A4" w:rsidRDefault="004E241B">
            <w:pPr>
              <w:widowControl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0为互联网流量套餐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1为定向流量套餐</w:t>
            </w:r>
          </w:p>
        </w:tc>
      </w:tr>
      <w:tr w:rsidR="00A470A4">
        <w:trPr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处理结果代码</w:t>
            </w:r>
          </w:p>
        </w:tc>
        <w:tc>
          <w:tcPr>
            <w:tcW w:w="262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IRESULT</w:t>
            </w:r>
          </w:p>
        </w:tc>
        <w:tc>
          <w:tcPr>
            <w:tcW w:w="142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9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在处理正确情况下为</w:t>
            </w:r>
            <w:r>
              <w:rPr>
                <w:rFonts w:ascii="黑体" w:eastAsia="黑体" w:hAnsi="黑体"/>
                <w:sz w:val="18"/>
                <w:szCs w:val="18"/>
              </w:rPr>
              <w:t>0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，否则是错误</w:t>
            </w:r>
          </w:p>
        </w:tc>
      </w:tr>
      <w:tr w:rsidR="00A470A4">
        <w:trPr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处理结果信息</w:t>
            </w:r>
          </w:p>
        </w:tc>
        <w:tc>
          <w:tcPr>
            <w:tcW w:w="262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SMSG</w:t>
            </w:r>
          </w:p>
        </w:tc>
        <w:tc>
          <w:tcPr>
            <w:tcW w:w="142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9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在处理异常情况下为错误信息，包括错误内容提示、可能的错误原因、解决操作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"service_name":"M2MPakage",</w:t>
      </w:r>
      <w:r>
        <w:rPr>
          <w:lang w:eastAsia="zh-CN"/>
        </w:rPr>
        <w:tab/>
      </w:r>
    </w:p>
    <w:p w:rsidR="00A470A4" w:rsidRDefault="004E241B">
      <w:pPr>
        <w:ind w:leftChars="300" w:left="63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300" w:left="63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    "callNbr": "xxx",</w:t>
      </w:r>
    </w:p>
    <w:p w:rsidR="00A470A4" w:rsidRDefault="004E241B">
      <w:pPr>
        <w:ind w:leftChars="300" w:left="63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Pr="004F706F" w:rsidRDefault="004E241B">
      <w:pPr>
        <w:pStyle w:val="3"/>
        <w:numPr>
          <w:ilvl w:val="0"/>
          <w:numId w:val="12"/>
        </w:numPr>
        <w:rPr>
          <w:rFonts w:ascii="黑体" w:eastAsia="黑体" w:hAnsi="黑体"/>
          <w:color w:val="FF0000"/>
          <w:lang w:eastAsia="zh-CN"/>
        </w:rPr>
      </w:pPr>
      <w:bookmarkStart w:id="149" w:name="_Toc498357379"/>
      <w:r w:rsidRPr="004F706F">
        <w:rPr>
          <w:rFonts w:ascii="黑体" w:eastAsia="黑体" w:hAnsi="黑体" w:hint="eastAsia"/>
          <w:color w:val="FF0000"/>
          <w:lang w:eastAsia="zh-CN"/>
        </w:rPr>
        <w:t>物联网停复机功能</w:t>
      </w:r>
      <w:bookmarkEnd w:id="149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M2MD</w:t>
      </w:r>
      <w:r>
        <w:rPr>
          <w:rFonts w:ascii="黑体" w:eastAsia="黑体" w:hAnsi="黑体"/>
          <w:color w:val="000000"/>
          <w:sz w:val="24"/>
        </w:rPr>
        <w:t>isabledNumber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2541"/>
        <w:gridCol w:w="32"/>
        <w:gridCol w:w="1435"/>
        <w:gridCol w:w="31"/>
        <w:gridCol w:w="900"/>
        <w:gridCol w:w="32"/>
        <w:gridCol w:w="2573"/>
        <w:gridCol w:w="31"/>
      </w:tblGrid>
      <w:tr w:rsidR="00A470A4">
        <w:trPr>
          <w:jc w:val="center"/>
        </w:trPr>
        <w:tc>
          <w:tcPr>
            <w:tcW w:w="182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573" w:type="dxa"/>
            <w:gridSpan w:val="2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66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32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04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Cs/>
                <w:sz w:val="18"/>
                <w:szCs w:val="18"/>
              </w:rPr>
              <w:t>订单类型</w:t>
            </w:r>
          </w:p>
        </w:tc>
        <w:tc>
          <w:tcPr>
            <w:tcW w:w="2541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50" w:name="OLE_LINK90"/>
            <w:bookmarkStart w:id="151" w:name="OLE_LINK91"/>
            <w:r>
              <w:rPr>
                <w:rFonts w:ascii="黑体" w:eastAsia="黑体" w:hAnsi="黑体" w:hint="eastAsia"/>
                <w:kern w:val="0"/>
                <w:sz w:val="18"/>
                <w:szCs w:val="18"/>
              </w:rPr>
              <w:t>o</w:t>
            </w:r>
            <w:r>
              <w:rPr>
                <w:rFonts w:ascii="黑体" w:eastAsia="黑体" w:hAnsi="黑体"/>
                <w:kern w:val="0"/>
                <w:sz w:val="18"/>
                <w:szCs w:val="18"/>
              </w:rPr>
              <w:t>rderTypeId</w:t>
            </w:r>
            <w:bookmarkEnd w:id="150"/>
            <w:bookmarkEnd w:id="151"/>
          </w:p>
        </w:tc>
        <w:tc>
          <w:tcPr>
            <w:tcW w:w="146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0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Cs/>
                <w:sz w:val="18"/>
                <w:szCs w:val="18"/>
              </w:rPr>
              <w:t>（业务类型）的ID，19</w:t>
            </w:r>
            <w:r>
              <w:rPr>
                <w:rFonts w:ascii="黑体" w:eastAsia="黑体" w:hAnsi="黑体" w:hint="eastAsia"/>
                <w:bCs/>
                <w:sz w:val="18"/>
                <w:szCs w:val="18"/>
                <w:lang w:eastAsia="zh-CN"/>
              </w:rPr>
              <w:t>(停机)</w:t>
            </w:r>
            <w:r>
              <w:rPr>
                <w:rFonts w:ascii="黑体" w:eastAsia="黑体" w:hAnsi="黑体" w:hint="eastAsia"/>
                <w:bCs/>
                <w:sz w:val="18"/>
                <w:szCs w:val="18"/>
              </w:rPr>
              <w:t>、20</w:t>
            </w:r>
            <w:r>
              <w:rPr>
                <w:rFonts w:ascii="黑体" w:eastAsia="黑体" w:hAnsi="黑体" w:hint="eastAsia"/>
                <w:bCs/>
                <w:sz w:val="18"/>
                <w:szCs w:val="18"/>
                <w:lang w:eastAsia="zh-CN"/>
              </w:rPr>
              <w:t>(复机)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541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52" w:name="OLE_LINK92"/>
            <w:bookmarkStart w:id="153" w:name="OLE_LINK93"/>
            <w:r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  <w:t>accessNumber</w:t>
            </w:r>
            <w:bookmarkEnd w:id="152"/>
            <w:bookmarkEnd w:id="153"/>
          </w:p>
        </w:tc>
        <w:tc>
          <w:tcPr>
            <w:tcW w:w="146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0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流水号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</w:pPr>
            <w:bookmarkStart w:id="154" w:name="OLE_LINK94"/>
            <w:bookmarkStart w:id="155" w:name="OLE_LINK95"/>
            <w:r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  <w:t>contactID</w:t>
            </w:r>
            <w:bookmarkEnd w:id="154"/>
            <w:bookmarkEnd w:id="155"/>
          </w:p>
        </w:tc>
        <w:tc>
          <w:tcPr>
            <w:tcW w:w="1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要求不能与以往的重复，固定长度19位，作为订单的标识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结果代码</w:t>
            </w:r>
          </w:p>
        </w:tc>
        <w:tc>
          <w:tcPr>
            <w:tcW w:w="2573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color w:val="800000"/>
                <w:kern w:val="0"/>
                <w:sz w:val="24"/>
                <w:highlight w:val="white"/>
                <w:lang w:eastAsia="zh-CN"/>
              </w:rPr>
              <w:t>result</w:t>
            </w:r>
          </w:p>
        </w:tc>
        <w:tc>
          <w:tcPr>
            <w:tcW w:w="1466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2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0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在</w:t>
            </w: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正确情况下为</w:t>
            </w:r>
            <w:r>
              <w:rPr>
                <w:rFonts w:ascii="黑体" w:eastAsia="黑体" w:hAnsi="黑体"/>
                <w:sz w:val="18"/>
                <w:szCs w:val="18"/>
              </w:rPr>
              <w:t>0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，否则是错误</w:t>
            </w:r>
          </w:p>
        </w:tc>
      </w:tr>
      <w:tr w:rsidR="00A470A4">
        <w:trPr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结果信息</w:t>
            </w:r>
          </w:p>
        </w:tc>
        <w:tc>
          <w:tcPr>
            <w:tcW w:w="2573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highlight w:val="white"/>
                <w:lang w:eastAsia="zh-CN"/>
              </w:rPr>
              <w:t>resultMsg</w:t>
            </w:r>
          </w:p>
        </w:tc>
        <w:tc>
          <w:tcPr>
            <w:tcW w:w="1466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2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0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在</w:t>
            </w: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异常情况下为错误信息，包括错误内容提示、可能的错误原因、解决操作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"service_name":"M2MDisabledNumber",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    "orderTypeId":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"accessNumber":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"contactID":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Pr="004F706F" w:rsidRDefault="004E241B">
      <w:pPr>
        <w:pStyle w:val="3"/>
        <w:numPr>
          <w:ilvl w:val="0"/>
          <w:numId w:val="12"/>
        </w:numPr>
        <w:rPr>
          <w:rFonts w:ascii="黑体" w:eastAsia="黑体" w:hAnsi="黑体"/>
          <w:color w:val="FF0000"/>
          <w:lang w:eastAsia="zh-CN"/>
        </w:rPr>
      </w:pPr>
      <w:bookmarkStart w:id="156" w:name="_Toc498357380"/>
      <w:r w:rsidRPr="004F706F">
        <w:rPr>
          <w:rFonts w:ascii="黑体" w:eastAsia="黑体" w:hAnsi="黑体" w:hint="eastAsia"/>
          <w:color w:val="FF0000"/>
          <w:lang w:eastAsia="zh-CN"/>
        </w:rPr>
        <w:t>物联网卡状态查询功能</w:t>
      </w:r>
      <w:bookmarkEnd w:id="156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M2M</w:t>
      </w:r>
      <w:r>
        <w:rPr>
          <w:rFonts w:ascii="黑体" w:eastAsia="黑体" w:hAnsi="黑体" w:hint="eastAsia"/>
          <w:color w:val="000000"/>
          <w:kern w:val="0"/>
          <w:sz w:val="24"/>
          <w:lang w:eastAsia="zh-CN"/>
        </w:rPr>
        <w:t>CardStatus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2602"/>
        <w:gridCol w:w="33"/>
        <w:gridCol w:w="1384"/>
        <w:gridCol w:w="31"/>
        <w:gridCol w:w="895"/>
        <w:gridCol w:w="31"/>
        <w:gridCol w:w="2554"/>
        <w:gridCol w:w="30"/>
      </w:tblGrid>
      <w:tr w:rsidR="00A470A4">
        <w:trPr>
          <w:jc w:val="center"/>
        </w:trPr>
        <w:tc>
          <w:tcPr>
            <w:tcW w:w="1839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635" w:type="dxa"/>
            <w:gridSpan w:val="2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15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26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584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lastRenderedPageBreak/>
              <w:t>输入参数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839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602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57" w:name="OLE_LINK96"/>
            <w:bookmarkStart w:id="158" w:name="OLE_LINK97"/>
            <w:r>
              <w:rPr>
                <w:rFonts w:ascii="黑体" w:eastAsia="黑体" w:hAnsi="黑体"/>
                <w:kern w:val="0"/>
                <w:sz w:val="18"/>
                <w:szCs w:val="18"/>
              </w:rPr>
              <w:t>tcdMdn</w:t>
            </w:r>
            <w:bookmarkEnd w:id="157"/>
            <w:bookmarkEnd w:id="158"/>
          </w:p>
        </w:tc>
        <w:tc>
          <w:tcPr>
            <w:tcW w:w="141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26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8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bCs/>
                <w:sz w:val="18"/>
                <w:szCs w:val="18"/>
                <w:lang w:eastAsia="zh-CN"/>
              </w:rPr>
              <w:t>I</w:t>
            </w:r>
            <w:r>
              <w:rPr>
                <w:rFonts w:ascii="黑体" w:eastAsia="黑体" w:hAnsi="黑体" w:hint="eastAsia"/>
                <w:bCs/>
                <w:sz w:val="18"/>
                <w:szCs w:val="18"/>
                <w:lang w:eastAsia="zh-CN"/>
              </w:rPr>
              <w:t>ccid设备号二选一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839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iccid</w:t>
            </w:r>
          </w:p>
        </w:tc>
        <w:tc>
          <w:tcPr>
            <w:tcW w:w="2602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59" w:name="OLE_LINK98"/>
            <w:bookmarkStart w:id="160" w:name="OLE_LINK99"/>
            <w:r>
              <w:rPr>
                <w:rFonts w:ascii="黑体" w:eastAsia="黑体" w:hAnsi="黑体" w:hint="eastAsia"/>
                <w:kern w:val="0"/>
                <w:sz w:val="18"/>
                <w:szCs w:val="18"/>
                <w:lang w:eastAsia="zh-CN"/>
              </w:rPr>
              <w:t>iccid</w:t>
            </w:r>
            <w:bookmarkEnd w:id="159"/>
            <w:bookmarkEnd w:id="160"/>
          </w:p>
        </w:tc>
        <w:tc>
          <w:tcPr>
            <w:tcW w:w="141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26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8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bCs/>
                <w:sz w:val="18"/>
                <w:szCs w:val="18"/>
                <w:lang w:eastAsia="zh-CN"/>
              </w:rPr>
              <w:t>I</w:t>
            </w:r>
            <w:r>
              <w:rPr>
                <w:rFonts w:ascii="黑体" w:eastAsia="黑体" w:hAnsi="黑体" w:hint="eastAsia"/>
                <w:bCs/>
                <w:sz w:val="18"/>
                <w:szCs w:val="18"/>
                <w:lang w:eastAsia="zh-CN"/>
              </w:rPr>
              <w:t>ccid设备号二选一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39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结果代码</w:t>
            </w:r>
          </w:p>
        </w:tc>
        <w:tc>
          <w:tcPr>
            <w:tcW w:w="263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color w:val="800000"/>
                <w:kern w:val="0"/>
                <w:sz w:val="24"/>
                <w:highlight w:val="white"/>
                <w:lang w:eastAsia="zh-CN"/>
              </w:rPr>
              <w:t>result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6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8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在</w:t>
            </w: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正确情况下为</w:t>
            </w:r>
            <w:r>
              <w:rPr>
                <w:rFonts w:ascii="黑体" w:eastAsia="黑体" w:hAnsi="黑体"/>
                <w:sz w:val="18"/>
                <w:szCs w:val="18"/>
              </w:rPr>
              <w:t>0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，否则是错误</w:t>
            </w:r>
          </w:p>
        </w:tc>
      </w:tr>
      <w:tr w:rsidR="00A470A4">
        <w:trPr>
          <w:jc w:val="center"/>
        </w:trPr>
        <w:tc>
          <w:tcPr>
            <w:tcW w:w="1839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结果信息</w:t>
            </w:r>
          </w:p>
        </w:tc>
        <w:tc>
          <w:tcPr>
            <w:tcW w:w="263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resultMsg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6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8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在</w:t>
            </w: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异常情况下为错误信息，包括错误内容提示、可能的错误原因、解决操作</w:t>
            </w:r>
          </w:p>
        </w:tc>
      </w:tr>
      <w:tr w:rsidR="00A470A4">
        <w:trPr>
          <w:jc w:val="center"/>
        </w:trPr>
        <w:tc>
          <w:tcPr>
            <w:tcW w:w="1839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卡状态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结果信息</w:t>
            </w:r>
          </w:p>
        </w:tc>
        <w:tc>
          <w:tcPr>
            <w:tcW w:w="263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productStatusCd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6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8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卡状态标识</w:t>
            </w:r>
          </w:p>
        </w:tc>
      </w:tr>
      <w:tr w:rsidR="00A470A4">
        <w:trPr>
          <w:jc w:val="center"/>
        </w:trPr>
        <w:tc>
          <w:tcPr>
            <w:tcW w:w="1839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卡状态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结果信息</w:t>
            </w:r>
          </w:p>
        </w:tc>
        <w:tc>
          <w:tcPr>
            <w:tcW w:w="263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productStatusName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6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8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卡状态信息</w:t>
            </w:r>
          </w:p>
        </w:tc>
      </w:tr>
      <w:tr w:rsidR="00A470A4">
        <w:trPr>
          <w:jc w:val="center"/>
        </w:trPr>
        <w:tc>
          <w:tcPr>
            <w:tcW w:w="1839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结果信息</w:t>
            </w:r>
          </w:p>
        </w:tc>
        <w:tc>
          <w:tcPr>
            <w:tcW w:w="263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servCreateDate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6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8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创建服务时间</w:t>
            </w:r>
          </w:p>
        </w:tc>
      </w:tr>
      <w:tr w:rsidR="00A470A4">
        <w:trPr>
          <w:jc w:val="center"/>
        </w:trPr>
        <w:tc>
          <w:tcPr>
            <w:tcW w:w="1839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635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lang w:eastAsia="zh-CN"/>
              </w:rPr>
              <w:t>number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6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8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设备号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"service_name":"M2MCardStatus",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    "tcdMdn":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"iccid":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161" w:name="_Toc498357381"/>
      <w:r>
        <w:rPr>
          <w:rFonts w:ascii="黑体" w:eastAsia="黑体" w:hAnsi="黑体" w:hint="eastAsia"/>
          <w:lang w:eastAsia="zh-CN"/>
        </w:rPr>
        <w:t>物联网定位功能</w:t>
      </w:r>
      <w:bookmarkEnd w:id="161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M2MLocation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2545"/>
        <w:gridCol w:w="33"/>
        <w:gridCol w:w="1384"/>
        <w:gridCol w:w="31"/>
        <w:gridCol w:w="894"/>
        <w:gridCol w:w="31"/>
        <w:gridCol w:w="2642"/>
        <w:gridCol w:w="31"/>
      </w:tblGrid>
      <w:tr w:rsidR="00A470A4">
        <w:trPr>
          <w:jc w:val="center"/>
        </w:trPr>
        <w:tc>
          <w:tcPr>
            <w:tcW w:w="1808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578" w:type="dxa"/>
            <w:gridSpan w:val="2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15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25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73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0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545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</w:rPr>
              <w:t>callNbr</w:t>
            </w:r>
          </w:p>
        </w:tc>
        <w:tc>
          <w:tcPr>
            <w:tcW w:w="141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25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7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Cs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0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结果标示</w:t>
            </w:r>
          </w:p>
        </w:tc>
        <w:tc>
          <w:tcPr>
            <w:tcW w:w="2578" w:type="dxa"/>
            <w:gridSpan w:val="2"/>
            <w:vAlign w:val="center"/>
          </w:tcPr>
          <w:p w:rsidR="00A470A4" w:rsidRDefault="004E241B">
            <w:pPr>
              <w:ind w:left="420" w:hanging="420"/>
              <w:rPr>
                <w:rFonts w:ascii="黑体" w:eastAsia="黑体" w:hAnsi="黑体" w:cs="Courier New"/>
                <w:kern w:val="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MSID_TYPE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73" w:type="dxa"/>
            <w:gridSpan w:val="2"/>
            <w:vAlign w:val="center"/>
          </w:tcPr>
          <w:p w:rsidR="00A470A4" w:rsidRDefault="004E241B">
            <w:pPr>
              <w:rPr>
                <w:rFonts w:ascii="黑体" w:eastAsia="黑体" w:hAnsi="黑体" w:cs="Courier New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0：定位成功</w:t>
            </w:r>
          </w:p>
          <w:p w:rsidR="00A470A4" w:rsidRDefault="004E241B">
            <w:pPr>
              <w:rPr>
                <w:rFonts w:ascii="黑体" w:eastAsia="黑体" w:hAnsi="黑体" w:cs="Courier New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130：定位失败，用户关机</w:t>
            </w:r>
          </w:p>
          <w:p w:rsidR="00A470A4" w:rsidRDefault="004E241B">
            <w:pPr>
              <w:rPr>
                <w:rFonts w:ascii="黑体" w:eastAsia="黑体" w:hAnsi="黑体" w:cs="Courier New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102：定位失败，用户位置</w:t>
            </w:r>
          </w:p>
          <w:p w:rsidR="00A470A4" w:rsidRDefault="004E241B">
            <w:pPr>
              <w:rPr>
                <w:rFonts w:ascii="黑体" w:eastAsia="黑体" w:hAnsi="黑体" w:cs="Courier New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99：定位失败</w:t>
            </w:r>
          </w:p>
          <w:p w:rsidR="00A470A4" w:rsidRDefault="004E241B">
            <w:pPr>
              <w:rPr>
                <w:rFonts w:ascii="黑体" w:eastAsia="黑体" w:hAnsi="黑体" w:cs="Courier New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-2：sign参数值错误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-3：用户名或者密码错误</w:t>
            </w:r>
          </w:p>
        </w:tc>
      </w:tr>
      <w:tr w:rsidR="00A470A4">
        <w:trPr>
          <w:jc w:val="center"/>
        </w:trPr>
        <w:tc>
          <w:tcPr>
            <w:tcW w:w="180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码号</w:t>
            </w:r>
          </w:p>
        </w:tc>
        <w:tc>
          <w:tcPr>
            <w:tcW w:w="2578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MSID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7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定位码号</w:t>
            </w:r>
          </w:p>
        </w:tc>
      </w:tr>
      <w:tr w:rsidR="00A470A4">
        <w:trPr>
          <w:jc w:val="center"/>
        </w:trPr>
        <w:tc>
          <w:tcPr>
            <w:tcW w:w="180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漫游城市</w:t>
            </w:r>
          </w:p>
        </w:tc>
        <w:tc>
          <w:tcPr>
            <w:tcW w:w="2578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ROAMCITY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7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定</w:t>
            </w: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  <w:lang w:eastAsia="zh-CN"/>
              </w:rPr>
              <w:t>位</w:t>
            </w: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漫游城市</w:t>
            </w:r>
          </w:p>
        </w:tc>
      </w:tr>
      <w:tr w:rsidR="00A470A4">
        <w:trPr>
          <w:jc w:val="center"/>
        </w:trPr>
        <w:tc>
          <w:tcPr>
            <w:tcW w:w="180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2578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LONGITUDE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7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有经度时返回该值</w:t>
            </w:r>
          </w:p>
        </w:tc>
      </w:tr>
      <w:tr w:rsidR="00A470A4">
        <w:trPr>
          <w:jc w:val="center"/>
        </w:trPr>
        <w:tc>
          <w:tcPr>
            <w:tcW w:w="180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定位时间</w:t>
            </w:r>
          </w:p>
        </w:tc>
        <w:tc>
          <w:tcPr>
            <w:tcW w:w="2578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LOCALTIME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7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格式YYYYMMDDHHMMSS</w:t>
            </w:r>
          </w:p>
        </w:tc>
      </w:tr>
      <w:tr w:rsidR="00A470A4">
        <w:trPr>
          <w:jc w:val="center"/>
        </w:trPr>
        <w:tc>
          <w:tcPr>
            <w:tcW w:w="180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定位结果值</w:t>
            </w:r>
          </w:p>
        </w:tc>
        <w:tc>
          <w:tcPr>
            <w:tcW w:w="2578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POSITIONRESULT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7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定位结果值</w:t>
            </w:r>
          </w:p>
        </w:tc>
      </w:tr>
      <w:tr w:rsidR="00A470A4">
        <w:trPr>
          <w:jc w:val="center"/>
        </w:trPr>
        <w:tc>
          <w:tcPr>
            <w:tcW w:w="180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半径信息</w:t>
            </w:r>
          </w:p>
        </w:tc>
        <w:tc>
          <w:tcPr>
            <w:tcW w:w="2578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RADIUS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7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位置信息返回的扇区半径信息</w:t>
            </w:r>
          </w:p>
        </w:tc>
      </w:tr>
      <w:tr w:rsidR="00A470A4">
        <w:trPr>
          <w:jc w:val="center"/>
        </w:trPr>
        <w:tc>
          <w:tcPr>
            <w:tcW w:w="180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定义位置来源</w:t>
            </w:r>
          </w:p>
        </w:tc>
        <w:tc>
          <w:tcPr>
            <w:tcW w:w="2578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POSOUR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7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定义位置来源</w:t>
            </w:r>
          </w:p>
        </w:tc>
      </w:tr>
      <w:tr w:rsidR="00A470A4">
        <w:trPr>
          <w:jc w:val="center"/>
        </w:trPr>
        <w:tc>
          <w:tcPr>
            <w:tcW w:w="180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2578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LATITUDE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7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有纬度时返回该值</w:t>
            </w:r>
          </w:p>
        </w:tc>
      </w:tr>
      <w:tr w:rsidR="00A470A4">
        <w:trPr>
          <w:jc w:val="center"/>
        </w:trPr>
        <w:tc>
          <w:tcPr>
            <w:tcW w:w="180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区号</w:t>
            </w:r>
          </w:p>
        </w:tc>
        <w:tc>
          <w:tcPr>
            <w:tcW w:w="2578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AREACODE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7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Courier New" w:hint="eastAsia"/>
                <w:kern w:val="0"/>
                <w:sz w:val="18"/>
                <w:szCs w:val="18"/>
              </w:rPr>
              <w:t>用于表示返回经纬度所对应的GIS的区号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"service_name":"M2MLocation",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    "callNbr":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162" w:name="_Toc498357382"/>
      <w:r>
        <w:rPr>
          <w:rFonts w:ascii="黑体" w:eastAsia="黑体" w:hAnsi="黑体" w:hint="eastAsia"/>
          <w:lang w:eastAsia="zh-CN"/>
        </w:rPr>
        <w:t>物联网接入号码查询功能</w:t>
      </w:r>
      <w:bookmarkEnd w:id="162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M2MCheckNumber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504"/>
        <w:gridCol w:w="33"/>
        <w:gridCol w:w="1396"/>
        <w:gridCol w:w="31"/>
        <w:gridCol w:w="905"/>
        <w:gridCol w:w="32"/>
        <w:gridCol w:w="2605"/>
        <w:gridCol w:w="31"/>
      </w:tblGrid>
      <w:tr w:rsidR="00A470A4">
        <w:trPr>
          <w:jc w:val="center"/>
        </w:trPr>
        <w:tc>
          <w:tcPr>
            <w:tcW w:w="186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537" w:type="dxa"/>
            <w:gridSpan w:val="2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27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37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36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62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I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ccid</w:t>
            </w:r>
          </w:p>
        </w:tc>
        <w:tc>
          <w:tcPr>
            <w:tcW w:w="250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63" w:name="OLE_LINK100"/>
            <w:r>
              <w:rPr>
                <w:rFonts w:ascii="黑体" w:eastAsia="黑体" w:hAnsi="黑体" w:hint="eastAsia"/>
              </w:rPr>
              <w:t>iccid</w:t>
            </w:r>
            <w:bookmarkEnd w:id="163"/>
          </w:p>
        </w:tc>
        <w:tc>
          <w:tcPr>
            <w:tcW w:w="142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36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7" w:type="dxa"/>
            <w:gridSpan w:val="2"/>
            <w:vMerge w:val="restart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接入号码所对应的iccid和imsi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两个有且仅有一个，不能两个参数同时包含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62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imsi</w:t>
            </w:r>
          </w:p>
        </w:tc>
        <w:tc>
          <w:tcPr>
            <w:tcW w:w="250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64" w:name="OLE_LINK102"/>
            <w:bookmarkStart w:id="165" w:name="OLE_LINK101"/>
            <w:r>
              <w:rPr>
                <w:rFonts w:ascii="黑体" w:eastAsia="黑体" w:hAnsi="黑体" w:hint="eastAsia"/>
              </w:rPr>
              <w:t>imsi</w:t>
            </w:r>
            <w:bookmarkEnd w:id="164"/>
            <w:bookmarkEnd w:id="165"/>
          </w:p>
        </w:tc>
        <w:tc>
          <w:tcPr>
            <w:tcW w:w="142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36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7" w:type="dxa"/>
            <w:gridSpan w:val="2"/>
            <w:vMerge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62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查询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结果代码</w:t>
            </w:r>
          </w:p>
        </w:tc>
        <w:tc>
          <w:tcPr>
            <w:tcW w:w="253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color w:val="800000"/>
                <w:kern w:val="0"/>
                <w:sz w:val="24"/>
                <w:highlight w:val="white"/>
                <w:lang w:eastAsia="zh-CN"/>
              </w:rPr>
              <w:t>result</w:t>
            </w:r>
          </w:p>
        </w:tc>
        <w:tc>
          <w:tcPr>
            <w:tcW w:w="142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7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6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在</w:t>
            </w: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正确情况下为</w:t>
            </w:r>
            <w:r>
              <w:rPr>
                <w:rFonts w:ascii="黑体" w:eastAsia="黑体" w:hAnsi="黑体"/>
                <w:sz w:val="18"/>
                <w:szCs w:val="18"/>
              </w:rPr>
              <w:t>0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，否则是错误</w:t>
            </w:r>
          </w:p>
        </w:tc>
      </w:tr>
      <w:tr w:rsidR="00A470A4">
        <w:trPr>
          <w:jc w:val="center"/>
        </w:trPr>
        <w:tc>
          <w:tcPr>
            <w:tcW w:w="1862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查询结果</w:t>
            </w:r>
          </w:p>
        </w:tc>
        <w:tc>
          <w:tcPr>
            <w:tcW w:w="253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</w:rPr>
              <w:t>SMSG</w:t>
            </w:r>
          </w:p>
        </w:tc>
        <w:tc>
          <w:tcPr>
            <w:tcW w:w="142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7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6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当前查询的结果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"service_name":"M2MCheckNumber",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    "iccid":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"imsi":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166" w:name="_Toc498357383"/>
      <w:r>
        <w:rPr>
          <w:rFonts w:ascii="黑体" w:eastAsia="黑体" w:hAnsi="黑体" w:hint="eastAsia"/>
          <w:lang w:eastAsia="zh-CN"/>
        </w:rPr>
        <w:t>物联网活卡激活功能</w:t>
      </w:r>
      <w:bookmarkEnd w:id="166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M2MServActive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5"/>
        <w:gridCol w:w="2526"/>
        <w:gridCol w:w="33"/>
        <w:gridCol w:w="1393"/>
        <w:gridCol w:w="31"/>
        <w:gridCol w:w="902"/>
        <w:gridCol w:w="32"/>
        <w:gridCol w:w="2596"/>
        <w:gridCol w:w="8"/>
        <w:gridCol w:w="23"/>
      </w:tblGrid>
      <w:tr w:rsidR="00A470A4">
        <w:trPr>
          <w:jc w:val="center"/>
        </w:trPr>
        <w:tc>
          <w:tcPr>
            <w:tcW w:w="1855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559" w:type="dxa"/>
            <w:gridSpan w:val="2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24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34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27" w:type="dxa"/>
            <w:gridSpan w:val="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0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2"/>
          <w:wAfter w:w="31" w:type="dxa"/>
          <w:jc w:val="center"/>
        </w:trPr>
        <w:tc>
          <w:tcPr>
            <w:tcW w:w="185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I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ccid</w:t>
            </w:r>
          </w:p>
        </w:tc>
        <w:tc>
          <w:tcPr>
            <w:tcW w:w="25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67" w:name="OLE_LINK103"/>
            <w:bookmarkStart w:id="168" w:name="OLE_LINK104"/>
            <w:r>
              <w:rPr>
                <w:rFonts w:ascii="黑体" w:eastAsia="黑体" w:hAnsi="黑体" w:hint="eastAsia"/>
              </w:rPr>
              <w:t>iccid</w:t>
            </w:r>
            <w:bookmarkEnd w:id="167"/>
            <w:bookmarkEnd w:id="168"/>
          </w:p>
        </w:tc>
        <w:tc>
          <w:tcPr>
            <w:tcW w:w="1426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33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2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接入号码所对应的iccid号</w:t>
            </w:r>
            <w:r>
              <w:rPr>
                <w:rFonts w:ascii="黑体" w:eastAsia="黑体" w:hAnsi="黑体" w:hint="eastAsia"/>
                <w:sz w:val="20"/>
              </w:rPr>
              <w:t>（</w:t>
            </w:r>
            <w:r>
              <w:rPr>
                <w:rFonts w:ascii="黑体" w:eastAsia="黑体" w:hAnsi="黑体" w:hint="eastAsia"/>
              </w:rPr>
              <w:t>iccid和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tcdMdn</w:t>
            </w:r>
            <w:r>
              <w:rPr>
                <w:rFonts w:ascii="黑体" w:eastAsia="黑体" w:hAnsi="黑体" w:hint="eastAsia"/>
                <w:sz w:val="20"/>
              </w:rPr>
              <w:t>必填其中一个）</w:t>
            </w:r>
          </w:p>
        </w:tc>
      </w:tr>
      <w:tr w:rsidR="00A470A4">
        <w:trPr>
          <w:gridAfter w:val="2"/>
          <w:wAfter w:w="31" w:type="dxa"/>
          <w:jc w:val="center"/>
        </w:trPr>
        <w:tc>
          <w:tcPr>
            <w:tcW w:w="185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252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69" w:name="OLE_LINK105"/>
            <w:bookmarkStart w:id="170" w:name="OLE_LINK106"/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tcdMdn</w:t>
            </w:r>
            <w:bookmarkEnd w:id="169"/>
            <w:bookmarkEnd w:id="170"/>
          </w:p>
        </w:tc>
        <w:tc>
          <w:tcPr>
            <w:tcW w:w="1426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33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2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接入号码所对应的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tcdMdn</w:t>
            </w:r>
            <w:r>
              <w:rPr>
                <w:rFonts w:ascii="黑体" w:eastAsia="黑体" w:hAnsi="黑体" w:hint="eastAsia"/>
              </w:rPr>
              <w:t>号</w:t>
            </w:r>
            <w:r>
              <w:rPr>
                <w:rFonts w:ascii="黑体" w:eastAsia="黑体" w:hAnsi="黑体" w:hint="eastAsia"/>
                <w:sz w:val="20"/>
              </w:rPr>
              <w:t>（</w:t>
            </w:r>
            <w:r>
              <w:rPr>
                <w:rFonts w:ascii="黑体" w:eastAsia="黑体" w:hAnsi="黑体" w:hint="eastAsia"/>
              </w:rPr>
              <w:t>iccid和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tcdMdn</w:t>
            </w:r>
            <w:r>
              <w:rPr>
                <w:rFonts w:ascii="黑体" w:eastAsia="黑体" w:hAnsi="黑体" w:hint="eastAsia"/>
                <w:sz w:val="20"/>
              </w:rPr>
              <w:t>必填其中一个）</w:t>
            </w:r>
          </w:p>
        </w:tc>
      </w:tr>
      <w:tr w:rsidR="00A470A4">
        <w:trPr>
          <w:gridAfter w:val="1"/>
          <w:wAfter w:w="23" w:type="dxa"/>
          <w:jc w:val="center"/>
        </w:trPr>
        <w:tc>
          <w:tcPr>
            <w:tcW w:w="1855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lang w:eastAsia="zh-CN"/>
              </w:rPr>
            </w:pPr>
            <w:r>
              <w:rPr>
                <w:rFonts w:ascii="黑体" w:eastAsia="黑体" w:hAnsi="黑体" w:cs="Arial"/>
                <w:lang w:eastAsia="zh-CN"/>
              </w:rPr>
              <w:t>流水号</w:t>
            </w:r>
          </w:p>
        </w:tc>
        <w:tc>
          <w:tcPr>
            <w:tcW w:w="2526" w:type="dxa"/>
            <w:vAlign w:val="center"/>
          </w:tcPr>
          <w:p w:rsidR="00A470A4" w:rsidRDefault="004E241B">
            <w:pPr>
              <w:rPr>
                <w:rFonts w:ascii="黑体" w:eastAsia="黑体" w:hAnsi="黑体"/>
                <w:szCs w:val="21"/>
                <w:lang w:eastAsia="zh-CN"/>
              </w:rPr>
            </w:pPr>
            <w:bookmarkStart w:id="171" w:name="OLE_LINK107"/>
            <w:bookmarkStart w:id="172" w:name="OLE_LINK108"/>
            <w:r>
              <w:rPr>
                <w:rFonts w:ascii="黑体" w:eastAsia="黑体" w:hAnsi="黑体" w:cs="Arial"/>
                <w:lang w:eastAsia="zh-CN"/>
              </w:rPr>
              <w:t>contactID</w:t>
            </w:r>
            <w:bookmarkEnd w:id="171"/>
            <w:bookmarkEnd w:id="172"/>
          </w:p>
        </w:tc>
        <w:tc>
          <w:tcPr>
            <w:tcW w:w="1426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65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0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要求不能与以往的重复，固定长度19位，作为订单的标识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0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5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查询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结果代码</w:t>
            </w:r>
          </w:p>
        </w:tc>
        <w:tc>
          <w:tcPr>
            <w:tcW w:w="2559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800000"/>
                <w:kern w:val="0"/>
                <w:sz w:val="24"/>
                <w:lang w:eastAsia="zh-CN"/>
              </w:rPr>
              <w:t>RESULT</w:t>
            </w:r>
          </w:p>
        </w:tc>
        <w:tc>
          <w:tcPr>
            <w:tcW w:w="142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27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在</w:t>
            </w: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正确情况下为</w:t>
            </w:r>
            <w:r>
              <w:rPr>
                <w:rFonts w:ascii="黑体" w:eastAsia="黑体" w:hAnsi="黑体"/>
                <w:sz w:val="18"/>
                <w:szCs w:val="18"/>
              </w:rPr>
              <w:t>0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，否则是错误</w:t>
            </w:r>
          </w:p>
        </w:tc>
      </w:tr>
      <w:tr w:rsidR="00A470A4">
        <w:trPr>
          <w:jc w:val="center"/>
        </w:trPr>
        <w:tc>
          <w:tcPr>
            <w:tcW w:w="1855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查询结果</w:t>
            </w:r>
          </w:p>
        </w:tc>
        <w:tc>
          <w:tcPr>
            <w:tcW w:w="2559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</w:rPr>
              <w:t>SMSG</w:t>
            </w:r>
          </w:p>
        </w:tc>
        <w:tc>
          <w:tcPr>
            <w:tcW w:w="142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27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当前查询的结果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lastRenderedPageBreak/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"service_name":"M2MServActive",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    "iccid":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"tcdMdn":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"contactID":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173" w:name="_Toc498357384"/>
      <w:r>
        <w:rPr>
          <w:rFonts w:ascii="黑体" w:eastAsia="黑体" w:hAnsi="黑体" w:hint="eastAsia"/>
          <w:lang w:eastAsia="zh-CN"/>
        </w:rPr>
        <w:t>物联网短信详单查询</w:t>
      </w:r>
      <w:bookmarkEnd w:id="173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M2MQuerySmsDetail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2608"/>
        <w:gridCol w:w="33"/>
        <w:gridCol w:w="1377"/>
        <w:gridCol w:w="30"/>
        <w:gridCol w:w="889"/>
        <w:gridCol w:w="33"/>
        <w:gridCol w:w="2602"/>
        <w:gridCol w:w="30"/>
      </w:tblGrid>
      <w:tr w:rsidR="00A470A4">
        <w:trPr>
          <w:jc w:val="center"/>
        </w:trPr>
        <w:tc>
          <w:tcPr>
            <w:tcW w:w="1797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641" w:type="dxa"/>
            <w:gridSpan w:val="2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07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22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32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7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设备号码</w:t>
            </w:r>
          </w:p>
        </w:tc>
        <w:tc>
          <w:tcPr>
            <w:tcW w:w="2608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accNbr</w:t>
            </w:r>
          </w:p>
        </w:tc>
        <w:tc>
          <w:tcPr>
            <w:tcW w:w="1410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19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7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开始时间</w:t>
            </w:r>
          </w:p>
        </w:tc>
        <w:tc>
          <w:tcPr>
            <w:tcW w:w="2608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lang w:eastAsia="zh-CN"/>
              </w:rPr>
            </w:pPr>
            <w:bookmarkStart w:id="174" w:name="OLE_LINK125"/>
            <w:bookmarkStart w:id="175" w:name="OLE_LINK124"/>
            <w:r>
              <w:rPr>
                <w:rFonts w:ascii="黑体" w:eastAsia="黑体" w:hAnsi="黑体" w:hint="eastAsia"/>
              </w:rPr>
              <w:t>start_time</w:t>
            </w:r>
            <w:bookmarkEnd w:id="174"/>
            <w:bookmarkEnd w:id="175"/>
          </w:p>
        </w:tc>
        <w:tc>
          <w:tcPr>
            <w:tcW w:w="1410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9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查询起始时间（格式yyyymmdd）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7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结束时间</w:t>
            </w:r>
          </w:p>
        </w:tc>
        <w:tc>
          <w:tcPr>
            <w:tcW w:w="2608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</w:rPr>
            </w:pPr>
            <w:bookmarkStart w:id="176" w:name="OLE_LINK126"/>
            <w:r>
              <w:rPr>
                <w:rFonts w:ascii="黑体" w:eastAsia="黑体" w:hAnsi="黑体" w:hint="eastAsia"/>
              </w:rPr>
              <w:t>end_time</w:t>
            </w:r>
            <w:bookmarkEnd w:id="176"/>
          </w:p>
        </w:tc>
        <w:tc>
          <w:tcPr>
            <w:tcW w:w="1410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9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查询结束时间（格式yyyymmdd）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7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短信通信详单</w:t>
            </w:r>
          </w:p>
        </w:tc>
        <w:tc>
          <w:tcPr>
            <w:tcW w:w="2641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w</w:t>
            </w:r>
            <w:r>
              <w:rPr>
                <w:rFonts w:ascii="黑体" w:eastAsia="黑体" w:hAnsi="黑体"/>
              </w:rPr>
              <w:t>eb:</w:t>
            </w:r>
            <w:r>
              <w:rPr>
                <w:rFonts w:ascii="黑体" w:eastAsia="黑体" w:hAnsi="黑体" w:hint="eastAsia"/>
              </w:rPr>
              <w:t>SM_TICKET_QRsp</w:t>
            </w:r>
          </w:p>
        </w:tc>
        <w:tc>
          <w:tcPr>
            <w:tcW w:w="140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2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区分业务为短信通信详单</w:t>
            </w:r>
          </w:p>
        </w:tc>
      </w:tr>
      <w:tr w:rsidR="00A470A4">
        <w:trPr>
          <w:jc w:val="center"/>
        </w:trPr>
        <w:tc>
          <w:tcPr>
            <w:tcW w:w="17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处理结果代码</w:t>
            </w:r>
          </w:p>
        </w:tc>
        <w:tc>
          <w:tcPr>
            <w:tcW w:w="2641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color w:val="800000"/>
                <w:kern w:val="0"/>
                <w:sz w:val="24"/>
                <w:highlight w:val="white"/>
                <w:lang w:eastAsia="zh-CN"/>
              </w:rPr>
            </w:pPr>
            <w:r>
              <w:rPr>
                <w:rFonts w:ascii="黑体" w:eastAsia="黑体" w:hAnsi="黑体" w:hint="eastAsia"/>
              </w:rPr>
              <w:t>IRESULT</w:t>
            </w:r>
          </w:p>
        </w:tc>
        <w:tc>
          <w:tcPr>
            <w:tcW w:w="140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2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在处理正确情况下为</w:t>
            </w: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0</w:t>
            </w: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，否则是错误代码</w:t>
            </w:r>
          </w:p>
        </w:tc>
      </w:tr>
      <w:tr w:rsidR="00A470A4">
        <w:trPr>
          <w:jc w:val="center"/>
        </w:trPr>
        <w:tc>
          <w:tcPr>
            <w:tcW w:w="17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查询号码</w:t>
            </w:r>
          </w:p>
        </w:tc>
        <w:tc>
          <w:tcPr>
            <w:tcW w:w="2641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kern w:val="0"/>
                <w:sz w:val="24"/>
                <w:highlight w:val="white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24"/>
                <w:lang w:eastAsia="zh-CN"/>
              </w:rPr>
              <w:t>number</w:t>
            </w:r>
          </w:p>
        </w:tc>
        <w:tc>
          <w:tcPr>
            <w:tcW w:w="140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2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查询的号码</w:t>
            </w:r>
          </w:p>
        </w:tc>
      </w:tr>
      <w:tr w:rsidR="00A470A4">
        <w:trPr>
          <w:jc w:val="center"/>
        </w:trPr>
        <w:tc>
          <w:tcPr>
            <w:tcW w:w="17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对方号码</w:t>
            </w:r>
          </w:p>
        </w:tc>
        <w:tc>
          <w:tcPr>
            <w:tcW w:w="2641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color w:val="800000"/>
                <w:kern w:val="0"/>
                <w:sz w:val="24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ACC_NBR</w:t>
            </w:r>
          </w:p>
        </w:tc>
        <w:tc>
          <w:tcPr>
            <w:tcW w:w="140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2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对方的号码</w:t>
            </w:r>
          </w:p>
        </w:tc>
      </w:tr>
      <w:tr w:rsidR="00A470A4">
        <w:trPr>
          <w:jc w:val="center"/>
        </w:trPr>
        <w:tc>
          <w:tcPr>
            <w:tcW w:w="17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呼叫类型</w:t>
            </w:r>
          </w:p>
        </w:tc>
        <w:tc>
          <w:tcPr>
            <w:tcW w:w="2641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TICKET_TYPE</w:t>
            </w:r>
          </w:p>
        </w:tc>
        <w:tc>
          <w:tcPr>
            <w:tcW w:w="140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2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短信发,短信收,网国际漫游出访短信事件,网国际语音短信,网国际短信事件</w:t>
            </w:r>
          </w:p>
        </w:tc>
      </w:tr>
      <w:tr w:rsidR="00A470A4">
        <w:trPr>
          <w:jc w:val="center"/>
        </w:trPr>
        <w:tc>
          <w:tcPr>
            <w:tcW w:w="17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呼叫日期</w:t>
            </w:r>
          </w:p>
        </w:tc>
        <w:tc>
          <w:tcPr>
            <w:tcW w:w="2641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/>
                <w:lang w:eastAsia="zh-CN"/>
              </w:rPr>
              <w:t>START_DATE_NEW</w:t>
            </w:r>
          </w:p>
        </w:tc>
        <w:tc>
          <w:tcPr>
            <w:tcW w:w="140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2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格式为YYYY-MM-DD</w:t>
            </w:r>
          </w:p>
        </w:tc>
      </w:tr>
      <w:tr w:rsidR="00A470A4">
        <w:trPr>
          <w:jc w:val="center"/>
        </w:trPr>
        <w:tc>
          <w:tcPr>
            <w:tcW w:w="17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呼叫时间</w:t>
            </w:r>
          </w:p>
        </w:tc>
        <w:tc>
          <w:tcPr>
            <w:tcW w:w="2641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START_TIME_NEW</w:t>
            </w:r>
          </w:p>
        </w:tc>
        <w:tc>
          <w:tcPr>
            <w:tcW w:w="140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2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格式为HH24:MI:SS</w:t>
            </w:r>
          </w:p>
        </w:tc>
      </w:tr>
      <w:tr w:rsidR="00A470A4">
        <w:trPr>
          <w:jc w:val="center"/>
        </w:trPr>
        <w:tc>
          <w:tcPr>
            <w:tcW w:w="179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话费</w:t>
            </w:r>
          </w:p>
        </w:tc>
        <w:tc>
          <w:tcPr>
            <w:tcW w:w="2641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TICKET_CHARGE_CH</w:t>
            </w:r>
          </w:p>
        </w:tc>
        <w:tc>
          <w:tcPr>
            <w:tcW w:w="140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2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单位是0.00元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>"service_name":"M2MQuerySmsDetail",</w:t>
      </w:r>
      <w:r>
        <w:rPr>
          <w:rFonts w:ascii="黑体" w:eastAsia="黑体" w:hAnsi="黑体"/>
          <w:color w:val="000000"/>
          <w:kern w:val="0"/>
          <w:sz w:val="24"/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"accNbr":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"start_time":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"end_time":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177" w:name="_Toc498357385"/>
      <w:r>
        <w:rPr>
          <w:rFonts w:ascii="黑体" w:eastAsia="黑体" w:hAnsi="黑体" w:hint="eastAsia"/>
          <w:lang w:eastAsia="zh-CN"/>
        </w:rPr>
        <w:t>物联网流量池成员列表</w:t>
      </w:r>
      <w:bookmarkEnd w:id="177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M2MPoolMemberList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9"/>
        <w:gridCol w:w="2644"/>
        <w:gridCol w:w="32"/>
        <w:gridCol w:w="1378"/>
        <w:gridCol w:w="30"/>
        <w:gridCol w:w="890"/>
        <w:gridCol w:w="31"/>
        <w:gridCol w:w="2535"/>
        <w:gridCol w:w="30"/>
      </w:tblGrid>
      <w:tr w:rsidR="00A470A4">
        <w:trPr>
          <w:jc w:val="center"/>
        </w:trPr>
        <w:tc>
          <w:tcPr>
            <w:tcW w:w="1829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lastRenderedPageBreak/>
              <w:t>中文名称</w:t>
            </w:r>
          </w:p>
        </w:tc>
        <w:tc>
          <w:tcPr>
            <w:tcW w:w="2676" w:type="dxa"/>
            <w:gridSpan w:val="2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08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21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565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829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流量池号码（必填）</w:t>
            </w:r>
          </w:p>
        </w:tc>
        <w:tc>
          <w:tcPr>
            <w:tcW w:w="2644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bookmarkStart w:id="178" w:name="OLE_LINK127"/>
            <w:bookmarkStart w:id="179" w:name="OLE_LINK128"/>
            <w:r>
              <w:rPr>
                <w:rFonts w:ascii="黑体" w:eastAsia="黑体" w:hAnsi="黑体"/>
              </w:rPr>
              <w:t>poolNbr</w:t>
            </w:r>
            <w:bookmarkEnd w:id="178"/>
            <w:bookmarkEnd w:id="179"/>
          </w:p>
        </w:tc>
        <w:tc>
          <w:tcPr>
            <w:tcW w:w="1410" w:type="dxa"/>
            <w:gridSpan w:val="2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0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6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流量池号码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829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查询页码（必填）</w:t>
            </w:r>
          </w:p>
        </w:tc>
        <w:tc>
          <w:tcPr>
            <w:tcW w:w="2644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bookmarkStart w:id="180" w:name="OLE_LINK129"/>
            <w:bookmarkStart w:id="181" w:name="OLE_LINK130"/>
            <w:r>
              <w:rPr>
                <w:rFonts w:ascii="黑体" w:eastAsia="黑体" w:hAnsi="黑体" w:cs="Arial"/>
                <w:color w:val="000000"/>
              </w:rPr>
              <w:t>currentPage</w:t>
            </w:r>
            <w:bookmarkEnd w:id="180"/>
            <w:bookmarkEnd w:id="181"/>
          </w:p>
        </w:tc>
        <w:tc>
          <w:tcPr>
            <w:tcW w:w="1410" w:type="dxa"/>
            <w:gridSpan w:val="2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0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6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第几页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状态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state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一般情况下为在用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归属地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org_id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量池</w:t>
            </w: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归属地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成员号码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acc_nbr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流量限额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flow_quota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成员流量限额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限额类型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quota_type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（1</w:t>
            </w:r>
            <w:r>
              <w:rPr>
                <w:rFonts w:ascii="黑体" w:eastAsia="黑体" w:hAnsi="黑体" w:hint="eastAsia"/>
                <w:lang w:eastAsia="zh-CN"/>
              </w:rPr>
              <w:t>:</w:t>
            </w:r>
            <w:r>
              <w:rPr>
                <w:rFonts w:ascii="黑体" w:eastAsia="黑体" w:hAnsi="黑体" w:hint="eastAsia"/>
              </w:rPr>
              <w:t>流量，2:时长，3</w:t>
            </w:r>
            <w:r>
              <w:rPr>
                <w:rFonts w:ascii="黑体" w:eastAsia="黑体" w:hAnsi="黑体" w:hint="eastAsia"/>
                <w:lang w:eastAsia="zh-CN"/>
              </w:rPr>
              <w:t>:</w:t>
            </w:r>
            <w:r>
              <w:rPr>
                <w:rFonts w:ascii="黑体" w:eastAsia="黑体" w:hAnsi="黑体" w:hint="eastAsia"/>
              </w:rPr>
              <w:t>条数）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生效时间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eff_date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766CB5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 w:rsidRPr="00766CB5">
              <w:rPr>
                <w:rFonts w:ascii="黑体" w:eastAsia="黑体" w:hAnsi="黑体" w:hint="eastAsia"/>
                <w:lang w:eastAsia="zh-CN"/>
              </w:rPr>
              <w:t>例如：2016/03/08，表示流量池成员生效时间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总页数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totalPage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(每页50条)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结果代码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resultCode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 xml:space="preserve">  0表示成功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结果信息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resultMsg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结果信息，正确结果为成功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操作流水号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GROUP_TRANSACTIONID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操作流水号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"service_name":"M2MPoolMemberList",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"poolNbr":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"currentPage":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182" w:name="_Toc498357386"/>
      <w:r>
        <w:rPr>
          <w:rFonts w:ascii="黑体" w:eastAsia="黑体" w:hAnsi="黑体" w:hint="eastAsia"/>
          <w:lang w:eastAsia="zh-CN"/>
        </w:rPr>
        <w:t>物联网流量池单个成员查询</w:t>
      </w:r>
      <w:bookmarkEnd w:id="182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M2MPoolMember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9"/>
        <w:gridCol w:w="2644"/>
        <w:gridCol w:w="32"/>
        <w:gridCol w:w="1378"/>
        <w:gridCol w:w="30"/>
        <w:gridCol w:w="890"/>
        <w:gridCol w:w="31"/>
        <w:gridCol w:w="2535"/>
        <w:gridCol w:w="30"/>
      </w:tblGrid>
      <w:tr w:rsidR="00A470A4">
        <w:trPr>
          <w:jc w:val="center"/>
        </w:trPr>
        <w:tc>
          <w:tcPr>
            <w:tcW w:w="1829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676" w:type="dxa"/>
            <w:gridSpan w:val="2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08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21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565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829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流量池号码（必填）</w:t>
            </w:r>
          </w:p>
        </w:tc>
        <w:tc>
          <w:tcPr>
            <w:tcW w:w="2644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poolNbr</w:t>
            </w:r>
          </w:p>
        </w:tc>
        <w:tc>
          <w:tcPr>
            <w:tcW w:w="1410" w:type="dxa"/>
            <w:gridSpan w:val="2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0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6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流量池号码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829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成员号码（必填）</w:t>
            </w:r>
          </w:p>
        </w:tc>
        <w:tc>
          <w:tcPr>
            <w:tcW w:w="2644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bookmarkStart w:id="183" w:name="OLE_LINK131"/>
            <w:bookmarkStart w:id="184" w:name="OLE_LINK132"/>
            <w:r>
              <w:rPr>
                <w:rFonts w:ascii="黑体" w:eastAsia="黑体" w:hAnsi="黑体"/>
              </w:rPr>
              <w:t>member_accNb</w:t>
            </w:r>
            <w:bookmarkEnd w:id="183"/>
            <w:bookmarkEnd w:id="184"/>
            <w:r>
              <w:rPr>
                <w:rFonts w:ascii="黑体" w:eastAsia="黑体" w:hAnsi="黑体"/>
              </w:rPr>
              <w:t>r</w:t>
            </w:r>
          </w:p>
        </w:tc>
        <w:tc>
          <w:tcPr>
            <w:tcW w:w="1410" w:type="dxa"/>
            <w:gridSpan w:val="2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0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6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状态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state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一般情况下为在用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归属地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org_id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量池</w:t>
            </w: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归属地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成员号码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acc_nbr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流量限额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flow_quota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成员流量限额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限额类型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quota_type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（1</w:t>
            </w:r>
            <w:r>
              <w:rPr>
                <w:rFonts w:ascii="黑体" w:eastAsia="黑体" w:hAnsi="黑体" w:hint="eastAsia"/>
                <w:lang w:eastAsia="zh-CN"/>
              </w:rPr>
              <w:t>:</w:t>
            </w:r>
            <w:r>
              <w:rPr>
                <w:rFonts w:ascii="黑体" w:eastAsia="黑体" w:hAnsi="黑体" w:hint="eastAsia"/>
              </w:rPr>
              <w:t>流量，2:时长，3</w:t>
            </w:r>
            <w:r>
              <w:rPr>
                <w:rFonts w:ascii="黑体" w:eastAsia="黑体" w:hAnsi="黑体" w:hint="eastAsia"/>
                <w:lang w:eastAsia="zh-CN"/>
              </w:rPr>
              <w:t>:</w:t>
            </w:r>
            <w:r>
              <w:rPr>
                <w:rFonts w:ascii="黑体" w:eastAsia="黑体" w:hAnsi="黑体" w:hint="eastAsia"/>
              </w:rPr>
              <w:t>条数）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生效时间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eff_date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Pr="00766CB5" w:rsidRDefault="00766CB5" w:rsidP="00766CB5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 w:rsidRPr="00766CB5">
              <w:rPr>
                <w:rFonts w:ascii="黑体" w:eastAsia="黑体" w:hAnsi="黑体" w:hint="eastAsia"/>
                <w:lang w:eastAsia="zh-CN"/>
              </w:rPr>
              <w:t>例如：2016/03/08，表示流量池成员生效时间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结果代码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resultCode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 xml:space="preserve">  0表示成功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结果信息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resultMsg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结果信息，正确结果为成功</w:t>
            </w:r>
          </w:p>
        </w:tc>
      </w:tr>
      <w:tr w:rsidR="00A470A4">
        <w:trPr>
          <w:jc w:val="center"/>
        </w:trPr>
        <w:tc>
          <w:tcPr>
            <w:tcW w:w="182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操作流水号</w:t>
            </w:r>
          </w:p>
        </w:tc>
        <w:tc>
          <w:tcPr>
            <w:tcW w:w="2676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GROUP_TRANSACTIONID</w:t>
            </w:r>
          </w:p>
        </w:tc>
        <w:tc>
          <w:tcPr>
            <w:tcW w:w="140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6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操作流水号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"service_name":"M2MPoolMember",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"poolNbr":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"member_accNb</w:t>
      </w:r>
      <w:r>
        <w:rPr>
          <w:rFonts w:ascii="黑体" w:eastAsia="黑体" w:hAnsi="黑体" w:hint="eastAsia"/>
          <w:lang w:eastAsia="zh-CN"/>
        </w:rPr>
        <w:t>r</w:t>
      </w:r>
      <w:r>
        <w:rPr>
          <w:rFonts w:ascii="黑体" w:eastAsia="黑体" w:hAnsi="黑体"/>
          <w:lang w:eastAsia="zh-CN"/>
        </w:rPr>
        <w:t>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185" w:name="_Toc498357387"/>
      <w:r>
        <w:rPr>
          <w:rFonts w:ascii="黑体" w:eastAsia="黑体" w:hAnsi="黑体" w:hint="eastAsia"/>
          <w:lang w:eastAsia="zh-CN"/>
        </w:rPr>
        <w:t>物联网流量池成员新增</w:t>
      </w:r>
      <w:bookmarkEnd w:id="185"/>
    </w:p>
    <w:p w:rsidR="00A470A4" w:rsidRDefault="004E241B">
      <w:pPr>
        <w:rPr>
          <w:rFonts w:ascii="黑体" w:eastAsia="黑体" w:hAnsi="黑体"/>
          <w:b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M2MPoolMemAdd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2704"/>
        <w:gridCol w:w="34"/>
        <w:gridCol w:w="1369"/>
        <w:gridCol w:w="30"/>
        <w:gridCol w:w="883"/>
        <w:gridCol w:w="31"/>
        <w:gridCol w:w="2508"/>
        <w:gridCol w:w="7"/>
        <w:gridCol w:w="23"/>
      </w:tblGrid>
      <w:tr w:rsidR="00A470A4">
        <w:trPr>
          <w:jc w:val="center"/>
        </w:trPr>
        <w:tc>
          <w:tcPr>
            <w:tcW w:w="1810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738" w:type="dxa"/>
            <w:gridSpan w:val="2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399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14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538" w:type="dxa"/>
            <w:gridSpan w:val="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0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2"/>
          <w:wAfter w:w="30" w:type="dxa"/>
          <w:jc w:val="center"/>
        </w:trPr>
        <w:tc>
          <w:tcPr>
            <w:tcW w:w="1810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流量池号码（必填）</w:t>
            </w:r>
          </w:p>
        </w:tc>
        <w:tc>
          <w:tcPr>
            <w:tcW w:w="2704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/>
              </w:rPr>
              <w:t>poolNbr</w:t>
            </w:r>
          </w:p>
        </w:tc>
        <w:tc>
          <w:tcPr>
            <w:tcW w:w="1403" w:type="dxa"/>
            <w:gridSpan w:val="2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3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流量池号码</w:t>
            </w:r>
          </w:p>
        </w:tc>
      </w:tr>
      <w:tr w:rsidR="00A470A4">
        <w:trPr>
          <w:gridAfter w:val="2"/>
          <w:wAfter w:w="30" w:type="dxa"/>
          <w:jc w:val="center"/>
        </w:trPr>
        <w:tc>
          <w:tcPr>
            <w:tcW w:w="1810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成员号码（必填）</w:t>
            </w:r>
          </w:p>
        </w:tc>
        <w:tc>
          <w:tcPr>
            <w:tcW w:w="2704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/>
              </w:rPr>
              <w:t>member_accNbr</w:t>
            </w:r>
          </w:p>
        </w:tc>
        <w:tc>
          <w:tcPr>
            <w:tcW w:w="1403" w:type="dxa"/>
            <w:gridSpan w:val="2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3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gridAfter w:val="2"/>
          <w:wAfter w:w="30" w:type="dxa"/>
          <w:jc w:val="center"/>
        </w:trPr>
        <w:tc>
          <w:tcPr>
            <w:tcW w:w="1810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流量限额（必填）</w:t>
            </w:r>
          </w:p>
        </w:tc>
        <w:tc>
          <w:tcPr>
            <w:tcW w:w="2704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bookmarkStart w:id="186" w:name="OLE_LINK133"/>
            <w:bookmarkStart w:id="187" w:name="OLE_LINK134"/>
            <w:r>
              <w:rPr>
                <w:rFonts w:ascii="黑体" w:eastAsia="黑体" w:hAnsi="黑体" w:cs="Arial"/>
                <w:color w:val="000000"/>
              </w:rPr>
              <w:t>flow_quota</w:t>
            </w:r>
            <w:bookmarkEnd w:id="186"/>
            <w:bookmarkEnd w:id="187"/>
          </w:p>
        </w:tc>
        <w:tc>
          <w:tcPr>
            <w:tcW w:w="1403" w:type="dxa"/>
            <w:gridSpan w:val="2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3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流量限额（单位MB）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-1为不限流量</w:t>
            </w:r>
          </w:p>
        </w:tc>
      </w:tr>
      <w:tr w:rsidR="00A470A4">
        <w:trPr>
          <w:gridAfter w:val="1"/>
          <w:wAfter w:w="23" w:type="dxa"/>
          <w:jc w:val="center"/>
        </w:trPr>
        <w:tc>
          <w:tcPr>
            <w:tcW w:w="1810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lang w:eastAsia="zh-CN"/>
              </w:rPr>
            </w:pPr>
            <w:r>
              <w:rPr>
                <w:rFonts w:ascii="黑体" w:eastAsia="黑体" w:hAnsi="黑体" w:cs="Arial"/>
                <w:lang w:eastAsia="zh-CN"/>
              </w:rPr>
              <w:t>流水号</w:t>
            </w:r>
          </w:p>
        </w:tc>
        <w:tc>
          <w:tcPr>
            <w:tcW w:w="2704" w:type="dxa"/>
            <w:vAlign w:val="center"/>
          </w:tcPr>
          <w:p w:rsidR="00A470A4" w:rsidRDefault="004E241B">
            <w:pPr>
              <w:rPr>
                <w:rFonts w:ascii="黑体" w:eastAsia="黑体" w:hAnsi="黑体"/>
                <w:szCs w:val="21"/>
                <w:lang w:eastAsia="zh-CN"/>
              </w:rPr>
            </w:pPr>
            <w:bookmarkStart w:id="188" w:name="OLE_LINK135"/>
            <w:bookmarkStart w:id="189" w:name="OLE_LINK136"/>
            <w:r>
              <w:rPr>
                <w:rFonts w:ascii="黑体" w:eastAsia="黑体" w:hAnsi="黑体" w:cs="Arial"/>
                <w:lang w:eastAsia="zh-CN"/>
              </w:rPr>
              <w:t>contactID</w:t>
            </w:r>
            <w:bookmarkEnd w:id="188"/>
            <w:bookmarkEnd w:id="189"/>
          </w:p>
        </w:tc>
        <w:tc>
          <w:tcPr>
            <w:tcW w:w="140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3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46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要求不能与以往的重复，固定长度19位，作为订单的标识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0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10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状态代码：</w:t>
            </w:r>
          </w:p>
        </w:tc>
        <w:tc>
          <w:tcPr>
            <w:tcW w:w="2738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Style w:val="start-tag"/>
                <w:rFonts w:ascii="黑体" w:eastAsia="黑体" w:hAnsi="黑体"/>
              </w:rPr>
              <w:t>RspCode</w:t>
            </w:r>
          </w:p>
        </w:tc>
        <w:tc>
          <w:tcPr>
            <w:tcW w:w="139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8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0000成功，其他代码为失败</w:t>
            </w:r>
          </w:p>
        </w:tc>
      </w:tr>
      <w:tr w:rsidR="00A470A4">
        <w:trPr>
          <w:jc w:val="center"/>
        </w:trPr>
        <w:tc>
          <w:tcPr>
            <w:tcW w:w="1810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738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Style w:val="start-tag"/>
                <w:rFonts w:ascii="黑体" w:eastAsia="黑体" w:hAnsi="黑体"/>
              </w:rPr>
              <w:t>RspDesc</w:t>
            </w:r>
          </w:p>
        </w:tc>
        <w:tc>
          <w:tcPr>
            <w:tcW w:w="139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8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状态描述</w:t>
            </w:r>
          </w:p>
        </w:tc>
      </w:tr>
      <w:tr w:rsidR="00A470A4">
        <w:trPr>
          <w:jc w:val="center"/>
        </w:trPr>
        <w:tc>
          <w:tcPr>
            <w:tcW w:w="1810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操作流水号</w:t>
            </w:r>
          </w:p>
        </w:tc>
        <w:tc>
          <w:tcPr>
            <w:tcW w:w="2738" w:type="dxa"/>
            <w:gridSpan w:val="2"/>
          </w:tcPr>
          <w:p w:rsidR="00A470A4" w:rsidRDefault="004E241B">
            <w:pPr>
              <w:rPr>
                <w:rStyle w:val="start-tag"/>
                <w:rFonts w:ascii="黑体" w:eastAsia="黑体" w:hAnsi="黑体"/>
              </w:rPr>
            </w:pPr>
            <w:r>
              <w:rPr>
                <w:rStyle w:val="start-tag"/>
                <w:rFonts w:ascii="黑体" w:eastAsia="黑体" w:hAnsi="黑体"/>
              </w:rPr>
              <w:t>GROUP_TRANSACTIONID</w:t>
            </w:r>
          </w:p>
        </w:tc>
        <w:tc>
          <w:tcPr>
            <w:tcW w:w="139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8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操作流水号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"service_name":"M2MPoolMemAdd",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"poolNbr":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"member_accNbr":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"flow_quota":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"contactID":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190" w:name="_Toc498357388"/>
      <w:r>
        <w:rPr>
          <w:rFonts w:ascii="黑体" w:eastAsia="黑体" w:hAnsi="黑体" w:hint="eastAsia"/>
          <w:lang w:eastAsia="zh-CN"/>
        </w:rPr>
        <w:lastRenderedPageBreak/>
        <w:t>物联网流量池成员删除</w:t>
      </w:r>
      <w:bookmarkEnd w:id="190"/>
    </w:p>
    <w:p w:rsidR="00A470A4" w:rsidRDefault="004E241B">
      <w:pPr>
        <w:rPr>
          <w:rFonts w:ascii="黑体" w:eastAsia="黑体" w:hAnsi="黑体"/>
          <w:b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M2MPoolMemDelete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13"/>
        <w:gridCol w:w="2541"/>
        <w:gridCol w:w="150"/>
        <w:gridCol w:w="34"/>
        <w:gridCol w:w="1283"/>
        <w:gridCol w:w="86"/>
        <w:gridCol w:w="30"/>
        <w:gridCol w:w="815"/>
        <w:gridCol w:w="68"/>
        <w:gridCol w:w="30"/>
        <w:gridCol w:w="2508"/>
        <w:gridCol w:w="31"/>
      </w:tblGrid>
      <w:tr w:rsidR="00A470A4">
        <w:trPr>
          <w:jc w:val="center"/>
        </w:trPr>
        <w:tc>
          <w:tcPr>
            <w:tcW w:w="1810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738" w:type="dxa"/>
            <w:gridSpan w:val="4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399" w:type="dxa"/>
            <w:gridSpan w:val="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13" w:type="dxa"/>
            <w:gridSpan w:val="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539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10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流量池号码（必填）</w:t>
            </w:r>
          </w:p>
        </w:tc>
        <w:tc>
          <w:tcPr>
            <w:tcW w:w="2704" w:type="dxa"/>
            <w:gridSpan w:val="3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/>
              </w:rPr>
              <w:t>poolNbr</w:t>
            </w:r>
          </w:p>
        </w:tc>
        <w:tc>
          <w:tcPr>
            <w:tcW w:w="1403" w:type="dxa"/>
            <w:gridSpan w:val="3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3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流量池号码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10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成员号码（必填）</w:t>
            </w:r>
          </w:p>
        </w:tc>
        <w:tc>
          <w:tcPr>
            <w:tcW w:w="2704" w:type="dxa"/>
            <w:gridSpan w:val="3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/>
              </w:rPr>
              <w:t>member_accNbr</w:t>
            </w:r>
          </w:p>
        </w:tc>
        <w:tc>
          <w:tcPr>
            <w:tcW w:w="1403" w:type="dxa"/>
            <w:gridSpan w:val="3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3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流水号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</w:pPr>
            <w:bookmarkStart w:id="191" w:name="OLE_LINK137"/>
            <w:bookmarkStart w:id="192" w:name="OLE_LINK138"/>
            <w:r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  <w:t>contactID</w:t>
            </w:r>
            <w:bookmarkEnd w:id="191"/>
            <w:bookmarkEnd w:id="192"/>
          </w:p>
        </w:tc>
        <w:tc>
          <w:tcPr>
            <w:tcW w:w="1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要求不能与以往的重复，固定长度19位，作为订单的标识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10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状态代码：</w:t>
            </w:r>
          </w:p>
        </w:tc>
        <w:tc>
          <w:tcPr>
            <w:tcW w:w="2738" w:type="dxa"/>
            <w:gridSpan w:val="4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Style w:val="start-tag"/>
                <w:rFonts w:ascii="黑体" w:eastAsia="黑体" w:hAnsi="黑体"/>
              </w:rPr>
              <w:t>RspCode</w:t>
            </w:r>
          </w:p>
        </w:tc>
        <w:tc>
          <w:tcPr>
            <w:tcW w:w="1399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3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0000成功，其他代码为失败</w:t>
            </w:r>
          </w:p>
        </w:tc>
      </w:tr>
      <w:tr w:rsidR="00A470A4">
        <w:trPr>
          <w:jc w:val="center"/>
        </w:trPr>
        <w:tc>
          <w:tcPr>
            <w:tcW w:w="1810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738" w:type="dxa"/>
            <w:gridSpan w:val="4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Style w:val="start-tag"/>
                <w:rFonts w:ascii="黑体" w:eastAsia="黑体" w:hAnsi="黑体"/>
              </w:rPr>
              <w:t>RspDesc</w:t>
            </w:r>
          </w:p>
        </w:tc>
        <w:tc>
          <w:tcPr>
            <w:tcW w:w="1399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3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状态描述</w:t>
            </w:r>
          </w:p>
        </w:tc>
      </w:tr>
      <w:tr w:rsidR="00A470A4">
        <w:trPr>
          <w:jc w:val="center"/>
        </w:trPr>
        <w:tc>
          <w:tcPr>
            <w:tcW w:w="1810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操作流水号</w:t>
            </w:r>
          </w:p>
        </w:tc>
        <w:tc>
          <w:tcPr>
            <w:tcW w:w="2738" w:type="dxa"/>
            <w:gridSpan w:val="4"/>
          </w:tcPr>
          <w:p w:rsidR="00A470A4" w:rsidRDefault="004E241B">
            <w:pPr>
              <w:rPr>
                <w:rStyle w:val="start-tag"/>
                <w:rFonts w:ascii="黑体" w:eastAsia="黑体" w:hAnsi="黑体"/>
              </w:rPr>
            </w:pPr>
            <w:r>
              <w:rPr>
                <w:rStyle w:val="start-tag"/>
                <w:rFonts w:ascii="黑体" w:eastAsia="黑体" w:hAnsi="黑体"/>
              </w:rPr>
              <w:t>GROUP_TRANSACTIONID</w:t>
            </w:r>
          </w:p>
        </w:tc>
        <w:tc>
          <w:tcPr>
            <w:tcW w:w="1399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3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操作流水号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"service_name":"M2MPoolMemDelete",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"poolNbr":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"member_accNbr":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"contactID":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193" w:name="_Toc498357389"/>
      <w:r>
        <w:rPr>
          <w:rFonts w:ascii="黑体" w:eastAsia="黑体" w:hAnsi="黑体" w:hint="eastAsia"/>
          <w:lang w:eastAsia="zh-CN"/>
        </w:rPr>
        <w:t>物联网流量池成员额度调整</w:t>
      </w:r>
      <w:bookmarkEnd w:id="193"/>
    </w:p>
    <w:p w:rsidR="00A470A4" w:rsidRDefault="004E241B">
      <w:pPr>
        <w:rPr>
          <w:rFonts w:ascii="黑体" w:eastAsia="黑体" w:hAnsi="黑体"/>
          <w:b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M2MPoolMemModify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"/>
        <w:gridCol w:w="2541"/>
        <w:gridCol w:w="149"/>
        <w:gridCol w:w="34"/>
        <w:gridCol w:w="1284"/>
        <w:gridCol w:w="85"/>
        <w:gridCol w:w="30"/>
        <w:gridCol w:w="816"/>
        <w:gridCol w:w="67"/>
        <w:gridCol w:w="31"/>
        <w:gridCol w:w="2508"/>
        <w:gridCol w:w="31"/>
      </w:tblGrid>
      <w:tr w:rsidR="00A470A4">
        <w:trPr>
          <w:jc w:val="center"/>
        </w:trPr>
        <w:tc>
          <w:tcPr>
            <w:tcW w:w="1809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738" w:type="dxa"/>
            <w:gridSpan w:val="4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399" w:type="dxa"/>
            <w:gridSpan w:val="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14" w:type="dxa"/>
            <w:gridSpan w:val="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539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09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流量池号码（必填）</w:t>
            </w:r>
          </w:p>
        </w:tc>
        <w:tc>
          <w:tcPr>
            <w:tcW w:w="2704" w:type="dxa"/>
            <w:gridSpan w:val="3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/>
              </w:rPr>
              <w:t>poolNbr</w:t>
            </w:r>
          </w:p>
        </w:tc>
        <w:tc>
          <w:tcPr>
            <w:tcW w:w="1403" w:type="dxa"/>
            <w:gridSpan w:val="3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3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流量池号码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09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成员号码（必填）</w:t>
            </w:r>
          </w:p>
        </w:tc>
        <w:tc>
          <w:tcPr>
            <w:tcW w:w="2704" w:type="dxa"/>
            <w:gridSpan w:val="3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/>
              </w:rPr>
              <w:t>member_accNbr</w:t>
            </w:r>
          </w:p>
        </w:tc>
        <w:tc>
          <w:tcPr>
            <w:tcW w:w="1403" w:type="dxa"/>
            <w:gridSpan w:val="3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3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09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流量限额（必填）</w:t>
            </w:r>
          </w:p>
        </w:tc>
        <w:tc>
          <w:tcPr>
            <w:tcW w:w="2704" w:type="dxa"/>
            <w:gridSpan w:val="3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 w:cs="Arial"/>
                <w:color w:val="000000"/>
              </w:rPr>
              <w:t>flow_quota</w:t>
            </w:r>
          </w:p>
        </w:tc>
        <w:tc>
          <w:tcPr>
            <w:tcW w:w="1403" w:type="dxa"/>
            <w:gridSpan w:val="3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3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流量限额（单位MB）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-1为不限流量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流水号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  <w:t>contactID</w:t>
            </w:r>
          </w:p>
        </w:tc>
        <w:tc>
          <w:tcPr>
            <w:tcW w:w="1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要求不能与以往的重复，固定长度19位，作为订单的标识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0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状态代码：</w:t>
            </w:r>
          </w:p>
        </w:tc>
        <w:tc>
          <w:tcPr>
            <w:tcW w:w="2738" w:type="dxa"/>
            <w:gridSpan w:val="4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Style w:val="start-tag"/>
                <w:rFonts w:ascii="黑体" w:eastAsia="黑体" w:hAnsi="黑体"/>
              </w:rPr>
              <w:t>RspCode</w:t>
            </w:r>
          </w:p>
        </w:tc>
        <w:tc>
          <w:tcPr>
            <w:tcW w:w="1399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4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0000成功，其他代码为失败</w:t>
            </w:r>
          </w:p>
        </w:tc>
      </w:tr>
      <w:tr w:rsidR="00A470A4">
        <w:trPr>
          <w:jc w:val="center"/>
        </w:trPr>
        <w:tc>
          <w:tcPr>
            <w:tcW w:w="180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738" w:type="dxa"/>
            <w:gridSpan w:val="4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Style w:val="start-tag"/>
                <w:rFonts w:ascii="黑体" w:eastAsia="黑体" w:hAnsi="黑体"/>
              </w:rPr>
              <w:t>RspDesc</w:t>
            </w:r>
          </w:p>
        </w:tc>
        <w:tc>
          <w:tcPr>
            <w:tcW w:w="1399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4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状态描述</w:t>
            </w:r>
          </w:p>
        </w:tc>
      </w:tr>
      <w:tr w:rsidR="00A470A4">
        <w:trPr>
          <w:jc w:val="center"/>
        </w:trPr>
        <w:tc>
          <w:tcPr>
            <w:tcW w:w="1809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操作流水号</w:t>
            </w:r>
          </w:p>
        </w:tc>
        <w:tc>
          <w:tcPr>
            <w:tcW w:w="2738" w:type="dxa"/>
            <w:gridSpan w:val="4"/>
          </w:tcPr>
          <w:p w:rsidR="00A470A4" w:rsidRDefault="004E241B">
            <w:pPr>
              <w:rPr>
                <w:rStyle w:val="start-tag"/>
                <w:rFonts w:ascii="黑体" w:eastAsia="黑体" w:hAnsi="黑体"/>
              </w:rPr>
            </w:pPr>
            <w:r>
              <w:rPr>
                <w:rStyle w:val="start-tag"/>
                <w:rFonts w:ascii="黑体" w:eastAsia="黑体" w:hAnsi="黑体"/>
              </w:rPr>
              <w:t>GROUP_TRANSACTIONID</w:t>
            </w:r>
          </w:p>
        </w:tc>
        <w:tc>
          <w:tcPr>
            <w:tcW w:w="1399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14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3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操作流水号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"service_name":"M2MPoolMemModify",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lastRenderedPageBreak/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"poolNbr":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"member_accNbr":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"flow_quota":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"contactID":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194" w:name="_Toc498357390"/>
      <w:r>
        <w:rPr>
          <w:rFonts w:ascii="黑体" w:eastAsia="黑体" w:hAnsi="黑体" w:hint="eastAsia"/>
          <w:lang w:eastAsia="zh-CN"/>
        </w:rPr>
        <w:t>物联网流量池总使用量查询</w:t>
      </w:r>
      <w:bookmarkEnd w:id="194"/>
    </w:p>
    <w:p w:rsidR="00A470A4" w:rsidRDefault="004E241B">
      <w:pPr>
        <w:rPr>
          <w:rFonts w:ascii="黑体" w:eastAsia="黑体" w:hAnsi="黑体"/>
          <w:b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M2MPoolQry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2646"/>
        <w:gridCol w:w="33"/>
        <w:gridCol w:w="1382"/>
        <w:gridCol w:w="31"/>
        <w:gridCol w:w="893"/>
        <w:gridCol w:w="31"/>
        <w:gridCol w:w="2521"/>
        <w:gridCol w:w="30"/>
      </w:tblGrid>
      <w:tr w:rsidR="00A470A4">
        <w:trPr>
          <w:jc w:val="center"/>
        </w:trPr>
        <w:tc>
          <w:tcPr>
            <w:tcW w:w="183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679" w:type="dxa"/>
            <w:gridSpan w:val="2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13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24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551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832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流量池号码（必填）</w:t>
            </w:r>
          </w:p>
        </w:tc>
        <w:tc>
          <w:tcPr>
            <w:tcW w:w="2646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/>
              </w:rPr>
              <w:t>poolNbr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流量池号码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32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zCs w:val="21"/>
                <w:highlight w:val="white"/>
              </w:rPr>
              <w:t>当月可用流量</w:t>
            </w:r>
          </w:p>
        </w:tc>
        <w:tc>
          <w:tcPr>
            <w:tcW w:w="2679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pool_total</w:t>
            </w:r>
          </w:p>
        </w:tc>
        <w:tc>
          <w:tcPr>
            <w:tcW w:w="141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Cs w:val="21"/>
                <w:highlight w:val="white"/>
              </w:rPr>
              <w:t>当月可用流量</w:t>
            </w:r>
          </w:p>
        </w:tc>
      </w:tr>
      <w:tr w:rsidR="00A470A4">
        <w:trPr>
          <w:jc w:val="center"/>
        </w:trPr>
        <w:tc>
          <w:tcPr>
            <w:tcW w:w="1832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剩余流量</w:t>
            </w:r>
          </w:p>
        </w:tc>
        <w:tc>
          <w:tcPr>
            <w:tcW w:w="2679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pool_left</w:t>
            </w:r>
          </w:p>
        </w:tc>
        <w:tc>
          <w:tcPr>
            <w:tcW w:w="141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剩余流量</w:t>
            </w:r>
          </w:p>
        </w:tc>
      </w:tr>
      <w:tr w:rsidR="00A470A4">
        <w:trPr>
          <w:jc w:val="center"/>
        </w:trPr>
        <w:tc>
          <w:tcPr>
            <w:tcW w:w="1832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池类型</w:t>
            </w:r>
          </w:p>
        </w:tc>
        <w:tc>
          <w:tcPr>
            <w:tcW w:w="2679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access_type</w:t>
            </w:r>
          </w:p>
        </w:tc>
        <w:tc>
          <w:tcPr>
            <w:tcW w:w="141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池类型</w:t>
            </w:r>
          </w:p>
        </w:tc>
      </w:tr>
      <w:tr w:rsidR="00A470A4">
        <w:trPr>
          <w:jc w:val="center"/>
        </w:trPr>
        <w:tc>
          <w:tcPr>
            <w:tcW w:w="1832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当月已用流量</w:t>
            </w:r>
          </w:p>
        </w:tc>
        <w:tc>
          <w:tcPr>
            <w:tcW w:w="2679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pool_already</w:t>
            </w:r>
          </w:p>
        </w:tc>
        <w:tc>
          <w:tcPr>
            <w:tcW w:w="141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量池</w:t>
            </w:r>
            <w:r>
              <w:rPr>
                <w:rFonts w:ascii="黑体" w:eastAsia="黑体" w:hAnsi="黑体" w:hint="eastAsia"/>
              </w:rPr>
              <w:t>当月已用流量</w:t>
            </w:r>
          </w:p>
        </w:tc>
      </w:tr>
      <w:tr w:rsidR="00A470A4">
        <w:trPr>
          <w:jc w:val="center"/>
        </w:trPr>
        <w:tc>
          <w:tcPr>
            <w:tcW w:w="1832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结果状态</w:t>
            </w:r>
          </w:p>
        </w:tc>
        <w:tc>
          <w:tcPr>
            <w:tcW w:w="2679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Style w:val="start-tag"/>
                <w:rFonts w:ascii="黑体" w:eastAsia="黑体" w:hAnsi="黑体"/>
              </w:rPr>
              <w:t>IRESULT</w:t>
            </w:r>
          </w:p>
        </w:tc>
        <w:tc>
          <w:tcPr>
            <w:tcW w:w="141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0表示成功</w:t>
            </w:r>
          </w:p>
        </w:tc>
      </w:tr>
      <w:tr w:rsidR="00A470A4">
        <w:trPr>
          <w:jc w:val="center"/>
        </w:trPr>
        <w:tc>
          <w:tcPr>
            <w:tcW w:w="1832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操作流水号</w:t>
            </w:r>
          </w:p>
        </w:tc>
        <w:tc>
          <w:tcPr>
            <w:tcW w:w="2679" w:type="dxa"/>
            <w:gridSpan w:val="2"/>
          </w:tcPr>
          <w:p w:rsidR="00A470A4" w:rsidRDefault="004E241B">
            <w:pPr>
              <w:rPr>
                <w:rStyle w:val="start-tag"/>
                <w:rFonts w:ascii="黑体" w:eastAsia="黑体" w:hAnsi="黑体"/>
              </w:rPr>
            </w:pPr>
            <w:r>
              <w:rPr>
                <w:rStyle w:val="start-tag"/>
                <w:rFonts w:ascii="黑体" w:eastAsia="黑体" w:hAnsi="黑体"/>
              </w:rPr>
              <w:t>GROUP_TRANSACTIONID</w:t>
            </w:r>
          </w:p>
        </w:tc>
        <w:tc>
          <w:tcPr>
            <w:tcW w:w="141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操作流水号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"service_name":"M2MPoolQry",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"poolNbr":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195" w:name="_Toc498357391"/>
      <w:r>
        <w:rPr>
          <w:rFonts w:ascii="黑体" w:eastAsia="黑体" w:hAnsi="黑体" w:hint="eastAsia"/>
          <w:lang w:eastAsia="zh-CN"/>
        </w:rPr>
        <w:t>物联网流量池单个成员使用量查询</w:t>
      </w:r>
      <w:bookmarkEnd w:id="195"/>
    </w:p>
    <w:p w:rsidR="00A470A4" w:rsidRDefault="004E241B">
      <w:pPr>
        <w:rPr>
          <w:rFonts w:ascii="黑体" w:eastAsia="黑体" w:hAnsi="黑体"/>
          <w:b/>
          <w:color w:val="000000"/>
          <w:kern w:val="0"/>
          <w:sz w:val="24"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M2MPoolMemQry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2646"/>
        <w:gridCol w:w="33"/>
        <w:gridCol w:w="1382"/>
        <w:gridCol w:w="31"/>
        <w:gridCol w:w="893"/>
        <w:gridCol w:w="31"/>
        <w:gridCol w:w="2521"/>
        <w:gridCol w:w="30"/>
      </w:tblGrid>
      <w:tr w:rsidR="00A470A4">
        <w:trPr>
          <w:jc w:val="center"/>
        </w:trPr>
        <w:tc>
          <w:tcPr>
            <w:tcW w:w="183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679" w:type="dxa"/>
            <w:gridSpan w:val="2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13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24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551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832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</w:rPr>
            </w:pPr>
            <w:r>
              <w:rPr>
                <w:rFonts w:ascii="黑体" w:eastAsia="黑体" w:hAnsi="黑体" w:cs="Arial" w:hint="eastAsia"/>
              </w:rPr>
              <w:t>流量池号码（必填）</w:t>
            </w:r>
          </w:p>
        </w:tc>
        <w:tc>
          <w:tcPr>
            <w:tcW w:w="2646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</w:rPr>
            </w:pPr>
            <w:r>
              <w:rPr>
                <w:rFonts w:ascii="黑体" w:eastAsia="黑体" w:hAnsi="黑体"/>
              </w:rPr>
              <w:t>poolNbr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流量池号码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832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</w:rPr>
            </w:pPr>
            <w:r>
              <w:rPr>
                <w:rFonts w:ascii="黑体" w:eastAsia="黑体" w:hAnsi="黑体" w:cs="Arial" w:hint="eastAsia"/>
              </w:rPr>
              <w:t>成员号码（必填）</w:t>
            </w:r>
          </w:p>
        </w:tc>
        <w:tc>
          <w:tcPr>
            <w:tcW w:w="2646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</w:rPr>
            </w:pPr>
            <w:r>
              <w:rPr>
                <w:rFonts w:ascii="黑体" w:eastAsia="黑体" w:hAnsi="黑体"/>
              </w:rPr>
              <w:t>member_accNbr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设备号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83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月份  （必填）</w:t>
            </w:r>
          </w:p>
        </w:tc>
        <w:tc>
          <w:tcPr>
            <w:tcW w:w="2646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bookmarkStart w:id="196" w:name="OLE_LINK139"/>
            <w:bookmarkStart w:id="197" w:name="OLE_LINK140"/>
            <w:r>
              <w:rPr>
                <w:rFonts w:ascii="黑体" w:eastAsia="黑体" w:hAnsi="黑体"/>
              </w:rPr>
              <w:t>monthSelect</w:t>
            </w:r>
            <w:bookmarkEnd w:id="196"/>
            <w:bookmarkEnd w:id="197"/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1=本月0=上月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32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池剩余量</w:t>
            </w:r>
          </w:p>
        </w:tc>
        <w:tc>
          <w:tcPr>
            <w:tcW w:w="2679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pool_left</w:t>
            </w:r>
          </w:p>
        </w:tc>
        <w:tc>
          <w:tcPr>
            <w:tcW w:w="141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池剩余量</w:t>
            </w:r>
          </w:p>
        </w:tc>
      </w:tr>
      <w:tr w:rsidR="00A470A4">
        <w:trPr>
          <w:jc w:val="center"/>
        </w:trPr>
        <w:tc>
          <w:tcPr>
            <w:tcW w:w="1832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池已使用量</w:t>
            </w:r>
          </w:p>
        </w:tc>
        <w:tc>
          <w:tcPr>
            <w:tcW w:w="2679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Style w:val="start-tag"/>
                <w:rFonts w:ascii="黑体" w:eastAsia="黑体" w:hAnsi="黑体"/>
              </w:rPr>
              <w:t>pool_already</w:t>
            </w:r>
          </w:p>
        </w:tc>
        <w:tc>
          <w:tcPr>
            <w:tcW w:w="141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池已使用量</w:t>
            </w:r>
          </w:p>
        </w:tc>
      </w:tr>
      <w:tr w:rsidR="00A470A4">
        <w:trPr>
          <w:jc w:val="center"/>
        </w:trPr>
        <w:tc>
          <w:tcPr>
            <w:tcW w:w="1832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池总量</w:t>
            </w:r>
          </w:p>
        </w:tc>
        <w:tc>
          <w:tcPr>
            <w:tcW w:w="2679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Style w:val="start-tag"/>
                <w:rFonts w:ascii="黑体" w:eastAsia="黑体" w:hAnsi="黑体"/>
              </w:rPr>
              <w:t>pool_total</w:t>
            </w:r>
          </w:p>
        </w:tc>
        <w:tc>
          <w:tcPr>
            <w:tcW w:w="141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池总量</w:t>
            </w:r>
          </w:p>
        </w:tc>
      </w:tr>
      <w:tr w:rsidR="00A470A4">
        <w:trPr>
          <w:jc w:val="center"/>
        </w:trPr>
        <w:tc>
          <w:tcPr>
            <w:tcW w:w="1832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成员分配额度</w:t>
            </w:r>
          </w:p>
        </w:tc>
        <w:tc>
          <w:tcPr>
            <w:tcW w:w="2679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Style w:val="start-tag"/>
                <w:rFonts w:ascii="黑体" w:eastAsia="黑体" w:hAnsi="黑体"/>
              </w:rPr>
              <w:t>POOL_MEMBER_TOTAL</w:t>
            </w:r>
          </w:p>
        </w:tc>
        <w:tc>
          <w:tcPr>
            <w:tcW w:w="141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成员分配额度</w:t>
            </w:r>
          </w:p>
        </w:tc>
      </w:tr>
      <w:tr w:rsidR="00A470A4">
        <w:trPr>
          <w:jc w:val="center"/>
        </w:trPr>
        <w:tc>
          <w:tcPr>
            <w:tcW w:w="1832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成员号码</w:t>
            </w:r>
          </w:p>
        </w:tc>
        <w:tc>
          <w:tcPr>
            <w:tcW w:w="2679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Style w:val="start-tag"/>
                <w:rFonts w:ascii="黑体" w:eastAsia="黑体" w:hAnsi="黑体"/>
              </w:rPr>
              <w:t>ACC_NBR</w:t>
            </w:r>
          </w:p>
        </w:tc>
        <w:tc>
          <w:tcPr>
            <w:tcW w:w="141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设备号</w:t>
            </w:r>
          </w:p>
        </w:tc>
      </w:tr>
      <w:tr w:rsidR="00A470A4">
        <w:trPr>
          <w:jc w:val="center"/>
        </w:trPr>
        <w:tc>
          <w:tcPr>
            <w:tcW w:w="1832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成员支出量</w:t>
            </w:r>
          </w:p>
        </w:tc>
        <w:tc>
          <w:tcPr>
            <w:tcW w:w="2679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pool_member_already</w:t>
            </w:r>
          </w:p>
        </w:tc>
        <w:tc>
          <w:tcPr>
            <w:tcW w:w="141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成员支出量</w:t>
            </w:r>
          </w:p>
        </w:tc>
      </w:tr>
      <w:tr w:rsidR="00A470A4">
        <w:trPr>
          <w:jc w:val="center"/>
        </w:trPr>
        <w:tc>
          <w:tcPr>
            <w:tcW w:w="1832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操作流水号</w:t>
            </w:r>
          </w:p>
        </w:tc>
        <w:tc>
          <w:tcPr>
            <w:tcW w:w="2679" w:type="dxa"/>
            <w:gridSpan w:val="2"/>
          </w:tcPr>
          <w:p w:rsidR="00A470A4" w:rsidRDefault="004E241B">
            <w:pPr>
              <w:rPr>
                <w:rStyle w:val="start-tag"/>
                <w:rFonts w:ascii="黑体" w:eastAsia="黑体" w:hAnsi="黑体"/>
              </w:rPr>
            </w:pPr>
            <w:r>
              <w:rPr>
                <w:rStyle w:val="start-tag"/>
                <w:rFonts w:ascii="黑体" w:eastAsia="黑体" w:hAnsi="黑体"/>
              </w:rPr>
              <w:t>GROUP_TRANSACTIONID</w:t>
            </w:r>
          </w:p>
        </w:tc>
        <w:tc>
          <w:tcPr>
            <w:tcW w:w="1413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操作流水号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"service_name":"M2MPoolMemQry",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"poolNbr":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"member_accNbr":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"monthSelect":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198" w:name="_Toc498357392"/>
      <w:r>
        <w:rPr>
          <w:rFonts w:ascii="黑体" w:eastAsia="黑体" w:hAnsi="黑体" w:hint="eastAsia"/>
          <w:lang w:eastAsia="zh-CN"/>
        </w:rPr>
        <w:t>物联网流量池充值接口</w:t>
      </w:r>
      <w:bookmarkEnd w:id="198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M2MPoolFlowPay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34"/>
        <w:gridCol w:w="2507"/>
        <w:gridCol w:w="17"/>
        <w:gridCol w:w="32"/>
        <w:gridCol w:w="1399"/>
        <w:gridCol w:w="19"/>
        <w:gridCol w:w="12"/>
        <w:gridCol w:w="907"/>
        <w:gridCol w:w="12"/>
        <w:gridCol w:w="20"/>
        <w:gridCol w:w="2585"/>
        <w:gridCol w:w="31"/>
      </w:tblGrid>
      <w:tr w:rsidR="00A470A4">
        <w:trPr>
          <w:jc w:val="center"/>
        </w:trPr>
        <w:tc>
          <w:tcPr>
            <w:tcW w:w="1858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556" w:type="dxa"/>
            <w:gridSpan w:val="3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30" w:type="dxa"/>
            <w:gridSpan w:val="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39" w:type="dxa"/>
            <w:gridSpan w:val="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16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58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流量池号码</w:t>
            </w:r>
          </w:p>
        </w:tc>
        <w:tc>
          <w:tcPr>
            <w:tcW w:w="2524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</w:rPr>
              <w:t>poolNbr</w:t>
            </w:r>
          </w:p>
        </w:tc>
        <w:tc>
          <w:tcPr>
            <w:tcW w:w="143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38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17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流量池的号码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58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充值量（单位GB）</w:t>
            </w:r>
          </w:p>
        </w:tc>
        <w:tc>
          <w:tcPr>
            <w:tcW w:w="2524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199" w:name="OLE_LINK141"/>
            <w:bookmarkStart w:id="200" w:name="OLE_LINK142"/>
            <w:r>
              <w:rPr>
                <w:rFonts w:ascii="黑体" w:eastAsia="黑体" w:hAnsi="黑体" w:hint="eastAsia"/>
              </w:rPr>
              <w:t>charge</w:t>
            </w:r>
            <w:bookmarkEnd w:id="199"/>
            <w:bookmarkEnd w:id="200"/>
          </w:p>
        </w:tc>
        <w:tc>
          <w:tcPr>
            <w:tcW w:w="143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38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17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要充值的流量大小，单位为GB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流水号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</w:pPr>
            <w:bookmarkStart w:id="201" w:name="OLE_LINK143"/>
            <w:r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  <w:t>contactID</w:t>
            </w:r>
            <w:bookmarkEnd w:id="201"/>
          </w:p>
        </w:tc>
        <w:tc>
          <w:tcPr>
            <w:tcW w:w="14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要求不能与以往的重复，固定长度19位，作为订单的标识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58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查询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结果代码</w:t>
            </w:r>
          </w:p>
        </w:tc>
        <w:tc>
          <w:tcPr>
            <w:tcW w:w="2556" w:type="dxa"/>
            <w:gridSpan w:val="3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color w:val="800000"/>
                <w:kern w:val="0"/>
                <w:sz w:val="24"/>
                <w:highlight w:val="white"/>
                <w:lang w:eastAsia="zh-CN"/>
              </w:rPr>
              <w:t>result</w:t>
            </w:r>
          </w:p>
        </w:tc>
        <w:tc>
          <w:tcPr>
            <w:tcW w:w="1430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9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16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充值正确返回0，其余都是错误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"service_name":"M2MPoolFlowPay",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"poolNbr":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"charge":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"contactID":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202" w:name="_Toc498357393"/>
      <w:r>
        <w:rPr>
          <w:rFonts w:ascii="黑体" w:eastAsia="黑体" w:hAnsi="黑体" w:hint="eastAsia"/>
          <w:lang w:eastAsia="zh-CN"/>
        </w:rPr>
        <w:t>【不推荐】物联网流量预警比例设置</w:t>
      </w:r>
      <w:bookmarkEnd w:id="202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M2MFlowAlarmSet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8"/>
        <w:gridCol w:w="2521"/>
        <w:gridCol w:w="12"/>
        <w:gridCol w:w="20"/>
        <w:gridCol w:w="1393"/>
        <w:gridCol w:w="31"/>
        <w:gridCol w:w="23"/>
        <w:gridCol w:w="878"/>
        <w:gridCol w:w="33"/>
        <w:gridCol w:w="20"/>
        <w:gridCol w:w="2605"/>
        <w:gridCol w:w="31"/>
      </w:tblGrid>
      <w:tr w:rsidR="00A470A4">
        <w:trPr>
          <w:jc w:val="center"/>
        </w:trPr>
        <w:tc>
          <w:tcPr>
            <w:tcW w:w="1832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553" w:type="dxa"/>
            <w:gridSpan w:val="3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24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34" w:type="dxa"/>
            <w:gridSpan w:val="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56" w:type="dxa"/>
            <w:gridSpan w:val="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32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设备号码</w:t>
            </w:r>
          </w:p>
        </w:tc>
        <w:tc>
          <w:tcPr>
            <w:tcW w:w="2521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accNbr</w:t>
            </w:r>
          </w:p>
        </w:tc>
        <w:tc>
          <w:tcPr>
            <w:tcW w:w="1425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32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设备号码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32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lastRenderedPageBreak/>
              <w:t>比例值</w:t>
            </w:r>
          </w:p>
        </w:tc>
        <w:tc>
          <w:tcPr>
            <w:tcW w:w="2521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203" w:name="OLE_LINK144"/>
            <w:r>
              <w:rPr>
                <w:rFonts w:ascii="黑体" w:eastAsia="黑体" w:hAnsi="黑体"/>
              </w:rPr>
              <w:t>attr_value</w:t>
            </w:r>
            <w:bookmarkEnd w:id="203"/>
          </w:p>
        </w:tc>
        <w:tc>
          <w:tcPr>
            <w:tcW w:w="1425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32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gridSpan w:val="3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color w:val="000000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比例值 40</w:t>
            </w:r>
            <w:r>
              <w:rPr>
                <w:rFonts w:ascii="黑体" w:eastAsia="黑体" w:hAnsi="黑体" w:cs="Arial" w:hint="eastAsia"/>
                <w:color w:val="000000"/>
                <w:lang w:eastAsia="zh-CN"/>
              </w:rPr>
              <w:t>,</w:t>
            </w:r>
            <w:r>
              <w:rPr>
                <w:rFonts w:ascii="黑体" w:eastAsia="黑体" w:hAnsi="黑体" w:cs="Arial" w:hint="eastAsia"/>
                <w:color w:val="000000"/>
              </w:rPr>
              <w:t>80</w:t>
            </w:r>
            <w:r>
              <w:rPr>
                <w:rFonts w:ascii="黑体" w:eastAsia="黑体" w:hAnsi="黑体" w:cs="Arial" w:hint="eastAsia"/>
                <w:color w:val="000000"/>
                <w:lang w:eastAsia="zh-CN"/>
              </w:rPr>
              <w:t>,</w:t>
            </w:r>
            <w:r>
              <w:rPr>
                <w:rFonts w:ascii="黑体" w:eastAsia="黑体" w:hAnsi="黑体" w:cs="Arial" w:hint="eastAsia"/>
                <w:color w:val="000000"/>
              </w:rPr>
              <w:t>100 分别指百分比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该参数传多个值的时候可以用逗号隔开赋值，例如</w:t>
            </w:r>
            <w:r>
              <w:rPr>
                <w:rFonts w:ascii="黑体" w:eastAsia="黑体" w:hAnsi="黑体" w:cs="Arial" w:hint="eastAsia"/>
                <w:color w:val="000000"/>
                <w:lang w:eastAsia="zh-CN"/>
              </w:rPr>
              <w:t>“40,80”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流水号</w:t>
            </w:r>
          </w:p>
        </w:tc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</w:pPr>
            <w:bookmarkStart w:id="204" w:name="OLE_LINK145"/>
            <w:bookmarkStart w:id="205" w:name="OLE_LINK146"/>
            <w:r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  <w:t>contactID</w:t>
            </w:r>
            <w:bookmarkEnd w:id="204"/>
            <w:bookmarkEnd w:id="205"/>
          </w:p>
        </w:tc>
        <w:tc>
          <w:tcPr>
            <w:tcW w:w="14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要求不能与以往的重复，固定长度19位，作为订单的标识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32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结果代码</w:t>
            </w:r>
          </w:p>
        </w:tc>
        <w:tc>
          <w:tcPr>
            <w:tcW w:w="2553" w:type="dxa"/>
            <w:gridSpan w:val="3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SvcCont</w:t>
            </w:r>
          </w:p>
        </w:tc>
        <w:tc>
          <w:tcPr>
            <w:tcW w:w="142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4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6" w:type="dxa"/>
            <w:gridSpan w:val="3"/>
            <w:vAlign w:val="center"/>
          </w:tcPr>
          <w:p w:rsidR="00A470A4" w:rsidRDefault="00A470A4">
            <w:pPr>
              <w:ind w:left="420" w:firstLine="420"/>
              <w:jc w:val="left"/>
              <w:rPr>
                <w:rFonts w:ascii="黑体" w:eastAsia="黑体" w:hAnsi="黑体"/>
                <w:lang w:eastAsia="zh-CN"/>
              </w:rPr>
            </w:pPr>
          </w:p>
        </w:tc>
      </w:tr>
    </w:tbl>
    <w:p w:rsidR="00A470A4" w:rsidRDefault="00A470A4">
      <w:pPr>
        <w:jc w:val="left"/>
        <w:rPr>
          <w:rFonts w:ascii="黑体" w:eastAsia="黑体" w:hAnsi="黑体"/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"service_name":"M2MFlowAlarmSet",</w:t>
      </w:r>
      <w:r>
        <w:rPr>
          <w:lang w:eastAsia="zh-CN"/>
        </w:rPr>
        <w:tab/>
      </w:r>
    </w:p>
    <w:p w:rsidR="00A470A4" w:rsidRDefault="004E241B">
      <w:pPr>
        <w:ind w:leftChars="400" w:left="84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"accNbr": "xxx",</w:t>
      </w:r>
    </w:p>
    <w:p w:rsidR="00A470A4" w:rsidRDefault="004E241B">
      <w:pPr>
        <w:ind w:leftChars="400" w:left="84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"attr_value": "xxx",</w:t>
      </w:r>
    </w:p>
    <w:p w:rsidR="00A470A4" w:rsidRDefault="004E241B">
      <w:pPr>
        <w:ind w:leftChars="400" w:left="84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"contactID": "xxx",</w:t>
      </w:r>
    </w:p>
    <w:p w:rsidR="00A470A4" w:rsidRDefault="004E241B">
      <w:pPr>
        <w:ind w:leftChars="400" w:left="84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jc w:val="left"/>
        <w:rPr>
          <w:rFonts w:ascii="黑体" w:eastAsia="黑体" w:hAnsi="黑体"/>
          <w:lang w:eastAsia="zh-CN"/>
        </w:rPr>
      </w:pPr>
    </w:p>
    <w:p w:rsidR="00A470A4" w:rsidRDefault="00A470A4">
      <w:pPr>
        <w:jc w:val="left"/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&lt;SvcCont&gt;</w:t>
      </w:r>
    </w:p>
    <w:p w:rsidR="00A470A4" w:rsidRDefault="004E241B">
      <w:pPr>
        <w:ind w:firstLine="42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&lt;Response&gt;</w:t>
      </w:r>
    </w:p>
    <w:p w:rsidR="00A470A4" w:rsidRDefault="004E241B">
      <w:pPr>
        <w:ind w:left="420" w:firstLine="42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&lt;RspType&gt;0&lt;/RspType&gt;</w:t>
      </w:r>
    </w:p>
    <w:p w:rsidR="00A470A4" w:rsidRDefault="004E241B">
      <w:pPr>
        <w:ind w:left="420" w:firstLine="42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&lt;RspCode&gt;0000&lt;/RspCode&gt;   //0000表示成功，其他均是失败</w:t>
      </w:r>
    </w:p>
    <w:p w:rsidR="00A470A4" w:rsidRDefault="004E241B">
      <w:pPr>
        <w:ind w:left="420" w:firstLine="42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&lt;RspDesc&gt;成功接收消息&lt;/RspDesc&gt;</w:t>
      </w:r>
    </w:p>
    <w:p w:rsidR="00A470A4" w:rsidRDefault="004E241B">
      <w:pPr>
        <w:ind w:firstLine="42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&lt;/Response&gt;</w:t>
      </w:r>
    </w:p>
    <w:p w:rsidR="00A470A4" w:rsidRDefault="004E241B">
      <w:pPr>
        <w:ind w:firstLine="420"/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&lt;GROUP_TRANSACTIONID&gt;1000000252201608103041718173&lt;/GROUP_TRANSACTIONID&gt;//流水号</w:t>
      </w:r>
    </w:p>
    <w:p w:rsidR="00A470A4" w:rsidRDefault="004E241B">
      <w:pPr>
        <w:jc w:val="left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&lt;/SvcCont&gt;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Pr="004F706F" w:rsidRDefault="004E241B">
      <w:pPr>
        <w:pStyle w:val="3"/>
        <w:numPr>
          <w:ilvl w:val="0"/>
          <w:numId w:val="12"/>
        </w:numPr>
        <w:rPr>
          <w:rFonts w:ascii="黑体" w:eastAsia="黑体" w:hAnsi="黑体"/>
          <w:color w:val="FF0000"/>
          <w:lang w:eastAsia="zh-CN"/>
        </w:rPr>
      </w:pPr>
      <w:bookmarkStart w:id="206" w:name="_Toc498357394"/>
      <w:r w:rsidRPr="004F706F">
        <w:rPr>
          <w:rFonts w:ascii="黑体" w:eastAsia="黑体" w:hAnsi="黑体" w:hint="eastAsia"/>
          <w:color w:val="FF0000"/>
          <w:lang w:eastAsia="zh-CN"/>
        </w:rPr>
        <w:t>物联网套餐订购接口</w:t>
      </w:r>
      <w:bookmarkEnd w:id="206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M2MOrder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9"/>
        <w:gridCol w:w="2532"/>
        <w:gridCol w:w="11"/>
        <w:gridCol w:w="32"/>
        <w:gridCol w:w="1383"/>
        <w:gridCol w:w="31"/>
        <w:gridCol w:w="10"/>
        <w:gridCol w:w="884"/>
        <w:gridCol w:w="33"/>
        <w:gridCol w:w="14"/>
        <w:gridCol w:w="2606"/>
        <w:gridCol w:w="31"/>
      </w:tblGrid>
      <w:tr w:rsidR="00A470A4">
        <w:trPr>
          <w:jc w:val="center"/>
        </w:trPr>
        <w:tc>
          <w:tcPr>
            <w:tcW w:w="1832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575" w:type="dxa"/>
            <w:gridSpan w:val="3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14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27" w:type="dxa"/>
            <w:gridSpan w:val="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51" w:type="dxa"/>
            <w:gridSpan w:val="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32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Cs w:val="21"/>
              </w:rPr>
              <w:t>号码的</w:t>
            </w:r>
            <w:r>
              <w:rPr>
                <w:rFonts w:ascii="黑体" w:eastAsia="黑体" w:hAnsi="黑体" w:hint="eastAsia"/>
                <w:szCs w:val="21"/>
                <w:lang w:eastAsia="zh-CN"/>
              </w:rPr>
              <w:t>mdn</w:t>
            </w:r>
            <w:r>
              <w:rPr>
                <w:rFonts w:ascii="黑体" w:eastAsia="黑体" w:hAnsi="黑体" w:hint="eastAsia"/>
                <w:szCs w:val="21"/>
              </w:rPr>
              <w:t>号</w:t>
            </w:r>
          </w:p>
        </w:tc>
        <w:tc>
          <w:tcPr>
            <w:tcW w:w="2543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207" w:name="OLE_LINK159"/>
            <w:bookmarkStart w:id="208" w:name="OLE_LINK160"/>
            <w:bookmarkStart w:id="209" w:name="OLE_LINK111"/>
            <w:r>
              <w:rPr>
                <w:rFonts w:ascii="黑体" w:eastAsia="黑体" w:hAnsi="黑体" w:hint="eastAsia"/>
              </w:rPr>
              <w:t>accessN</w:t>
            </w:r>
            <w:bookmarkStart w:id="210" w:name="_GoBack"/>
            <w:bookmarkEnd w:id="210"/>
            <w:r>
              <w:rPr>
                <w:rFonts w:ascii="黑体" w:eastAsia="黑体" w:hAnsi="黑体" w:hint="eastAsia"/>
              </w:rPr>
              <w:t>umber</w:t>
            </w:r>
            <w:bookmarkEnd w:id="207"/>
            <w:bookmarkEnd w:id="208"/>
            <w:bookmarkEnd w:id="209"/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25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3" w:type="dxa"/>
            <w:gridSpan w:val="3"/>
            <w:vMerge w:val="restart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accessNumber是设备号码MDN，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accessNumber与iccid两个有且仅有一个，不能两个参数同时包含，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32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号码的iccid号</w:t>
            </w:r>
          </w:p>
        </w:tc>
        <w:tc>
          <w:tcPr>
            <w:tcW w:w="2543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lang w:eastAsia="zh-CN"/>
              </w:rPr>
            </w:pPr>
            <w:bookmarkStart w:id="211" w:name="OLE_LINK161"/>
            <w:bookmarkStart w:id="212" w:name="OLE_LINK162"/>
            <w:r>
              <w:rPr>
                <w:rFonts w:ascii="黑体" w:eastAsia="黑体" w:hAnsi="黑体" w:hint="eastAsia"/>
                <w:lang w:eastAsia="zh-CN"/>
              </w:rPr>
              <w:t>iccid</w:t>
            </w:r>
            <w:bookmarkEnd w:id="211"/>
            <w:bookmarkEnd w:id="212"/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25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3" w:type="dxa"/>
            <w:gridSpan w:val="3"/>
            <w:vMerge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/>
              </w:rPr>
            </w:pP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32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 w:val="20"/>
              </w:rPr>
              <w:t>套餐名称</w:t>
            </w:r>
          </w:p>
        </w:tc>
        <w:tc>
          <w:tcPr>
            <w:tcW w:w="2543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lang w:eastAsia="zh-CN"/>
              </w:rPr>
            </w:pPr>
            <w:bookmarkStart w:id="213" w:name="OLE_LINK163"/>
            <w:bookmarkStart w:id="214" w:name="OLE_LINK164"/>
            <w:bookmarkStart w:id="215" w:name="OLE_LINK112"/>
            <w:r>
              <w:rPr>
                <w:rFonts w:ascii="黑体" w:eastAsia="黑体" w:hAnsi="黑体" w:hint="eastAsia"/>
              </w:rPr>
              <w:t>flowValue</w:t>
            </w:r>
            <w:bookmarkEnd w:id="213"/>
            <w:bookmarkEnd w:id="214"/>
            <w:bookmarkEnd w:id="215"/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3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填入“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套餐对应id</w:t>
            </w:r>
            <w:r>
              <w:rPr>
                <w:rFonts w:ascii="黑体" w:eastAsia="黑体" w:hAnsi="黑体" w:hint="eastAsia"/>
                <w:lang w:eastAsia="zh-CN"/>
              </w:rPr>
              <w:t>”，参考后面表1表2。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流水号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</w:pPr>
            <w:bookmarkStart w:id="216" w:name="OLE_LINK113"/>
            <w:bookmarkStart w:id="217" w:name="OLE_LINK114"/>
            <w:r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  <w:t>contactID</w:t>
            </w:r>
            <w:bookmarkEnd w:id="216"/>
            <w:bookmarkEnd w:id="217"/>
          </w:p>
        </w:tc>
        <w:tc>
          <w:tcPr>
            <w:tcW w:w="14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要求不能与以往的重复，固定长度19位，作为订单的标识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32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错误信息</w:t>
            </w:r>
          </w:p>
        </w:tc>
        <w:tc>
          <w:tcPr>
            <w:tcW w:w="2575" w:type="dxa"/>
            <w:gridSpan w:val="3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c</w:t>
            </w:r>
            <w:r>
              <w:rPr>
                <w:rFonts w:ascii="黑体" w:eastAsia="黑体" w:hAnsi="黑体" w:hint="eastAsia"/>
              </w:rPr>
              <w:t>heckout</w:t>
            </w:r>
          </w:p>
        </w:tc>
        <w:tc>
          <w:tcPr>
            <w:tcW w:w="141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7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1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返回错误信息</w:t>
            </w:r>
          </w:p>
        </w:tc>
      </w:tr>
      <w:tr w:rsidR="00A470A4">
        <w:trPr>
          <w:jc w:val="center"/>
        </w:trPr>
        <w:tc>
          <w:tcPr>
            <w:tcW w:w="1832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提示信息</w:t>
            </w:r>
          </w:p>
        </w:tc>
        <w:tc>
          <w:tcPr>
            <w:tcW w:w="2575" w:type="dxa"/>
            <w:gridSpan w:val="3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messg</w:t>
            </w:r>
          </w:p>
        </w:tc>
        <w:tc>
          <w:tcPr>
            <w:tcW w:w="141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7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1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在进行打折资费订购的时</w:t>
            </w:r>
            <w:r>
              <w:rPr>
                <w:rFonts w:ascii="黑体" w:eastAsia="黑体" w:hAnsi="黑体" w:hint="eastAsia"/>
              </w:rPr>
              <w:lastRenderedPageBreak/>
              <w:t>候，重复订购会出现的提示信息</w:t>
            </w:r>
          </w:p>
        </w:tc>
      </w:tr>
      <w:tr w:rsidR="00A470A4">
        <w:trPr>
          <w:jc w:val="center"/>
        </w:trPr>
        <w:tc>
          <w:tcPr>
            <w:tcW w:w="1832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lastRenderedPageBreak/>
              <w:t>订购信息</w:t>
            </w:r>
          </w:p>
        </w:tc>
        <w:tc>
          <w:tcPr>
            <w:tcW w:w="2575" w:type="dxa"/>
            <w:gridSpan w:val="3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info</w:t>
            </w:r>
          </w:p>
        </w:tc>
        <w:tc>
          <w:tcPr>
            <w:tcW w:w="141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7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1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</w:rPr>
              <w:t>值为success则表示订购成功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"accessNumber":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"iccid":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"flowValue":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"contactID":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ind w:firstLineChars="1176" w:firstLine="2833"/>
        <w:rPr>
          <w:rFonts w:ascii="黑体" w:eastAsia="黑体" w:hAnsi="黑体"/>
          <w:color w:val="2A00FF"/>
          <w:sz w:val="28"/>
          <w:highlight w:val="white"/>
        </w:rPr>
      </w:pPr>
      <w:r>
        <w:rPr>
          <w:rFonts w:ascii="黑体" w:eastAsia="黑体" w:hAnsi="黑体" w:hint="eastAsia"/>
          <w:b/>
          <w:color w:val="7030A0"/>
          <w:sz w:val="24"/>
          <w:highlight w:val="white"/>
        </w:rPr>
        <w:t>表1.物联网老套餐</w:t>
      </w:r>
    </w:p>
    <w:tbl>
      <w:tblPr>
        <w:tblpPr w:leftFromText="180" w:rightFromText="180" w:vertAnchor="text" w:horzAnchor="margin" w:tblpXSpec="center" w:tblpY="226"/>
        <w:tblW w:w="8682" w:type="dxa"/>
        <w:tblLayout w:type="fixed"/>
        <w:tblLook w:val="04A0" w:firstRow="1" w:lastRow="0" w:firstColumn="1" w:lastColumn="0" w:noHBand="0" w:noVBand="1"/>
      </w:tblPr>
      <w:tblGrid>
        <w:gridCol w:w="1780"/>
        <w:gridCol w:w="4991"/>
        <w:gridCol w:w="1096"/>
        <w:gridCol w:w="815"/>
      </w:tblGrid>
      <w:tr w:rsidR="00A470A4">
        <w:trPr>
          <w:trHeight w:val="27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套餐对应id</w:t>
            </w:r>
          </w:p>
        </w:tc>
        <w:tc>
          <w:tcPr>
            <w:tcW w:w="4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套餐名称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OFFER_ID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国内流量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M2M(数据)2元叠加包--专网版(2014)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206858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10MB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M2M(数据)1元叠加包--专网版(2014)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206859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5MB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M2M(数据)10元叠加包--专网版(2014)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206860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100MB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M2M(数据)30元叠加包--专网版(2014)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206861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500MB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M2M(数据)50元叠加包--专网版(2014)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206862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1GB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M2M(数据)300元加油包（1年）--专网版(2014)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206877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4GB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M2M(数据)600元加油包（1年）--专网版(2014)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206878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12GB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M2M(数据)200元加油包（6个月）--专网版(2014)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206879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3GB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M2M(数据)300元加油包（6个月）--专网版(2014)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206880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6GB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M2M(数据)70元加油包（3个月）--专网版(2014)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206881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1GB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M2M(数据)100元加油包（3个月）--专网版(2014)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206882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2GB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M2M(数据)200元加油包（3个月）--专网版(2015)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211929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4GB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M2M(数据)120元加油包（6个月）--专网版(2015)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211928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1GB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M2M(语音)9元叠加包--专网版(2015)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212202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无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M2M(数据)5元叠加包--专网版(2015)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30MB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M2M(数据)20元叠加包--专网版(2015)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211919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300MB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M2M(数据)70元叠加包--专网版(2015)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211920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2GB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M2M(数据)100元叠加包--专网版(2015)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211921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3GB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M2M(数据)130元叠加包--专网版(2015)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211922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4GB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M2M(数据)180元叠加包--专网版(2015)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211923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6GB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M2M(数据)280元叠加包--专网版(2015)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211924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11GB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lastRenderedPageBreak/>
              <w:t>34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M2M(数据)30元加油包（6个月）--专网版(2015)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211926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200MB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M2M(数据)60元加油包（6个月）--专网版(2015)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211927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500MB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M2M(语音)15元叠加包--专网版(2015)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211306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无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M2M(语音)29元套餐--专网版(2014)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209396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无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M2M短信加装包5元包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100369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无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M2M短信加装包10元包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100370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无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M2M(数据)10元套餐--专网版(2014)。。。。。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206838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100MB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M2M(数据)10元加油包(1个月)--专网版 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212588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100MB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M2M(数据)20元加油包(1个月)--专网版(2015)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212589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300MB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M2M(数据)30元加油包(1个月)--专网版(2015)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212590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500MB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M2M(数据)50元加油包(1个月)--专网版(2015)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212591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1GB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M2M(数据)70元加油包(1个月)--专网版(2015)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212592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wordWrap w:val="0"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2GB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M2M(数据)100元加油包(1个月)--专网版(2015)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212593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3GB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M2M(数据)130元加油包(1个月)--专网版(2015)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212594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4GB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M2M(数据)180元加油包(1个月)--专网版(2015)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212595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6GB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M2M(数据)280元加油包(1个月)--专网版(2015)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212596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  <w:lang w:eastAsia="zh-CN"/>
              </w:rPr>
              <w:t>11GB</w:t>
            </w:r>
          </w:p>
        </w:tc>
      </w:tr>
    </w:tbl>
    <w:p w:rsidR="00A470A4" w:rsidRDefault="00A470A4">
      <w:pPr>
        <w:rPr>
          <w:rFonts w:ascii="黑体" w:eastAsia="黑体" w:hAnsi="黑体"/>
          <w:color w:val="2A00FF"/>
          <w:sz w:val="28"/>
          <w:highlight w:val="white"/>
        </w:rPr>
      </w:pPr>
    </w:p>
    <w:p w:rsidR="00A470A4" w:rsidRDefault="004E241B">
      <w:pPr>
        <w:jc w:val="center"/>
        <w:rPr>
          <w:rFonts w:ascii="黑体" w:eastAsia="黑体" w:hAnsi="黑体"/>
          <w:b/>
          <w:color w:val="7030A0"/>
          <w:sz w:val="24"/>
          <w:highlight w:val="white"/>
        </w:rPr>
      </w:pPr>
      <w:r>
        <w:rPr>
          <w:rFonts w:ascii="黑体" w:eastAsia="黑体" w:hAnsi="黑体" w:hint="eastAsia"/>
          <w:b/>
          <w:color w:val="7030A0"/>
          <w:sz w:val="24"/>
          <w:highlight w:val="white"/>
        </w:rPr>
        <w:t>表</w:t>
      </w:r>
      <w:r>
        <w:rPr>
          <w:rFonts w:ascii="黑体" w:eastAsia="黑体" w:hAnsi="黑体"/>
          <w:b/>
          <w:color w:val="7030A0"/>
          <w:sz w:val="24"/>
          <w:highlight w:val="white"/>
        </w:rPr>
        <w:t>2.</w:t>
      </w:r>
      <w:r>
        <w:rPr>
          <w:rFonts w:ascii="黑体" w:eastAsia="黑体" w:hAnsi="黑体" w:hint="eastAsia"/>
          <w:b/>
          <w:color w:val="7030A0"/>
          <w:sz w:val="24"/>
          <w:highlight w:val="white"/>
        </w:rPr>
        <w:t>物联网新套餐</w:t>
      </w:r>
      <w:r>
        <w:rPr>
          <w:rFonts w:ascii="黑体" w:eastAsia="黑体" w:hAnsi="黑体" w:hint="eastAsia"/>
          <w:b/>
          <w:color w:val="FF0000"/>
          <w:sz w:val="24"/>
          <w:highlight w:val="white"/>
        </w:rPr>
        <w:t>（仅供新用户使用，切记：老用户不能订购新套餐）</w:t>
      </w:r>
    </w:p>
    <w:tbl>
      <w:tblPr>
        <w:tblW w:w="7225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5529"/>
      </w:tblGrid>
      <w:tr w:rsidR="00A470A4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 w:cs="宋体"/>
                <w:kern w:val="0"/>
                <w:sz w:val="24"/>
                <w:szCs w:val="22"/>
              </w:rPr>
            </w:pPr>
            <w:r>
              <w:rPr>
                <w:rFonts w:ascii="黑体" w:eastAsia="黑体" w:hAnsi="黑体" w:cs="宋体" w:hint="eastAsia"/>
                <w:kern w:val="0"/>
                <w:sz w:val="24"/>
                <w:szCs w:val="22"/>
              </w:rPr>
              <w:t>套餐对应id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vAlign w:val="bottom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4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4"/>
                <w:szCs w:val="22"/>
              </w:rPr>
              <w:t>套餐名称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2001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物联网（数据）月加餐包定向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物联网（数据）月加餐包定向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物联网（数据）月加餐包定向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12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物联网（数据）月加餐包定向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18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物联网（数据）月加餐包定向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物联网（数据）月加餐包定向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物联网（数据）月加餐包非定向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物联网（数据）月加餐包非定向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物联网（数据）月加餐包非定向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16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物联网（数据）月加餐包非定向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物联网（数据）月加餐包非定向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物联网（数据）月加餐包非定向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80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物联网（语音）月语音包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分钟（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物联网（语音）月语音包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9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分钟（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物联网（语音）月语音包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分钟（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物联网（语音）月语音包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29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分钟（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物联网（语音）月语音包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39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分钟（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物联网（语音）月语音包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49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分钟（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物联网（语音）月语音包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79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分钟（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物联网（语音）月语音包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99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700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分钟（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物联网（短信）月短信包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12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条（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lastRenderedPageBreak/>
              <w:t>2022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物联网（短信）月短信包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条（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物联网（短信）月短信包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条（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物联网（短信）月短信包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条（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物联网（短信）月短信包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条（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物联网（短信）月短信包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条（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物联网（短信）月短信包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条（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70MB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9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12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18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700MB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75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135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8GB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150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210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15GB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270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390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1100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4500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70MB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12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16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lastRenderedPageBreak/>
              <w:t>2060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32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700MB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80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135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175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8GB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270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15GB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2070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350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2071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2072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780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2073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1400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2074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3800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2075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5500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</w:tbl>
    <w:p w:rsidR="00A470A4" w:rsidRDefault="00A470A4">
      <w:pPr>
        <w:rPr>
          <w:rFonts w:ascii="黑体" w:eastAsia="黑体" w:hAnsi="黑体"/>
          <w:color w:val="2A00FF"/>
          <w:sz w:val="28"/>
          <w:highlight w:val="white"/>
        </w:rPr>
      </w:pP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218" w:name="_Toc498357395"/>
      <w:r>
        <w:rPr>
          <w:rFonts w:ascii="黑体" w:eastAsia="黑体" w:hAnsi="黑体" w:hint="eastAsia"/>
          <w:lang w:eastAsia="zh-CN"/>
        </w:rPr>
        <w:t>物联网套餐退订接口</w:t>
      </w:r>
      <w:bookmarkEnd w:id="218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M2MUnsubScribe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9"/>
        <w:gridCol w:w="2532"/>
        <w:gridCol w:w="11"/>
        <w:gridCol w:w="32"/>
        <w:gridCol w:w="1383"/>
        <w:gridCol w:w="31"/>
        <w:gridCol w:w="10"/>
        <w:gridCol w:w="884"/>
        <w:gridCol w:w="33"/>
        <w:gridCol w:w="14"/>
        <w:gridCol w:w="2606"/>
        <w:gridCol w:w="31"/>
      </w:tblGrid>
      <w:tr w:rsidR="00A470A4">
        <w:trPr>
          <w:jc w:val="center"/>
        </w:trPr>
        <w:tc>
          <w:tcPr>
            <w:tcW w:w="1832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575" w:type="dxa"/>
            <w:gridSpan w:val="3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14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27" w:type="dxa"/>
            <w:gridSpan w:val="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51" w:type="dxa"/>
            <w:gridSpan w:val="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32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Cs w:val="21"/>
              </w:rPr>
              <w:t>号码的</w:t>
            </w:r>
            <w:r>
              <w:rPr>
                <w:rFonts w:ascii="黑体" w:eastAsia="黑体" w:hAnsi="黑体" w:hint="eastAsia"/>
                <w:szCs w:val="21"/>
                <w:lang w:eastAsia="zh-CN"/>
              </w:rPr>
              <w:t>mdn</w:t>
            </w:r>
            <w:r>
              <w:rPr>
                <w:rFonts w:ascii="黑体" w:eastAsia="黑体" w:hAnsi="黑体" w:hint="eastAsia"/>
                <w:szCs w:val="21"/>
              </w:rPr>
              <w:t>号</w:t>
            </w:r>
          </w:p>
        </w:tc>
        <w:tc>
          <w:tcPr>
            <w:tcW w:w="2543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accessNumber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25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3" w:type="dxa"/>
            <w:gridSpan w:val="3"/>
            <w:vMerge w:val="restart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accessNumber是设备号码MDN，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accessNumber与iccid两个有且仅有一个，不能两个参数同时包含，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32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号码的iccid号</w:t>
            </w:r>
          </w:p>
        </w:tc>
        <w:tc>
          <w:tcPr>
            <w:tcW w:w="2543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iccid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25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3" w:type="dxa"/>
            <w:gridSpan w:val="3"/>
            <w:vMerge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/>
              </w:rPr>
            </w:pP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32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 w:val="20"/>
              </w:rPr>
              <w:t>套餐名称</w:t>
            </w:r>
          </w:p>
        </w:tc>
        <w:tc>
          <w:tcPr>
            <w:tcW w:w="2543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</w:rPr>
              <w:t>flowValue</w:t>
            </w:r>
          </w:p>
        </w:tc>
        <w:tc>
          <w:tcPr>
            <w:tcW w:w="141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3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填入“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套餐对应id</w:t>
            </w:r>
            <w:r>
              <w:rPr>
                <w:rFonts w:ascii="黑体" w:eastAsia="黑体" w:hAnsi="黑体" w:hint="eastAsia"/>
                <w:lang w:eastAsia="zh-CN"/>
              </w:rPr>
              <w:t>”，参考后面表1表2。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流水号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  <w:t>contactID</w:t>
            </w:r>
          </w:p>
        </w:tc>
        <w:tc>
          <w:tcPr>
            <w:tcW w:w="14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要求不能与以往的重复，固定长度19位，作为订单的标识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32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lastRenderedPageBreak/>
              <w:t>错误信息</w:t>
            </w:r>
          </w:p>
        </w:tc>
        <w:tc>
          <w:tcPr>
            <w:tcW w:w="2575" w:type="dxa"/>
            <w:gridSpan w:val="3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Gadugi"/>
                <w:kern w:val="0"/>
                <w:sz w:val="20"/>
                <w:szCs w:val="20"/>
                <w:lang w:eastAsia="zh-CN"/>
              </w:rPr>
              <w:t>checkout</w:t>
            </w:r>
          </w:p>
        </w:tc>
        <w:tc>
          <w:tcPr>
            <w:tcW w:w="141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7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1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返回错误信息</w:t>
            </w:r>
          </w:p>
        </w:tc>
      </w:tr>
      <w:tr w:rsidR="00A470A4">
        <w:trPr>
          <w:jc w:val="center"/>
        </w:trPr>
        <w:tc>
          <w:tcPr>
            <w:tcW w:w="1832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订购信息</w:t>
            </w:r>
          </w:p>
        </w:tc>
        <w:tc>
          <w:tcPr>
            <w:tcW w:w="2575" w:type="dxa"/>
            <w:gridSpan w:val="3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info</w:t>
            </w:r>
          </w:p>
        </w:tc>
        <w:tc>
          <w:tcPr>
            <w:tcW w:w="141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7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1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</w:rPr>
              <w:t>值为success则表示订购成功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"service_name":"M2MUnsubScribe",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"accessNumber":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"iccid":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"flowValue":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"contactID":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jc w:val="center"/>
        <w:rPr>
          <w:rFonts w:ascii="黑体" w:eastAsia="黑体" w:hAnsi="黑体"/>
          <w:color w:val="2A00FF"/>
          <w:sz w:val="28"/>
          <w:highlight w:val="white"/>
        </w:rPr>
      </w:pPr>
      <w:r>
        <w:rPr>
          <w:rFonts w:ascii="黑体" w:eastAsia="黑体" w:hAnsi="黑体" w:hint="eastAsia"/>
          <w:b/>
          <w:color w:val="7030A0"/>
          <w:sz w:val="24"/>
          <w:highlight w:val="white"/>
        </w:rPr>
        <w:t>表</w:t>
      </w:r>
      <w:r>
        <w:rPr>
          <w:rFonts w:ascii="黑体" w:eastAsia="黑体" w:hAnsi="黑体" w:hint="eastAsia"/>
          <w:b/>
          <w:color w:val="7030A0"/>
          <w:sz w:val="24"/>
          <w:highlight w:val="white"/>
          <w:lang w:eastAsia="zh-CN"/>
        </w:rPr>
        <w:t>1</w:t>
      </w:r>
      <w:r>
        <w:rPr>
          <w:rFonts w:ascii="黑体" w:eastAsia="黑体" w:hAnsi="黑体"/>
          <w:b/>
          <w:color w:val="7030A0"/>
          <w:sz w:val="24"/>
          <w:highlight w:val="white"/>
        </w:rPr>
        <w:t>.</w:t>
      </w:r>
      <w:r>
        <w:rPr>
          <w:rFonts w:ascii="黑体" w:eastAsia="黑体" w:hAnsi="黑体" w:hint="eastAsia"/>
          <w:b/>
          <w:color w:val="7030A0"/>
          <w:sz w:val="24"/>
          <w:highlight w:val="white"/>
        </w:rPr>
        <w:t>物联网</w:t>
      </w:r>
      <w:r>
        <w:rPr>
          <w:rFonts w:ascii="黑体" w:eastAsia="黑体" w:hAnsi="黑体" w:hint="eastAsia"/>
          <w:b/>
          <w:color w:val="7030A0"/>
          <w:sz w:val="24"/>
          <w:highlight w:val="white"/>
          <w:lang w:eastAsia="zh-CN"/>
        </w:rPr>
        <w:t>老</w:t>
      </w:r>
      <w:r>
        <w:rPr>
          <w:rFonts w:ascii="黑体" w:eastAsia="黑体" w:hAnsi="黑体" w:hint="eastAsia"/>
          <w:b/>
          <w:color w:val="7030A0"/>
          <w:sz w:val="24"/>
          <w:highlight w:val="white"/>
        </w:rPr>
        <w:t>套餐</w:t>
      </w:r>
    </w:p>
    <w:tbl>
      <w:tblPr>
        <w:tblpPr w:leftFromText="180" w:rightFromText="180" w:vertAnchor="text" w:horzAnchor="margin" w:tblpXSpec="center" w:tblpY="226"/>
        <w:tblW w:w="7867" w:type="dxa"/>
        <w:tblLayout w:type="fixed"/>
        <w:tblLook w:val="04A0" w:firstRow="1" w:lastRow="0" w:firstColumn="1" w:lastColumn="0" w:noHBand="0" w:noVBand="1"/>
      </w:tblPr>
      <w:tblGrid>
        <w:gridCol w:w="1780"/>
        <w:gridCol w:w="4991"/>
        <w:gridCol w:w="1096"/>
      </w:tblGrid>
      <w:tr w:rsidR="00A470A4">
        <w:trPr>
          <w:trHeight w:val="27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套餐对应id</w:t>
            </w:r>
          </w:p>
        </w:tc>
        <w:tc>
          <w:tcPr>
            <w:tcW w:w="4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套餐名称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OFFER_ID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M2M(数据)2元叠加包--专网版(2014)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206858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M2M(数据)1元叠加包--专网版(2014)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206859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M2M(数据)10元叠加包--专网版(2014)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206860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M2M(数据)30元叠加包--专网版(2014)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206861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M2M(数据)50元叠加包--专网版(2014)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206862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M2M(语音)9元叠加包--专网版(2015)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212202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M2M(数据)5元叠加包--专网版(2015)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211918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M2M(数据)20元叠加包--专网版(2015)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211919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M2M(数据)70元叠加包--专网版(2015)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211920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M2M(数据)100元叠加包--专网版(2015)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211921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M2M(数据)130元叠加包--专网版(2015)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211922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M2M(数据)180元叠加包--专网版(2015)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211923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M2M(数据)280元叠加包--专网版(2015)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211924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M2M(语音)15元叠加包--专网版(2015)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211306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M2M(语音)29元套餐--专网版(2014)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209396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M2M短信加装包5元包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100369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M2M短信加装包10元包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100370</w:t>
            </w:r>
          </w:p>
        </w:tc>
      </w:tr>
      <w:tr w:rsidR="00A470A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M2M(数据)10元套餐--专网版(2014)。。。。。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0A4" w:rsidRDefault="004E241B">
            <w:pPr>
              <w:widowControl/>
              <w:jc w:val="righ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206838</w:t>
            </w:r>
          </w:p>
        </w:tc>
      </w:tr>
    </w:tbl>
    <w:p w:rsidR="00A470A4" w:rsidRDefault="00A470A4">
      <w:pPr>
        <w:rPr>
          <w:rFonts w:ascii="黑体" w:eastAsia="黑体" w:hAnsi="黑体"/>
          <w:color w:val="2A00FF"/>
          <w:sz w:val="28"/>
          <w:highlight w:val="white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A470A4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</w:p>
    <w:p w:rsidR="00A470A4" w:rsidRDefault="004E241B">
      <w:pPr>
        <w:jc w:val="center"/>
        <w:rPr>
          <w:rFonts w:ascii="黑体" w:eastAsia="黑体" w:hAnsi="黑体"/>
          <w:b/>
          <w:color w:val="7030A0"/>
          <w:sz w:val="24"/>
          <w:highlight w:val="white"/>
          <w:lang w:eastAsia="zh-CN"/>
        </w:rPr>
      </w:pPr>
      <w:r>
        <w:rPr>
          <w:rFonts w:ascii="黑体" w:eastAsia="黑体" w:hAnsi="黑体" w:hint="eastAsia"/>
          <w:b/>
          <w:color w:val="7030A0"/>
          <w:sz w:val="24"/>
          <w:highlight w:val="white"/>
        </w:rPr>
        <w:t>表</w:t>
      </w:r>
      <w:r>
        <w:rPr>
          <w:rFonts w:ascii="黑体" w:eastAsia="黑体" w:hAnsi="黑体"/>
          <w:b/>
          <w:color w:val="7030A0"/>
          <w:sz w:val="24"/>
          <w:highlight w:val="white"/>
        </w:rPr>
        <w:t>2.</w:t>
      </w:r>
      <w:r>
        <w:rPr>
          <w:rFonts w:ascii="黑体" w:eastAsia="黑体" w:hAnsi="黑体" w:hint="eastAsia"/>
          <w:b/>
          <w:color w:val="7030A0"/>
          <w:sz w:val="24"/>
          <w:highlight w:val="white"/>
        </w:rPr>
        <w:t>物联网新套餐</w:t>
      </w:r>
    </w:p>
    <w:tbl>
      <w:tblPr>
        <w:tblW w:w="7225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5529"/>
      </w:tblGrid>
      <w:tr w:rsidR="00A470A4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 w:cs="宋体"/>
                <w:kern w:val="0"/>
                <w:sz w:val="24"/>
                <w:szCs w:val="22"/>
              </w:rPr>
            </w:pPr>
            <w:r>
              <w:rPr>
                <w:rFonts w:ascii="黑体" w:eastAsia="黑体" w:hAnsi="黑体" w:cs="宋体" w:hint="eastAsia"/>
                <w:kern w:val="0"/>
                <w:sz w:val="24"/>
                <w:szCs w:val="22"/>
              </w:rPr>
              <w:t>套餐对应id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vAlign w:val="bottom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4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4"/>
                <w:szCs w:val="22"/>
              </w:rPr>
              <w:t>套餐名称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物联网（语音）月语音包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分钟（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物联网（语音）月语音包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9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分钟（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物联网（语音）月语音包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分钟（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物联网（语音）月语音包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29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分钟（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lastRenderedPageBreak/>
              <w:t>2017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物联网（语音）月语音包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39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分钟（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物联网（语音）月语音包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49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分钟（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物联网（语音）月语音包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79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分钟（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物联网（语音）月语音包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99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700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分钟（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物联网（短信）月短信包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12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条（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物联网（短信）月短信包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条（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物联网（短信）月短信包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条（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物联网（短信）月短信包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条（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物联网（短信）月短信包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条（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物联网（短信）月短信包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条（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物联网（短信）月短信包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条（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2029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70MB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9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12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18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700MB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2039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75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135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8GB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150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210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15GB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270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390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2049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1100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4500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70MB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lastRenderedPageBreak/>
              <w:t>2057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12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2059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16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32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700MB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80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4GB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135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6GB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175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8GB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2069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270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15GB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2070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350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2071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2072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780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2073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1400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100GB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2074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3800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300GB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A470A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2075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0A4" w:rsidRDefault="004E241B">
            <w:pPr>
              <w:widowControl/>
              <w:jc w:val="left"/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物联网（数据）月流量包非定向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5500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元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500GB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黑体" w:eastAsia="黑体" w:hAnsi="黑体"/>
                <w:color w:val="000000"/>
                <w:kern w:val="0"/>
                <w:sz w:val="22"/>
                <w:szCs w:val="22"/>
              </w:rPr>
              <w:t>201604</w:t>
            </w:r>
            <w:r>
              <w:rPr>
                <w:rFonts w:ascii="黑体" w:eastAsia="黑体" w:hAnsi="黑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</w:tbl>
    <w:p w:rsidR="00A470A4" w:rsidRDefault="00A470A4">
      <w:pPr>
        <w:rPr>
          <w:rFonts w:ascii="黑体" w:eastAsia="黑体" w:hAnsi="黑体"/>
          <w:color w:val="2A00FF"/>
          <w:sz w:val="28"/>
          <w:highlight w:val="white"/>
        </w:rPr>
      </w:pP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Pr="004F706F" w:rsidRDefault="004E241B">
      <w:pPr>
        <w:pStyle w:val="3"/>
        <w:numPr>
          <w:ilvl w:val="0"/>
          <w:numId w:val="12"/>
        </w:numPr>
        <w:rPr>
          <w:rFonts w:ascii="黑体" w:eastAsia="黑体" w:hAnsi="黑体"/>
          <w:color w:val="FF0000"/>
          <w:lang w:eastAsia="zh-CN"/>
        </w:rPr>
      </w:pPr>
      <w:bookmarkStart w:id="219" w:name="_Toc498357396"/>
      <w:r w:rsidRPr="004F706F">
        <w:rPr>
          <w:rFonts w:ascii="黑体" w:eastAsia="黑体" w:hAnsi="黑体" w:hint="eastAsia"/>
          <w:color w:val="FF0000"/>
          <w:lang w:eastAsia="zh-CN"/>
        </w:rPr>
        <w:t>物联网设置卡达量断网阀值</w:t>
      </w:r>
      <w:bookmarkEnd w:id="219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M2MOffNetAction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8"/>
        <w:gridCol w:w="2306"/>
        <w:gridCol w:w="6"/>
        <w:gridCol w:w="31"/>
        <w:gridCol w:w="1306"/>
        <w:gridCol w:w="28"/>
        <w:gridCol w:w="831"/>
        <w:gridCol w:w="24"/>
        <w:gridCol w:w="7"/>
        <w:gridCol w:w="2317"/>
        <w:gridCol w:w="28"/>
      </w:tblGrid>
      <w:tr w:rsidR="00A470A4">
        <w:trPr>
          <w:jc w:val="center"/>
        </w:trPr>
        <w:tc>
          <w:tcPr>
            <w:tcW w:w="1638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343" w:type="dxa"/>
            <w:gridSpan w:val="3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334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62" w:type="dxa"/>
            <w:gridSpan w:val="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345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8522" w:type="dxa"/>
            <w:gridSpan w:val="1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28" w:type="dxa"/>
          <w:jc w:val="center"/>
        </w:trPr>
        <w:tc>
          <w:tcPr>
            <w:tcW w:w="1638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Cs w:val="21"/>
                <w:lang w:eastAsia="zh-CN"/>
              </w:rPr>
              <w:t>设备号码</w:t>
            </w:r>
          </w:p>
        </w:tc>
        <w:tc>
          <w:tcPr>
            <w:tcW w:w="2312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accNbr</w:t>
            </w:r>
          </w:p>
        </w:tc>
        <w:tc>
          <w:tcPr>
            <w:tcW w:w="133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859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348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设备号MDN</w:t>
            </w:r>
          </w:p>
        </w:tc>
      </w:tr>
      <w:tr w:rsidR="00A470A4">
        <w:trPr>
          <w:gridAfter w:val="1"/>
          <w:wAfter w:w="28" w:type="dxa"/>
          <w:jc w:val="center"/>
        </w:trPr>
        <w:tc>
          <w:tcPr>
            <w:tcW w:w="1638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</w:rPr>
              <w:t>断网阀值</w:t>
            </w:r>
          </w:p>
        </w:tc>
        <w:tc>
          <w:tcPr>
            <w:tcW w:w="2312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lang w:eastAsia="zh-CN"/>
              </w:rPr>
            </w:pPr>
            <w:bookmarkStart w:id="220" w:name="OLE_LINK165"/>
            <w:bookmarkStart w:id="221" w:name="OLE_LINK166"/>
            <w:r>
              <w:rPr>
                <w:rFonts w:ascii="黑体" w:eastAsia="黑体" w:hAnsi="黑体"/>
              </w:rPr>
              <w:t>quota</w:t>
            </w:r>
            <w:bookmarkEnd w:id="220"/>
            <w:bookmarkEnd w:id="221"/>
          </w:p>
        </w:tc>
        <w:tc>
          <w:tcPr>
            <w:tcW w:w="1337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59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348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要添加或调整的断网阀值（M</w:t>
            </w:r>
            <w:r>
              <w:rPr>
                <w:rFonts w:ascii="黑体" w:eastAsia="黑体" w:hAnsi="黑体" w:hint="eastAsia"/>
              </w:rPr>
              <w:t>为单位</w:t>
            </w:r>
            <w:r>
              <w:rPr>
                <w:rFonts w:ascii="黑体" w:eastAsia="黑体" w:hAnsi="黑体"/>
              </w:rPr>
              <w:t>）</w:t>
            </w:r>
            <w:r>
              <w:rPr>
                <w:rFonts w:ascii="黑体" w:eastAsia="黑体" w:hAnsi="黑体" w:hint="eastAsia"/>
              </w:rPr>
              <w:t>比如 1024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lastRenderedPageBreak/>
              <w:t>注意：</w:t>
            </w: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1)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设为</w:t>
            </w: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-1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表示无限制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2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）设为</w:t>
            </w: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0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表示有上网流量产生就会立即断网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3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）只能设置为</w:t>
            </w: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-1,0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或正整数</w:t>
            </w:r>
          </w:p>
          <w:p w:rsidR="00A470A4" w:rsidRDefault="00A470A4">
            <w:pPr>
              <w:snapToGrid w:val="0"/>
              <w:jc w:val="left"/>
              <w:rPr>
                <w:rFonts w:ascii="黑体" w:eastAsia="黑体" w:hAnsi="黑体"/>
                <w:lang w:eastAsia="zh-CN"/>
              </w:rPr>
            </w:pPr>
          </w:p>
        </w:tc>
      </w:tr>
      <w:tr w:rsidR="00A470A4">
        <w:trPr>
          <w:gridAfter w:val="1"/>
          <w:wAfter w:w="28" w:type="dxa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lastRenderedPageBreak/>
              <w:t>流水号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  <w:t>contactID</w:t>
            </w:r>
          </w:p>
        </w:tc>
        <w:tc>
          <w:tcPr>
            <w:tcW w:w="1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要求不能与以往的重复，固定长度19位，作为订单的标识</w:t>
            </w:r>
          </w:p>
        </w:tc>
      </w:tr>
      <w:tr w:rsidR="00A470A4">
        <w:trPr>
          <w:gridAfter w:val="1"/>
          <w:wAfter w:w="28" w:type="dxa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ind w:left="-21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操作类型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/>
                <w:lang w:eastAsia="zh-CN"/>
              </w:rPr>
              <w:t>action</w:t>
            </w:r>
          </w:p>
        </w:tc>
        <w:tc>
          <w:tcPr>
            <w:tcW w:w="1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pStyle w:val="af4"/>
              <w:spacing w:before="0" w:after="0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action=1，表示新增达量断网阈值；</w:t>
            </w:r>
          </w:p>
          <w:p w:rsidR="00A470A4" w:rsidRDefault="004E241B">
            <w:pPr>
              <w:pStyle w:val="af4"/>
              <w:spacing w:before="0" w:after="0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action= 2, 表示修改达量断网阈值；</w:t>
            </w:r>
          </w:p>
          <w:p w:rsidR="00A470A4" w:rsidRDefault="004E241B">
            <w:pPr>
              <w:pStyle w:val="af4"/>
              <w:spacing w:before="0" w:after="0"/>
              <w:rPr>
                <w:rFonts w:ascii="宋体" w:eastAsia="宋体" w:hAnsi="宋体" w:cs="宋体"/>
                <w:color w:val="FF0000"/>
                <w:sz w:val="27"/>
                <w:szCs w:val="27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action=3，表示取消达量断网功能</w:t>
            </w:r>
            <w:r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> </w:t>
            </w:r>
          </w:p>
          <w:p w:rsidR="00A470A4" w:rsidRDefault="004E241B">
            <w:pPr>
              <w:pStyle w:val="af4"/>
              <w:spacing w:before="0" w:after="0"/>
              <w:rPr>
                <w:rFonts w:ascii="宋体" w:eastAsia="宋体" w:hAnsi="宋体" w:cs="宋体"/>
                <w:color w:val="000000"/>
                <w:sz w:val="27"/>
                <w:szCs w:val="27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Ps:可以不传参数,不传时会检测有无达量断网功能，如有，就进行修改操作，没有进行增加操作</w:t>
            </w:r>
            <w:r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> </w:t>
            </w:r>
          </w:p>
          <w:p w:rsidR="00A470A4" w:rsidRDefault="00A470A4">
            <w:pPr>
              <w:pStyle w:val="af4"/>
              <w:spacing w:before="0" w:after="0"/>
              <w:rPr>
                <w:rFonts w:ascii="宋体" w:eastAsia="宋体" w:hAnsi="宋体" w:cs="宋体"/>
                <w:color w:val="FF0000"/>
                <w:sz w:val="27"/>
                <w:szCs w:val="27"/>
              </w:rPr>
            </w:pPr>
          </w:p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gridAfter w:val="1"/>
          <w:wAfter w:w="28" w:type="dxa"/>
          <w:trHeight w:val="2145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ind w:left="-21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要添加或调整的断网类型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type</w:t>
            </w:r>
          </w:p>
        </w:tc>
        <w:tc>
          <w:tcPr>
            <w:tcW w:w="1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pStyle w:val="af4"/>
              <w:spacing w:before="0" w:after="0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type表示要添加或调整的断网类型 ：</w:t>
            </w:r>
          </w:p>
          <w:p w:rsidR="00A470A4" w:rsidRDefault="004E241B">
            <w:pPr>
              <w:pStyle w:val="af4"/>
              <w:spacing w:before="0" w:after="0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设置为1:表示用户总使用量</w:t>
            </w:r>
          </w:p>
          <w:p w:rsidR="00A470A4" w:rsidRDefault="004E241B">
            <w:pPr>
              <w:pStyle w:val="af4"/>
              <w:spacing w:before="0" w:after="0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设置为2:表示超出套餐外使用量</w:t>
            </w:r>
          </w:p>
          <w:p w:rsidR="00A470A4" w:rsidRDefault="004E241B">
            <w:pPr>
              <w:pStyle w:val="af4"/>
              <w:spacing w:before="0" w:after="0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注意：用户级，阈值次月恢复；套餐级，阈值次周期恢复。</w:t>
            </w:r>
          </w:p>
          <w:p w:rsidR="00A470A4" w:rsidRDefault="004E241B">
            <w:pPr>
              <w:pStyle w:val="af4"/>
              <w:spacing w:before="0" w:after="0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Ps:可以不传参数，默认为1</w:t>
            </w:r>
          </w:p>
          <w:p w:rsidR="00A470A4" w:rsidRDefault="00A470A4">
            <w:pPr>
              <w:pStyle w:val="af4"/>
              <w:spacing w:before="0" w:after="0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rPr>
          <w:jc w:val="center"/>
        </w:trPr>
        <w:tc>
          <w:tcPr>
            <w:tcW w:w="8522" w:type="dxa"/>
            <w:gridSpan w:val="1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638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返回代号</w:t>
            </w:r>
          </w:p>
        </w:tc>
        <w:tc>
          <w:tcPr>
            <w:tcW w:w="2343" w:type="dxa"/>
            <w:gridSpan w:val="3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Style w:val="start-tag"/>
                <w:rFonts w:ascii="黑体" w:eastAsia="黑体" w:hAnsi="黑体"/>
              </w:rPr>
              <w:t>RspCode</w:t>
            </w:r>
          </w:p>
        </w:tc>
        <w:tc>
          <w:tcPr>
            <w:tcW w:w="133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62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345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成功：0000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"service_name":"M2MOffNetAction",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</w:t>
      </w:r>
      <w:r>
        <w:rPr>
          <w:rFonts w:ascii="黑体" w:eastAsia="黑体" w:hAnsi="黑体" w:hint="eastAsia"/>
        </w:rPr>
        <w:t>accNbr</w:t>
      </w:r>
      <w:r>
        <w:rPr>
          <w:rFonts w:ascii="黑体" w:eastAsia="黑体" w:hAnsi="黑体"/>
          <w:lang w:eastAsia="zh-CN"/>
        </w:rPr>
        <w:t>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"quota": "xxx",</w:t>
      </w:r>
    </w:p>
    <w:p w:rsidR="00A470A4" w:rsidRDefault="004E241B">
      <w:pPr>
        <w:ind w:leftChars="400" w:left="840" w:firstLine="42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>"action": "xxx",</w:t>
      </w:r>
    </w:p>
    <w:p w:rsidR="00A470A4" w:rsidRDefault="004E241B">
      <w:pPr>
        <w:ind w:leftChars="400" w:left="840" w:firstLine="42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lastRenderedPageBreak/>
        <w:t>"</w:t>
      </w:r>
      <w:r>
        <w:rPr>
          <w:rFonts w:ascii="黑体" w:eastAsia="黑体" w:hAnsi="黑体" w:hint="eastAsia"/>
          <w:lang w:eastAsia="zh-CN"/>
        </w:rPr>
        <w:t>type</w:t>
      </w:r>
      <w:r>
        <w:rPr>
          <w:rFonts w:ascii="黑体" w:eastAsia="黑体" w:hAnsi="黑体"/>
          <w:lang w:eastAsia="zh-CN"/>
        </w:rPr>
        <w:t>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"contactID":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222" w:name="_Toc498357397"/>
      <w:r>
        <w:rPr>
          <w:rFonts w:ascii="黑体" w:eastAsia="黑体" w:hAnsi="黑体" w:hint="eastAsia"/>
          <w:lang w:eastAsia="zh-CN"/>
        </w:rPr>
        <w:t>物联网达量断网后恢复上网功能</w:t>
      </w:r>
      <w:bookmarkEnd w:id="222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M2MRecoverNetAction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20"/>
        <w:gridCol w:w="2520"/>
        <w:gridCol w:w="7"/>
        <w:gridCol w:w="33"/>
        <w:gridCol w:w="1399"/>
        <w:gridCol w:w="31"/>
        <w:gridCol w:w="906"/>
        <w:gridCol w:w="25"/>
        <w:gridCol w:w="6"/>
        <w:gridCol w:w="2598"/>
        <w:gridCol w:w="31"/>
      </w:tblGrid>
      <w:tr w:rsidR="00A470A4">
        <w:trPr>
          <w:jc w:val="center"/>
        </w:trPr>
        <w:tc>
          <w:tcPr>
            <w:tcW w:w="1843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560" w:type="dxa"/>
            <w:gridSpan w:val="3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30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37" w:type="dxa"/>
            <w:gridSpan w:val="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29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43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Cs w:val="21"/>
                <w:lang w:eastAsia="zh-CN"/>
              </w:rPr>
              <w:t>设备号码</w:t>
            </w:r>
          </w:p>
        </w:tc>
        <w:tc>
          <w:tcPr>
            <w:tcW w:w="252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accNbr</w:t>
            </w:r>
          </w:p>
        </w:tc>
        <w:tc>
          <w:tcPr>
            <w:tcW w:w="143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37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29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用户MDN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流水号</w:t>
            </w: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</w:pPr>
            <w:bookmarkStart w:id="223" w:name="OLE_LINK169"/>
            <w:bookmarkStart w:id="224" w:name="OLE_LINK170"/>
            <w:r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  <w:t>contactID</w:t>
            </w:r>
            <w:bookmarkEnd w:id="223"/>
            <w:bookmarkEnd w:id="224"/>
          </w:p>
        </w:tc>
        <w:tc>
          <w:tcPr>
            <w:tcW w:w="1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要求不能与以往的重复，固定长度19位，作为订单的标识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43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返回代号</w:t>
            </w:r>
          </w:p>
        </w:tc>
        <w:tc>
          <w:tcPr>
            <w:tcW w:w="2560" w:type="dxa"/>
            <w:gridSpan w:val="3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Style w:val="start-tag"/>
                <w:rFonts w:ascii="黑体" w:eastAsia="黑体" w:hAnsi="黑体"/>
              </w:rPr>
              <w:t>RspCode</w:t>
            </w:r>
          </w:p>
        </w:tc>
        <w:tc>
          <w:tcPr>
            <w:tcW w:w="1430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7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2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成功：0000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"service_name":"M2MRecoverNetAction",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</w:t>
      </w:r>
      <w:r>
        <w:rPr>
          <w:rFonts w:ascii="黑体" w:eastAsia="黑体" w:hAnsi="黑体" w:hint="eastAsia"/>
        </w:rPr>
        <w:t>accNbr</w:t>
      </w:r>
      <w:r>
        <w:rPr>
          <w:rFonts w:ascii="黑体" w:eastAsia="黑体" w:hAnsi="黑体"/>
          <w:lang w:eastAsia="zh-CN"/>
        </w:rPr>
        <w:t>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"contactID":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225" w:name="_Toc498357398"/>
      <w:r>
        <w:rPr>
          <w:rFonts w:ascii="黑体" w:eastAsia="黑体" w:hAnsi="黑体" w:hint="eastAsia"/>
          <w:lang w:eastAsia="zh-CN"/>
        </w:rPr>
        <w:t>物联网语音详单查询接口</w:t>
      </w:r>
      <w:bookmarkEnd w:id="225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M2MQueryVoice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7"/>
        <w:gridCol w:w="2525"/>
        <w:gridCol w:w="32"/>
        <w:gridCol w:w="1389"/>
        <w:gridCol w:w="31"/>
        <w:gridCol w:w="899"/>
        <w:gridCol w:w="32"/>
        <w:gridCol w:w="2604"/>
        <w:gridCol w:w="30"/>
      </w:tblGrid>
      <w:tr w:rsidR="00A470A4">
        <w:trPr>
          <w:jc w:val="center"/>
        </w:trPr>
        <w:tc>
          <w:tcPr>
            <w:tcW w:w="1857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557" w:type="dxa"/>
            <w:gridSpan w:val="2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20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31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34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85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Cs w:val="21"/>
                <w:lang w:eastAsia="zh-CN"/>
              </w:rPr>
              <w:t>设备号码</w:t>
            </w:r>
          </w:p>
        </w:tc>
        <w:tc>
          <w:tcPr>
            <w:tcW w:w="2525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226" w:name="OLE_LINK175"/>
            <w:bookmarkStart w:id="227" w:name="OLE_LINK176"/>
            <w:r>
              <w:rPr>
                <w:rFonts w:ascii="黑体" w:eastAsia="黑体" w:hAnsi="黑体" w:hint="eastAsia"/>
              </w:rPr>
              <w:t>tel</w:t>
            </w:r>
            <w:bookmarkEnd w:id="226"/>
            <w:bookmarkEnd w:id="227"/>
          </w:p>
        </w:tc>
        <w:tc>
          <w:tcPr>
            <w:tcW w:w="142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30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6" w:type="dxa"/>
            <w:gridSpan w:val="2"/>
            <w:vMerge w:val="restart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tel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是设备号码MDN，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tel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与iccid两个有且仅有一个，不能两个参数同时包含，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85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号码的iccid号</w:t>
            </w:r>
          </w:p>
        </w:tc>
        <w:tc>
          <w:tcPr>
            <w:tcW w:w="2525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lang w:eastAsia="zh-CN"/>
              </w:rPr>
            </w:pPr>
            <w:bookmarkStart w:id="228" w:name="OLE_LINK177"/>
            <w:bookmarkStart w:id="229" w:name="OLE_LINK178"/>
            <w:r>
              <w:rPr>
                <w:rFonts w:ascii="黑体" w:eastAsia="黑体" w:hAnsi="黑体" w:hint="eastAsia"/>
                <w:lang w:eastAsia="zh-CN"/>
              </w:rPr>
              <w:t>iccid</w:t>
            </w:r>
            <w:bookmarkEnd w:id="228"/>
            <w:bookmarkEnd w:id="229"/>
          </w:p>
        </w:tc>
        <w:tc>
          <w:tcPr>
            <w:tcW w:w="142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30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6" w:type="dxa"/>
            <w:gridSpan w:val="2"/>
            <w:vMerge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/>
              </w:rPr>
            </w:pP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85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 w:val="20"/>
              </w:rPr>
              <w:t>开始时间</w:t>
            </w:r>
          </w:p>
        </w:tc>
        <w:tc>
          <w:tcPr>
            <w:tcW w:w="2525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lang w:eastAsia="zh-CN"/>
              </w:rPr>
            </w:pPr>
            <w:bookmarkStart w:id="230" w:name="OLE_LINK179"/>
            <w:bookmarkStart w:id="231" w:name="OLE_LINK180"/>
            <w:r>
              <w:rPr>
                <w:rFonts w:ascii="黑体" w:eastAsia="黑体" w:hAnsi="黑体"/>
              </w:rPr>
              <w:t>startDate</w:t>
            </w:r>
            <w:bookmarkEnd w:id="230"/>
            <w:bookmarkEnd w:id="231"/>
          </w:p>
        </w:tc>
        <w:tc>
          <w:tcPr>
            <w:tcW w:w="142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0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6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sz w:val="20"/>
              </w:rPr>
              <w:t>语音查询的开始时间</w:t>
            </w:r>
            <w:r>
              <w:rPr>
                <w:rFonts w:ascii="黑体" w:eastAsia="黑体" w:hAnsi="黑体" w:hint="cs"/>
                <w:sz w:val="20"/>
              </w:rPr>
              <w:t>YYYYMMDD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85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 w:hint="eastAsia"/>
                <w:sz w:val="20"/>
              </w:rPr>
              <w:t>结束时间</w:t>
            </w:r>
          </w:p>
        </w:tc>
        <w:tc>
          <w:tcPr>
            <w:tcW w:w="2525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</w:rPr>
            </w:pPr>
            <w:bookmarkStart w:id="232" w:name="OLE_LINK181"/>
            <w:bookmarkStart w:id="233" w:name="OLE_LINK182"/>
            <w:r>
              <w:rPr>
                <w:rFonts w:ascii="黑体" w:eastAsia="黑体" w:hAnsi="黑体"/>
              </w:rPr>
              <w:t>endDate</w:t>
            </w:r>
            <w:bookmarkEnd w:id="232"/>
            <w:bookmarkEnd w:id="233"/>
          </w:p>
        </w:tc>
        <w:tc>
          <w:tcPr>
            <w:tcW w:w="142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0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6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hint="eastAsia"/>
                <w:sz w:val="20"/>
              </w:rPr>
              <w:t>语音查询的结束时间</w:t>
            </w:r>
            <w:r>
              <w:rPr>
                <w:rFonts w:ascii="黑体" w:eastAsia="黑体" w:hAnsi="黑体" w:hint="cs"/>
                <w:sz w:val="20"/>
              </w:rPr>
              <w:t>YYYYMMDD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57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信息</w:t>
            </w:r>
          </w:p>
        </w:tc>
        <w:tc>
          <w:tcPr>
            <w:tcW w:w="255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root</w:t>
            </w:r>
          </w:p>
        </w:tc>
        <w:tc>
          <w:tcPr>
            <w:tcW w:w="1420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3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返回信息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"service_name":"M2MQueryVoice",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"tel":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lastRenderedPageBreak/>
        <w:tab/>
        <w:t>"iccid":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"startDate":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"endDate":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参数说明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370"/>
        <w:gridCol w:w="1260"/>
        <w:gridCol w:w="772"/>
        <w:gridCol w:w="2552"/>
      </w:tblGrid>
      <w:tr w:rsidR="00A470A4">
        <w:trPr>
          <w:cantSplit/>
          <w:trHeight w:val="360"/>
        </w:trPr>
        <w:tc>
          <w:tcPr>
            <w:tcW w:w="2518" w:type="dxa"/>
            <w:vAlign w:val="center"/>
          </w:tcPr>
          <w:p w:rsidR="00A470A4" w:rsidRDefault="004E241B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字段标识</w:t>
            </w:r>
          </w:p>
        </w:tc>
        <w:tc>
          <w:tcPr>
            <w:tcW w:w="1370" w:type="dxa"/>
            <w:vAlign w:val="center"/>
          </w:tcPr>
          <w:p w:rsidR="00A470A4" w:rsidRDefault="004E241B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字段类型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输入/输出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A470A4">
        <w:trPr>
          <w:cantSplit/>
          <w:trHeight w:val="360"/>
        </w:trPr>
        <w:tc>
          <w:tcPr>
            <w:tcW w:w="2518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kern w:val="2"/>
                <w:sz w:val="21"/>
              </w:rPr>
            </w:pPr>
            <w:r>
              <w:rPr>
                <w:rFonts w:ascii="黑体" w:eastAsia="黑体" w:hAnsi="黑体"/>
                <w:kern w:val="2"/>
                <w:sz w:val="21"/>
              </w:rPr>
              <w:t>web:VOICE_TICKETRsp</w:t>
            </w:r>
          </w:p>
        </w:tc>
        <w:tc>
          <w:tcPr>
            <w:tcW w:w="1370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kern w:val="2"/>
                <w:sz w:val="21"/>
              </w:rPr>
            </w:pPr>
            <w:r>
              <w:rPr>
                <w:rFonts w:ascii="黑体" w:eastAsia="黑体" w:hAnsi="黑体" w:hint="eastAsia"/>
                <w:kern w:val="2"/>
                <w:sz w:val="21"/>
              </w:rPr>
              <w:t>语音查询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/>
                <w:color w:val="000000"/>
                <w:sz w:val="20"/>
                <w:szCs w:val="18"/>
              </w:rPr>
              <w:t>G</w:t>
            </w:r>
            <w:r>
              <w:rPr>
                <w:rFonts w:ascii="黑体" w:eastAsia="黑体" w:hAnsi="黑体" w:hint="eastAsia"/>
                <w:color w:val="000000"/>
                <w:sz w:val="20"/>
                <w:szCs w:val="18"/>
              </w:rPr>
              <w:t>roup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kern w:val="2"/>
                <w:sz w:val="21"/>
              </w:rPr>
            </w:pPr>
            <w:r>
              <w:rPr>
                <w:rFonts w:ascii="黑体" w:eastAsia="黑体" w:hAnsi="黑体" w:hint="eastAsia"/>
                <w:kern w:val="2"/>
                <w:sz w:val="21"/>
              </w:rPr>
              <w:t>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rPr>
                <w:rFonts w:ascii="黑体" w:eastAsia="黑体" w:hAnsi="黑体"/>
                <w:szCs w:val="21"/>
                <w:lang w:val="da-DK"/>
              </w:rPr>
            </w:pPr>
            <w:r>
              <w:rPr>
                <w:rFonts w:ascii="黑体" w:eastAsia="黑体" w:hAnsi="黑体" w:hint="eastAsia"/>
                <w:szCs w:val="21"/>
                <w:lang w:val="da-DK"/>
              </w:rPr>
              <w:t>区分业务为语音详单查询</w:t>
            </w:r>
          </w:p>
        </w:tc>
      </w:tr>
      <w:tr w:rsidR="00A470A4">
        <w:trPr>
          <w:cantSplit/>
          <w:trHeight w:val="360"/>
        </w:trPr>
        <w:tc>
          <w:tcPr>
            <w:tcW w:w="2518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IRESULT</w:t>
            </w:r>
          </w:p>
        </w:tc>
        <w:tc>
          <w:tcPr>
            <w:tcW w:w="1370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处理结果代码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在处理正确情况下为</w:t>
            </w:r>
            <w:r>
              <w:rPr>
                <w:rFonts w:ascii="黑体" w:eastAsia="黑体" w:hAnsi="黑体"/>
              </w:rPr>
              <w:t>NO_ERROR</w:t>
            </w:r>
            <w:r>
              <w:rPr>
                <w:rFonts w:ascii="黑体" w:eastAsia="黑体" w:hAnsi="黑体" w:hint="eastAsia"/>
              </w:rPr>
              <w:t>=0，否则是错误代码</w:t>
            </w:r>
          </w:p>
        </w:tc>
      </w:tr>
      <w:tr w:rsidR="00A470A4">
        <w:tc>
          <w:tcPr>
            <w:tcW w:w="2518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number</w:t>
            </w:r>
          </w:p>
        </w:tc>
        <w:tc>
          <w:tcPr>
            <w:tcW w:w="1370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接入号码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当前接入的号码</w:t>
            </w:r>
          </w:p>
        </w:tc>
      </w:tr>
      <w:tr w:rsidR="00A470A4">
        <w:tc>
          <w:tcPr>
            <w:tcW w:w="2518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VOICE_TICKETlist</w:t>
            </w:r>
          </w:p>
        </w:tc>
        <w:tc>
          <w:tcPr>
            <w:tcW w:w="1370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语音通话记录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/>
                <w:color w:val="000000"/>
                <w:sz w:val="20"/>
                <w:szCs w:val="18"/>
              </w:rPr>
              <w:t>Group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当前用户语音通话记录</w:t>
            </w:r>
          </w:p>
        </w:tc>
      </w:tr>
      <w:tr w:rsidR="00A470A4">
        <w:tc>
          <w:tcPr>
            <w:tcW w:w="2518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ACC_NBR</w:t>
            </w:r>
          </w:p>
        </w:tc>
        <w:tc>
          <w:tcPr>
            <w:tcW w:w="1370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对方号码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对方号码</w:t>
            </w:r>
          </w:p>
        </w:tc>
      </w:tr>
      <w:tr w:rsidR="00A470A4">
        <w:tc>
          <w:tcPr>
            <w:tcW w:w="2518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TICKET_TYPE</w:t>
            </w:r>
          </w:p>
        </w:tc>
        <w:tc>
          <w:tcPr>
            <w:tcW w:w="1370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业务类型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业务类型，如</w:t>
            </w:r>
            <w:r>
              <w:rPr>
                <w:rFonts w:ascii="黑体" w:eastAsia="黑体" w:hAnsi="黑体"/>
                <w:color w:val="333333"/>
              </w:rPr>
              <w:t>主叫省际出访漫游</w:t>
            </w:r>
          </w:p>
        </w:tc>
      </w:tr>
      <w:tr w:rsidR="00A470A4">
        <w:tc>
          <w:tcPr>
            <w:tcW w:w="2518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START_DATE_NEW</w:t>
            </w:r>
          </w:p>
        </w:tc>
        <w:tc>
          <w:tcPr>
            <w:tcW w:w="1370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拨打日期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拨打日期，如</w:t>
            </w:r>
            <w:r>
              <w:rPr>
                <w:rFonts w:ascii="黑体" w:eastAsia="黑体" w:hAnsi="黑体"/>
                <w:color w:val="333333"/>
              </w:rPr>
              <w:t>2016-06-05</w:t>
            </w:r>
          </w:p>
        </w:tc>
      </w:tr>
      <w:tr w:rsidR="00A470A4">
        <w:tc>
          <w:tcPr>
            <w:tcW w:w="2518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START_TIME_NEW</w:t>
            </w:r>
          </w:p>
        </w:tc>
        <w:tc>
          <w:tcPr>
            <w:tcW w:w="1370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通话开始时间(时分秒)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通话开始时间，如</w:t>
            </w:r>
            <w:r>
              <w:rPr>
                <w:rFonts w:ascii="黑体" w:eastAsia="黑体" w:hAnsi="黑体"/>
                <w:color w:val="333333"/>
              </w:rPr>
              <w:t>21:11:57</w:t>
            </w:r>
          </w:p>
        </w:tc>
      </w:tr>
      <w:tr w:rsidR="00A470A4">
        <w:tc>
          <w:tcPr>
            <w:tcW w:w="2518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DURATION</w:t>
            </w:r>
          </w:p>
        </w:tc>
        <w:tc>
          <w:tcPr>
            <w:tcW w:w="1370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通话时间(分钟)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通话时间，如2 </w:t>
            </w:r>
          </w:p>
        </w:tc>
      </w:tr>
      <w:tr w:rsidR="00A470A4">
        <w:tc>
          <w:tcPr>
            <w:tcW w:w="2518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DURATION_CH</w:t>
            </w:r>
          </w:p>
        </w:tc>
        <w:tc>
          <w:tcPr>
            <w:tcW w:w="1370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通话时长(时分秒)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通话时长，如</w:t>
            </w:r>
            <w:r>
              <w:rPr>
                <w:rFonts w:ascii="黑体" w:eastAsia="黑体" w:hAnsi="黑体"/>
                <w:color w:val="333333"/>
              </w:rPr>
              <w:t>0:01:45</w:t>
            </w:r>
          </w:p>
        </w:tc>
      </w:tr>
      <w:tr w:rsidR="00A470A4">
        <w:tc>
          <w:tcPr>
            <w:tcW w:w="2518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TICKET_CHARGE_CH</w:t>
            </w:r>
          </w:p>
        </w:tc>
        <w:tc>
          <w:tcPr>
            <w:tcW w:w="1370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金额(元)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消费金额，如0</w:t>
            </w:r>
            <w:r>
              <w:rPr>
                <w:rFonts w:ascii="黑体" w:eastAsia="黑体" w:hAnsi="黑体"/>
              </w:rPr>
              <w:t>.00</w:t>
            </w:r>
          </w:p>
        </w:tc>
      </w:tr>
      <w:tr w:rsidR="00A470A4">
        <w:tc>
          <w:tcPr>
            <w:tcW w:w="2518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AREA_CODE</w:t>
            </w:r>
          </w:p>
        </w:tc>
        <w:tc>
          <w:tcPr>
            <w:tcW w:w="1370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通话地区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通话地区编码，如010，表示北京</w:t>
            </w:r>
          </w:p>
        </w:tc>
      </w:tr>
      <w:tr w:rsidR="00A470A4">
        <w:tc>
          <w:tcPr>
            <w:tcW w:w="2518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PRODUCT_NAME</w:t>
            </w:r>
          </w:p>
        </w:tc>
        <w:tc>
          <w:tcPr>
            <w:tcW w:w="1370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产品名称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产品名称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A470A4">
        <w:tc>
          <w:tcPr>
            <w:tcW w:w="8522" w:type="dxa"/>
            <w:shd w:val="clear" w:color="auto" w:fill="A6A6A6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语音详单查询XML报文响应示例</w:t>
            </w:r>
          </w:p>
        </w:tc>
      </w:tr>
      <w:tr w:rsidR="00A470A4">
        <w:tc>
          <w:tcPr>
            <w:tcW w:w="8522" w:type="dxa"/>
            <w:shd w:val="clear" w:color="auto" w:fill="auto"/>
          </w:tcPr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sz w:val="20"/>
              </w:rPr>
              <w:t>&lt;?xml version="1.0" encoding="UTF-8"?&gt;</w:t>
            </w:r>
          </w:p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sz w:val="20"/>
              </w:rPr>
              <w:t>&lt;root&gt;</w:t>
            </w:r>
          </w:p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sz w:val="20"/>
              </w:rPr>
              <w:t>&lt;web:VOICE_TICKETRsp xmlns:web="http://www.example.org/webservice"&gt;</w:t>
            </w:r>
          </w:p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sz w:val="20"/>
              </w:rPr>
              <w:t>&lt;IRESULT&gt;0&lt;/IRESULT&gt;</w:t>
            </w:r>
          </w:p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sz w:val="20"/>
              </w:rPr>
              <w:t>&lt;number&gt;14912000013&lt;/number&gt;</w:t>
            </w:r>
          </w:p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sz w:val="20"/>
              </w:rPr>
              <w:t>&lt;VOICE_TICKETlist&gt;</w:t>
            </w:r>
          </w:p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sz w:val="20"/>
              </w:rPr>
              <w:t>&lt;ACC_NBR&gt;01067679976&lt;/ACC_NBR&gt;</w:t>
            </w:r>
          </w:p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sz w:val="20"/>
              </w:rPr>
              <w:t>&lt;TICKET_TYPE&gt;主叫省际出访漫游&lt;/TICKET_TYPE&gt;</w:t>
            </w:r>
          </w:p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sz w:val="20"/>
              </w:rPr>
              <w:t>&lt;START_DATE_NEW&gt;2016-06-05&lt;/START_DATE_NEW&gt;</w:t>
            </w:r>
          </w:p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sz w:val="20"/>
              </w:rPr>
              <w:t>&lt;START_TIME_NEW&gt;21:11:57&lt;/START_TIME_NEW&gt;</w:t>
            </w:r>
          </w:p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sz w:val="20"/>
              </w:rPr>
              <w:t>&lt;DURATION&gt;2&lt;/DURATION&gt;</w:t>
            </w:r>
          </w:p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sz w:val="20"/>
              </w:rPr>
              <w:t>&lt;DURATION_CH&gt;0:01:45&lt;/DURATION_CH&gt;</w:t>
            </w:r>
          </w:p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sz w:val="20"/>
              </w:rPr>
              <w:lastRenderedPageBreak/>
              <w:t>&lt;TICKET_CHARGE_CH&gt;0.00&lt;/TICKET_CHARGE_CH&gt;</w:t>
            </w:r>
          </w:p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sz w:val="20"/>
              </w:rPr>
              <w:t>&lt;AREA_CODE&gt;010&lt;/AREA_CODE&gt;</w:t>
            </w:r>
          </w:p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sz w:val="20"/>
              </w:rPr>
              <w:t>&lt;PRODUCT_NAME/&gt;</w:t>
            </w:r>
          </w:p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sz w:val="20"/>
              </w:rPr>
              <w:t>&lt;/VOICE_TICKETlist&gt;</w:t>
            </w:r>
          </w:p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sz w:val="20"/>
              </w:rPr>
              <w:t>&lt;/web:VOICE_TICKETRsp&gt;</w:t>
            </w:r>
          </w:p>
          <w:p w:rsidR="00A470A4" w:rsidRDefault="004E241B">
            <w:pPr>
              <w:ind w:firstLineChars="150" w:firstLine="300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0"/>
              </w:rPr>
              <w:t>&lt;/root&gt;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>参数说明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620"/>
        <w:gridCol w:w="1260"/>
        <w:gridCol w:w="772"/>
        <w:gridCol w:w="2552"/>
      </w:tblGrid>
      <w:tr w:rsidR="00A470A4">
        <w:trPr>
          <w:trHeight w:val="35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字段标识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字段名称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字段类型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输入/输出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A470A4">
        <w:trPr>
          <w:cantSplit/>
        </w:trPr>
        <w:tc>
          <w:tcPr>
            <w:tcW w:w="2268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</w:rPr>
              <w:t>w</w:t>
            </w:r>
            <w:r>
              <w:rPr>
                <w:rFonts w:ascii="黑体" w:eastAsia="黑体" w:hAnsi="黑体"/>
              </w:rPr>
              <w:t>eb:</w:t>
            </w:r>
            <w:r>
              <w:rPr>
                <w:rFonts w:ascii="黑体" w:eastAsia="黑体" w:hAnsi="黑体" w:hint="eastAsia"/>
              </w:rPr>
              <w:t>SM_TICKET_QRsp</w:t>
            </w:r>
          </w:p>
        </w:tc>
        <w:tc>
          <w:tcPr>
            <w:tcW w:w="1620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短信通信详单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G</w:t>
            </w: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roup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区分业务为短信通信详单</w:t>
            </w:r>
          </w:p>
        </w:tc>
      </w:tr>
      <w:tr w:rsidR="00A470A4">
        <w:tc>
          <w:tcPr>
            <w:tcW w:w="2268" w:type="dxa"/>
            <w:vAlign w:val="center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CHARGE_CNT_CH</w:t>
            </w:r>
          </w:p>
        </w:tc>
        <w:tc>
          <w:tcPr>
            <w:tcW w:w="1620" w:type="dxa"/>
            <w:vAlign w:val="center"/>
          </w:tcPr>
          <w:p w:rsidR="00A470A4" w:rsidRDefault="004E241B">
            <w:pPr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合计话费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单位是0.00元</w:t>
            </w:r>
          </w:p>
        </w:tc>
      </w:tr>
      <w:tr w:rsidR="00A470A4">
        <w:trPr>
          <w:trHeight w:val="357"/>
        </w:trPr>
        <w:tc>
          <w:tcPr>
            <w:tcW w:w="2268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TICKET_NUMBER</w:t>
            </w:r>
          </w:p>
        </w:tc>
        <w:tc>
          <w:tcPr>
            <w:tcW w:w="1620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输出*</w:t>
            </w:r>
          </w:p>
        </w:tc>
        <w:tc>
          <w:tcPr>
            <w:tcW w:w="2552" w:type="dxa"/>
            <w:vAlign w:val="center"/>
          </w:tcPr>
          <w:p w:rsidR="00A470A4" w:rsidRDefault="00A470A4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</w:p>
        </w:tc>
      </w:tr>
      <w:tr w:rsidR="00A470A4">
        <w:trPr>
          <w:trHeight w:val="357"/>
        </w:trPr>
        <w:tc>
          <w:tcPr>
            <w:tcW w:w="2268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TICKET_TYPE_ID</w:t>
            </w:r>
          </w:p>
        </w:tc>
        <w:tc>
          <w:tcPr>
            <w:tcW w:w="1620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呼叫类型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输出*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1-主叫，2-被叫</w:t>
            </w:r>
          </w:p>
        </w:tc>
      </w:tr>
      <w:tr w:rsidR="00A470A4">
        <w:trPr>
          <w:trHeight w:val="357"/>
        </w:trPr>
        <w:tc>
          <w:tcPr>
            <w:tcW w:w="2268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TICKET_TYPE</w:t>
            </w:r>
          </w:p>
        </w:tc>
        <w:tc>
          <w:tcPr>
            <w:tcW w:w="1620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呼叫类型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STRING(40)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输出*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短信发,短信收,网国际漫游出访短信事件,网国际语音短信,网国际短信事件</w:t>
            </w:r>
          </w:p>
        </w:tc>
      </w:tr>
      <w:tr w:rsidR="00A470A4">
        <w:trPr>
          <w:trHeight w:val="357"/>
        </w:trPr>
        <w:tc>
          <w:tcPr>
            <w:tcW w:w="2268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ACC_NBR</w:t>
            </w:r>
          </w:p>
        </w:tc>
        <w:tc>
          <w:tcPr>
            <w:tcW w:w="1620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对方号码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STRING(40)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输出*</w:t>
            </w:r>
          </w:p>
        </w:tc>
        <w:tc>
          <w:tcPr>
            <w:tcW w:w="2552" w:type="dxa"/>
            <w:vAlign w:val="center"/>
          </w:tcPr>
          <w:p w:rsidR="00A470A4" w:rsidRDefault="00A470A4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</w:p>
        </w:tc>
      </w:tr>
      <w:tr w:rsidR="00A470A4">
        <w:trPr>
          <w:trHeight w:val="357"/>
        </w:trPr>
        <w:tc>
          <w:tcPr>
            <w:tcW w:w="2268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START_TIME</w:t>
            </w:r>
          </w:p>
        </w:tc>
        <w:tc>
          <w:tcPr>
            <w:tcW w:w="1620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呼叫时间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STRING(16)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输出</w:t>
            </w: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*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格式为YYYYMMDDHH24MISS</w:t>
            </w:r>
          </w:p>
        </w:tc>
      </w:tr>
      <w:tr w:rsidR="00A470A4">
        <w:trPr>
          <w:trHeight w:val="357"/>
        </w:trPr>
        <w:tc>
          <w:tcPr>
            <w:tcW w:w="2268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START_</w:t>
            </w: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DATE_NEW</w:t>
            </w:r>
          </w:p>
        </w:tc>
        <w:tc>
          <w:tcPr>
            <w:tcW w:w="1620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呼叫日期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输出</w:t>
            </w: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*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格式为YYYY-MM-DD</w:t>
            </w:r>
          </w:p>
        </w:tc>
      </w:tr>
      <w:tr w:rsidR="00A470A4">
        <w:trPr>
          <w:trHeight w:val="357"/>
        </w:trPr>
        <w:tc>
          <w:tcPr>
            <w:tcW w:w="2268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START_TIME</w:t>
            </w: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_NEW</w:t>
            </w:r>
          </w:p>
        </w:tc>
        <w:tc>
          <w:tcPr>
            <w:tcW w:w="1620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呼叫时间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输出</w:t>
            </w: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*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格式为HH24:MI:SS</w:t>
            </w:r>
          </w:p>
        </w:tc>
      </w:tr>
      <w:tr w:rsidR="00A470A4">
        <w:trPr>
          <w:trHeight w:val="357"/>
        </w:trPr>
        <w:tc>
          <w:tcPr>
            <w:tcW w:w="2268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TICKET_CHARGE</w:t>
            </w:r>
          </w:p>
        </w:tc>
        <w:tc>
          <w:tcPr>
            <w:tcW w:w="1620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话费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输出</w:t>
            </w: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*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单位是分</w:t>
            </w:r>
          </w:p>
        </w:tc>
      </w:tr>
      <w:tr w:rsidR="00A470A4">
        <w:trPr>
          <w:trHeight w:val="357"/>
        </w:trPr>
        <w:tc>
          <w:tcPr>
            <w:tcW w:w="2268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TICKET_CHARGE_CH</w:t>
            </w:r>
          </w:p>
        </w:tc>
        <w:tc>
          <w:tcPr>
            <w:tcW w:w="1620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话费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输出</w:t>
            </w: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*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单位是0.00元</w:t>
            </w:r>
          </w:p>
        </w:tc>
      </w:tr>
      <w:tr w:rsidR="00A470A4">
        <w:tc>
          <w:tcPr>
            <w:tcW w:w="2268" w:type="dxa"/>
            <w:vAlign w:val="center"/>
          </w:tcPr>
          <w:p w:rsidR="00A470A4" w:rsidRDefault="004E241B">
            <w:pPr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</w:rPr>
              <w:t>PRODUCT_ID</w:t>
            </w:r>
          </w:p>
        </w:tc>
        <w:tc>
          <w:tcPr>
            <w:tcW w:w="1620" w:type="dxa"/>
            <w:vAlign w:val="center"/>
          </w:tcPr>
          <w:p w:rsidR="00A470A4" w:rsidRDefault="004E241B">
            <w:pPr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</w:rPr>
              <w:t>产品标识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输出*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产生该条话单的号码所属产品的标识</w:t>
            </w:r>
          </w:p>
        </w:tc>
      </w:tr>
      <w:tr w:rsidR="00A470A4">
        <w:tc>
          <w:tcPr>
            <w:tcW w:w="2268" w:type="dxa"/>
            <w:vAlign w:val="center"/>
          </w:tcPr>
          <w:p w:rsidR="00A470A4" w:rsidRDefault="004E241B">
            <w:pPr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</w:rPr>
              <w:t>PRODUCT_NAME</w:t>
            </w:r>
          </w:p>
        </w:tc>
        <w:tc>
          <w:tcPr>
            <w:tcW w:w="1620" w:type="dxa"/>
            <w:vAlign w:val="center"/>
          </w:tcPr>
          <w:p w:rsidR="00A470A4" w:rsidRDefault="004E241B">
            <w:pPr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</w:rPr>
              <w:t>产品名称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STRING(50)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输出*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PRODUCT_ID对应的产品名称</w:t>
            </w:r>
          </w:p>
        </w:tc>
      </w:tr>
      <w:tr w:rsidR="00A470A4">
        <w:tc>
          <w:tcPr>
            <w:tcW w:w="2268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IRESULT</w:t>
            </w:r>
          </w:p>
        </w:tc>
        <w:tc>
          <w:tcPr>
            <w:tcW w:w="1620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处理结果代码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1"/>
              <w:rPr>
                <w:rFonts w:ascii="黑体" w:eastAsia="黑体" w:hAnsi="黑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在处理正确情况下为</w:t>
            </w:r>
            <w:r>
              <w:rPr>
                <w:rFonts w:ascii="黑体" w:eastAsia="黑体" w:hAnsi="黑体"/>
                <w:color w:val="000000"/>
                <w:sz w:val="18"/>
                <w:szCs w:val="18"/>
              </w:rPr>
              <w:t>0</w:t>
            </w: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，否则是错误代码</w:t>
            </w:r>
          </w:p>
        </w:tc>
      </w:tr>
      <w:tr w:rsidR="00A470A4">
        <w:tc>
          <w:tcPr>
            <w:tcW w:w="2268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SMSG</w:t>
            </w:r>
          </w:p>
        </w:tc>
        <w:tc>
          <w:tcPr>
            <w:tcW w:w="1620" w:type="dxa"/>
            <w:vAlign w:val="center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处理结果信息</w:t>
            </w:r>
          </w:p>
        </w:tc>
        <w:tc>
          <w:tcPr>
            <w:tcW w:w="1260" w:type="dxa"/>
            <w:vAlign w:val="center"/>
          </w:tcPr>
          <w:p w:rsidR="00A470A4" w:rsidRDefault="004E241B">
            <w:pPr>
              <w:outlineLvl w:val="0"/>
              <w:rPr>
                <w:rFonts w:ascii="黑体" w:eastAsia="黑体" w:hAnsi="黑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STRING(300)</w:t>
            </w:r>
          </w:p>
        </w:tc>
        <w:tc>
          <w:tcPr>
            <w:tcW w:w="77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输出</w:t>
            </w:r>
          </w:p>
        </w:tc>
        <w:tc>
          <w:tcPr>
            <w:tcW w:w="2552" w:type="dxa"/>
            <w:vAlign w:val="center"/>
          </w:tcPr>
          <w:p w:rsidR="00A470A4" w:rsidRDefault="004E241B">
            <w:pPr>
              <w:pStyle w:val="1f5"/>
              <w:ind w:firstLine="0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在处理异常情况下为错误信息，包括错误内容提示、可能的错误原因、解决操作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Style w:val="af9"/>
          <w:rFonts w:ascii="黑体" w:eastAsia="黑体" w:hAnsi="黑体" w:hint="eastAsia"/>
          <w:noProof/>
          <w:lang w:eastAsia="zh-CN"/>
        </w:rPr>
        <w:lastRenderedPageBreak/>
        <w:drawing>
          <wp:inline distT="0" distB="0" distL="0" distR="0">
            <wp:extent cx="5255895" cy="484251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234" w:name="_Toc498357399"/>
      <w:r>
        <w:rPr>
          <w:rFonts w:ascii="黑体" w:eastAsia="黑体" w:hAnsi="黑体" w:hint="eastAsia"/>
          <w:lang w:eastAsia="zh-CN"/>
        </w:rPr>
        <w:t>物联网增值详单查询</w:t>
      </w:r>
      <w:bookmarkEnd w:id="234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M2MValueAddedDetailQuery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2534"/>
        <w:gridCol w:w="32"/>
        <w:gridCol w:w="1389"/>
        <w:gridCol w:w="31"/>
        <w:gridCol w:w="898"/>
        <w:gridCol w:w="33"/>
        <w:gridCol w:w="2628"/>
        <w:gridCol w:w="30"/>
      </w:tblGrid>
      <w:tr w:rsidR="00A470A4">
        <w:trPr>
          <w:jc w:val="center"/>
        </w:trPr>
        <w:tc>
          <w:tcPr>
            <w:tcW w:w="1824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566" w:type="dxa"/>
            <w:gridSpan w:val="2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20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31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58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Cs w:val="21"/>
                <w:lang w:eastAsia="zh-CN"/>
              </w:rPr>
              <w:t>设备号码</w:t>
            </w:r>
          </w:p>
        </w:tc>
        <w:tc>
          <w:tcPr>
            <w:tcW w:w="253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accNbr</w:t>
            </w:r>
          </w:p>
        </w:tc>
        <w:tc>
          <w:tcPr>
            <w:tcW w:w="142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29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6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用户号码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szCs w:val="21"/>
                <w:lang w:eastAsia="zh-CN"/>
              </w:rPr>
            </w:pPr>
            <w:r>
              <w:rPr>
                <w:rFonts w:ascii="黑体" w:eastAsia="黑体" w:hAnsi="黑体" w:hint="eastAsia"/>
                <w:sz w:val="20"/>
                <w:lang w:eastAsia="zh-CN"/>
              </w:rPr>
              <w:t>开始时间</w:t>
            </w:r>
          </w:p>
        </w:tc>
        <w:tc>
          <w:tcPr>
            <w:tcW w:w="253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lang w:eastAsia="zh-CN"/>
              </w:rPr>
            </w:pPr>
            <w:bookmarkStart w:id="235" w:name="OLE_LINK183"/>
            <w:bookmarkStart w:id="236" w:name="OLE_LINK184"/>
            <w:r>
              <w:rPr>
                <w:rFonts w:ascii="黑体" w:eastAsia="黑体" w:hAnsi="黑体" w:hint="eastAsia"/>
              </w:rPr>
              <w:t>start_date</w:t>
            </w:r>
            <w:bookmarkEnd w:id="235"/>
            <w:bookmarkEnd w:id="236"/>
          </w:p>
        </w:tc>
        <w:tc>
          <w:tcPr>
            <w:tcW w:w="142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9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6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查询起始时间（格式 yyyymmdd）</w:t>
            </w:r>
          </w:p>
        </w:tc>
      </w:tr>
      <w:tr w:rsidR="00A470A4">
        <w:trPr>
          <w:gridAfter w:val="1"/>
          <w:wAfter w:w="30" w:type="dxa"/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sz w:val="20"/>
                <w:lang w:eastAsia="zh-CN"/>
              </w:rPr>
            </w:pPr>
            <w:r>
              <w:rPr>
                <w:rFonts w:ascii="黑体" w:eastAsia="黑体" w:hAnsi="黑体" w:hint="eastAsia"/>
                <w:sz w:val="20"/>
                <w:lang w:eastAsia="zh-CN"/>
              </w:rPr>
              <w:t>结束时间</w:t>
            </w:r>
          </w:p>
        </w:tc>
        <w:tc>
          <w:tcPr>
            <w:tcW w:w="253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</w:rPr>
            </w:pPr>
            <w:bookmarkStart w:id="237" w:name="OLE_LINK186"/>
            <w:bookmarkStart w:id="238" w:name="OLE_LINK185"/>
            <w:r>
              <w:rPr>
                <w:rFonts w:ascii="黑体" w:eastAsia="黑体" w:hAnsi="黑体" w:hint="eastAsia"/>
              </w:rPr>
              <w:t>end_date</w:t>
            </w:r>
            <w:bookmarkEnd w:id="237"/>
            <w:bookmarkEnd w:id="238"/>
          </w:p>
        </w:tc>
        <w:tc>
          <w:tcPr>
            <w:tcW w:w="142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9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61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lang w:eastAsia="zh-CN"/>
              </w:rPr>
            </w:pPr>
            <w:r>
              <w:rPr>
                <w:rFonts w:ascii="黑体" w:eastAsia="黑体" w:hAnsi="黑体" w:cs="Arial" w:hint="eastAsia"/>
                <w:color w:val="000000"/>
              </w:rPr>
              <w:t>查询结束时间（格式 yyyymmdd）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24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信息</w:t>
            </w:r>
          </w:p>
        </w:tc>
        <w:tc>
          <w:tcPr>
            <w:tcW w:w="2566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root</w:t>
            </w:r>
          </w:p>
        </w:tc>
        <w:tc>
          <w:tcPr>
            <w:tcW w:w="1420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5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</w:rPr>
              <w:t>返回信息</w:t>
            </w:r>
          </w:p>
        </w:tc>
      </w:tr>
    </w:tbl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noProof/>
          <w:lang w:eastAsia="zh-CN"/>
        </w:rPr>
        <w:lastRenderedPageBreak/>
        <w:drawing>
          <wp:inline distT="0" distB="0" distL="0" distR="0">
            <wp:extent cx="5274310" cy="15849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"service_name":"M2MValueAddedDetailQuery",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"accNbr":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"start_date":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"end_date":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返回参数说明：</w:t>
      </w:r>
    </w:p>
    <w:p w:rsidR="00A470A4" w:rsidRDefault="004E241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  <w:color w:val="000000"/>
          <w:kern w:val="0"/>
          <w:sz w:val="18"/>
          <w:szCs w:val="18"/>
        </w:rPr>
        <w:t>VAS_QR</w:t>
      </w:r>
      <w:r>
        <w:rPr>
          <w:rFonts w:ascii="黑体" w:eastAsia="黑体" w:hAnsi="黑体"/>
          <w:color w:val="000000"/>
          <w:kern w:val="0"/>
          <w:sz w:val="18"/>
          <w:szCs w:val="18"/>
        </w:rPr>
        <w:t>sp</w:t>
      </w:r>
      <w:r>
        <w:rPr>
          <w:rFonts w:ascii="黑体" w:eastAsia="黑体" w:hAnsi="黑体" w:hint="eastAsia"/>
          <w:color w:val="000000"/>
          <w:kern w:val="0"/>
        </w:rPr>
        <w:t>消息字段描述：</w:t>
      </w:r>
    </w:p>
    <w:tbl>
      <w:tblPr>
        <w:tblW w:w="83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652"/>
        <w:gridCol w:w="1577"/>
        <w:gridCol w:w="657"/>
        <w:gridCol w:w="1577"/>
        <w:gridCol w:w="2424"/>
      </w:tblGrid>
      <w:tr w:rsidR="00A470A4">
        <w:tc>
          <w:tcPr>
            <w:tcW w:w="147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b/>
                <w:sz w:val="18"/>
                <w:szCs w:val="18"/>
              </w:rPr>
            </w:pPr>
            <w:r>
              <w:rPr>
                <w:rFonts w:ascii="黑体" w:eastAsia="黑体" w:hAnsi="黑体" w:cs="Arial"/>
                <w:b/>
                <w:sz w:val="18"/>
                <w:szCs w:val="18"/>
              </w:rPr>
              <w:t>参数名称</w:t>
            </w:r>
          </w:p>
        </w:tc>
        <w:tc>
          <w:tcPr>
            <w:tcW w:w="65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b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</w:rPr>
              <w:t>约束</w:t>
            </w:r>
          </w:p>
        </w:tc>
        <w:tc>
          <w:tcPr>
            <w:tcW w:w="157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b/>
                <w:sz w:val="18"/>
                <w:szCs w:val="18"/>
              </w:rPr>
            </w:pPr>
            <w:r>
              <w:rPr>
                <w:rFonts w:ascii="黑体" w:eastAsia="黑体" w:hAnsi="黑体" w:cs="Arial"/>
                <w:b/>
                <w:sz w:val="18"/>
                <w:szCs w:val="18"/>
              </w:rPr>
              <w:t>类型</w:t>
            </w:r>
          </w:p>
        </w:tc>
        <w:tc>
          <w:tcPr>
            <w:tcW w:w="65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b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57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</w:tcPr>
          <w:p w:rsidR="00A470A4" w:rsidRDefault="004E241B">
            <w:pPr>
              <w:spacing w:line="360" w:lineRule="auto"/>
              <w:rPr>
                <w:rFonts w:ascii="黑体" w:eastAsia="黑体" w:hAnsi="黑体"/>
                <w:b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24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DDDDDD"/>
          </w:tcPr>
          <w:p w:rsidR="00A470A4" w:rsidRDefault="004E241B">
            <w:pPr>
              <w:spacing w:line="360" w:lineRule="auto"/>
              <w:rPr>
                <w:rFonts w:ascii="黑体" w:eastAsia="黑体" w:hAnsi="黑体"/>
                <w:b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</w:rPr>
              <w:t>取值说明</w:t>
            </w:r>
          </w:p>
        </w:tc>
      </w:tr>
      <w:tr w:rsidR="00A470A4">
        <w:tc>
          <w:tcPr>
            <w:tcW w:w="1476" w:type="dxa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Vrinda" w:hint="eastAsia"/>
                <w:sz w:val="18"/>
                <w:szCs w:val="18"/>
              </w:rPr>
              <w:t>Service_Information</w:t>
            </w:r>
          </w:p>
        </w:tc>
        <w:tc>
          <w:tcPr>
            <w:tcW w:w="652" w:type="dxa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</w:rPr>
              <w:t>1</w:t>
            </w:r>
          </w:p>
        </w:tc>
        <w:tc>
          <w:tcPr>
            <w:tcW w:w="1577" w:type="dxa"/>
          </w:tcPr>
          <w:p w:rsidR="00A470A4" w:rsidRDefault="004E241B">
            <w:pPr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Vrinda" w:hint="eastAsia"/>
                <w:sz w:val="18"/>
                <w:szCs w:val="18"/>
              </w:rPr>
              <w:t>Service_Information</w:t>
            </w:r>
          </w:p>
        </w:tc>
        <w:tc>
          <w:tcPr>
            <w:tcW w:w="65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</w:rPr>
              <w:t>--</w:t>
            </w:r>
          </w:p>
        </w:tc>
        <w:tc>
          <w:tcPr>
            <w:tcW w:w="157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sz w:val="18"/>
                <w:szCs w:val="18"/>
              </w:rPr>
              <w:t>详单查询应答</w:t>
            </w:r>
          </w:p>
        </w:tc>
        <w:tc>
          <w:tcPr>
            <w:tcW w:w="2424" w:type="dxa"/>
          </w:tcPr>
          <w:p w:rsidR="00A470A4" w:rsidRDefault="00A470A4">
            <w:pPr>
              <w:spacing w:line="360" w:lineRule="auto"/>
              <w:rPr>
                <w:rFonts w:ascii="黑体" w:eastAsia="黑体" w:hAnsi="黑体" w:cs="宋体"/>
                <w:sz w:val="18"/>
                <w:szCs w:val="18"/>
              </w:rPr>
            </w:pPr>
          </w:p>
        </w:tc>
      </w:tr>
    </w:tbl>
    <w:p w:rsidR="00A470A4" w:rsidRDefault="00A470A4">
      <w:pPr>
        <w:spacing w:line="360" w:lineRule="auto"/>
        <w:rPr>
          <w:rFonts w:ascii="黑体" w:eastAsia="黑体" w:hAnsi="黑体" w:cs="Vrinda"/>
          <w:sz w:val="18"/>
          <w:szCs w:val="18"/>
        </w:rPr>
      </w:pPr>
    </w:p>
    <w:p w:rsidR="00A470A4" w:rsidRDefault="004E241B">
      <w:pPr>
        <w:spacing w:line="360" w:lineRule="auto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cs="Vrinda" w:hint="eastAsia"/>
          <w:sz w:val="18"/>
          <w:szCs w:val="18"/>
        </w:rPr>
        <w:t>Service_Information</w:t>
      </w:r>
      <w:r>
        <w:rPr>
          <w:rFonts w:ascii="黑体" w:eastAsia="黑体" w:hAnsi="黑体" w:hint="eastAsia"/>
          <w:sz w:val="18"/>
          <w:szCs w:val="18"/>
        </w:rPr>
        <w:t>消息字段描述：</w:t>
      </w:r>
    </w:p>
    <w:tbl>
      <w:tblPr>
        <w:tblW w:w="83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652"/>
        <w:gridCol w:w="1577"/>
        <w:gridCol w:w="657"/>
        <w:gridCol w:w="1577"/>
        <w:gridCol w:w="2424"/>
      </w:tblGrid>
      <w:tr w:rsidR="00A470A4">
        <w:tc>
          <w:tcPr>
            <w:tcW w:w="147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b/>
              </w:rPr>
            </w:pPr>
            <w:r>
              <w:rPr>
                <w:rFonts w:ascii="黑体" w:eastAsia="黑体" w:hAnsi="黑体" w:cs="Arial"/>
                <w:b/>
              </w:rPr>
              <w:t>参数名称</w:t>
            </w:r>
          </w:p>
        </w:tc>
        <w:tc>
          <w:tcPr>
            <w:tcW w:w="65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b/>
              </w:rPr>
            </w:pPr>
            <w:r>
              <w:rPr>
                <w:rFonts w:ascii="黑体" w:eastAsia="黑体" w:hAnsi="黑体" w:cs="Arial" w:hint="eastAsia"/>
                <w:b/>
              </w:rPr>
              <w:t>约束</w:t>
            </w:r>
          </w:p>
        </w:tc>
        <w:tc>
          <w:tcPr>
            <w:tcW w:w="157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b/>
              </w:rPr>
            </w:pPr>
            <w:r>
              <w:rPr>
                <w:rFonts w:ascii="黑体" w:eastAsia="黑体" w:hAnsi="黑体" w:cs="Arial"/>
                <w:b/>
              </w:rPr>
              <w:t>类型</w:t>
            </w:r>
          </w:p>
        </w:tc>
        <w:tc>
          <w:tcPr>
            <w:tcW w:w="65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b/>
              </w:rPr>
            </w:pPr>
            <w:r>
              <w:rPr>
                <w:rFonts w:ascii="黑体" w:eastAsia="黑体" w:hAnsi="黑体" w:cs="Arial" w:hint="eastAsia"/>
                <w:b/>
              </w:rPr>
              <w:t>长度</w:t>
            </w:r>
          </w:p>
        </w:tc>
        <w:tc>
          <w:tcPr>
            <w:tcW w:w="157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</w:tcPr>
          <w:p w:rsidR="00A470A4" w:rsidRDefault="004E241B">
            <w:pPr>
              <w:spacing w:line="36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描述</w:t>
            </w:r>
          </w:p>
        </w:tc>
        <w:tc>
          <w:tcPr>
            <w:tcW w:w="24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DDDDDD"/>
          </w:tcPr>
          <w:p w:rsidR="00A470A4" w:rsidRDefault="004E241B">
            <w:pPr>
              <w:spacing w:line="36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取值说明</w:t>
            </w:r>
          </w:p>
        </w:tc>
      </w:tr>
      <w:tr w:rsidR="00A470A4">
        <w:tc>
          <w:tcPr>
            <w:tcW w:w="14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t>Service_Result_Code</w:t>
            </w:r>
          </w:p>
        </w:tc>
        <w:tc>
          <w:tcPr>
            <w:tcW w:w="652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</w:rPr>
              <w:t>1</w:t>
            </w:r>
          </w:p>
        </w:tc>
        <w:tc>
          <w:tcPr>
            <w:tcW w:w="157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65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/>
                <w:sz w:val="18"/>
                <w:szCs w:val="18"/>
              </w:rPr>
              <w:t>V32</w:t>
            </w:r>
          </w:p>
        </w:tc>
        <w:tc>
          <w:tcPr>
            <w:tcW w:w="1577" w:type="dxa"/>
            <w:vAlign w:val="center"/>
          </w:tcPr>
          <w:p w:rsidR="00A470A4" w:rsidRDefault="004E241B">
            <w:pPr>
              <w:spacing w:line="360" w:lineRule="auto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业务级的结果代码</w:t>
            </w:r>
          </w:p>
        </w:tc>
        <w:tc>
          <w:tcPr>
            <w:tcW w:w="2424" w:type="dxa"/>
          </w:tcPr>
          <w:p w:rsidR="00A470A4" w:rsidRDefault="004E241B">
            <w:pPr>
              <w:pStyle w:val="TAC"/>
              <w:keepNext w:val="0"/>
              <w:keepLines w:val="0"/>
              <w:ind w:left="72"/>
              <w:jc w:val="left"/>
              <w:rPr>
                <w:rFonts w:ascii="黑体" w:eastAsia="黑体" w:hAnsi="黑体" w:cs="宋体"/>
                <w:kern w:val="2"/>
                <w:szCs w:val="18"/>
              </w:rPr>
            </w:pPr>
            <w:r>
              <w:rPr>
                <w:rFonts w:ascii="黑体" w:eastAsia="黑体" w:hAnsi="黑体" w:cs="宋体" w:hint="eastAsia"/>
                <w:kern w:val="2"/>
                <w:szCs w:val="18"/>
              </w:rPr>
              <w:t>0：成功</w:t>
            </w:r>
          </w:p>
          <w:p w:rsidR="00A470A4" w:rsidRDefault="004E241B">
            <w:pPr>
              <w:spacing w:line="360" w:lineRule="auto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t>非０：失败错误代码</w:t>
            </w:r>
          </w:p>
        </w:tc>
      </w:tr>
      <w:tr w:rsidR="00A470A4">
        <w:tc>
          <w:tcPr>
            <w:tcW w:w="14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t>Para_Field_Result</w:t>
            </w:r>
          </w:p>
        </w:tc>
        <w:tc>
          <w:tcPr>
            <w:tcW w:w="652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</w:rPr>
              <w:t>*</w:t>
            </w:r>
          </w:p>
        </w:tc>
        <w:tc>
          <w:tcPr>
            <w:tcW w:w="157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65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</w:rPr>
              <w:t>V</w:t>
            </w:r>
            <w:r>
              <w:rPr>
                <w:rFonts w:ascii="黑体" w:eastAsia="黑体" w:hAnsi="黑体" w:cs="Arial"/>
                <w:sz w:val="18"/>
                <w:szCs w:val="18"/>
              </w:rPr>
              <w:t>100</w:t>
            </w:r>
          </w:p>
        </w:tc>
        <w:tc>
          <w:tcPr>
            <w:tcW w:w="1577" w:type="dxa"/>
            <w:vAlign w:val="center"/>
          </w:tcPr>
          <w:p w:rsidR="00A470A4" w:rsidRDefault="004E241B">
            <w:pPr>
              <w:spacing w:line="360" w:lineRule="auto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错误信息</w:t>
            </w:r>
          </w:p>
        </w:tc>
        <w:tc>
          <w:tcPr>
            <w:tcW w:w="2424" w:type="dxa"/>
          </w:tcPr>
          <w:p w:rsidR="00A470A4" w:rsidRDefault="00A470A4">
            <w:pPr>
              <w:spacing w:line="360" w:lineRule="auto"/>
              <w:rPr>
                <w:rFonts w:ascii="黑体" w:eastAsia="黑体" w:hAnsi="黑体" w:cs="宋体"/>
                <w:sz w:val="18"/>
                <w:szCs w:val="18"/>
              </w:rPr>
            </w:pPr>
          </w:p>
        </w:tc>
      </w:tr>
      <w:tr w:rsidR="00A470A4">
        <w:tc>
          <w:tcPr>
            <w:tcW w:w="14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t>Acc_Nbr</w:t>
            </w:r>
          </w:p>
        </w:tc>
        <w:tc>
          <w:tcPr>
            <w:tcW w:w="652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</w:rPr>
              <w:t>1</w:t>
            </w:r>
          </w:p>
        </w:tc>
        <w:tc>
          <w:tcPr>
            <w:tcW w:w="157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65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/>
                <w:sz w:val="18"/>
                <w:szCs w:val="18"/>
              </w:rPr>
              <w:t>V</w:t>
            </w:r>
            <w:r>
              <w:rPr>
                <w:rFonts w:ascii="黑体" w:eastAsia="黑体" w:hAnsi="黑体" w:cs="Arial" w:hint="eastAsia"/>
                <w:sz w:val="18"/>
                <w:szCs w:val="18"/>
              </w:rPr>
              <w:t>20</w:t>
            </w:r>
          </w:p>
        </w:tc>
        <w:tc>
          <w:tcPr>
            <w:tcW w:w="1577" w:type="dxa"/>
            <w:vAlign w:val="center"/>
          </w:tcPr>
          <w:p w:rsidR="00A470A4" w:rsidRDefault="004E241B">
            <w:pPr>
              <w:pStyle w:val="TAC"/>
              <w:spacing w:line="360" w:lineRule="auto"/>
              <w:jc w:val="left"/>
              <w:rPr>
                <w:rFonts w:ascii="黑体" w:eastAsia="黑体" w:hAnsi="黑体"/>
                <w:szCs w:val="18"/>
                <w:highlight w:val="yellow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按账户查询时返回所查时间段内该帐户的用户对象</w:t>
            </w:r>
          </w:p>
        </w:tc>
        <w:tc>
          <w:tcPr>
            <w:tcW w:w="242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t>Json格式：[{accNbr:18930948349,effDate:20140303}]</w:t>
            </w:r>
          </w:p>
        </w:tc>
      </w:tr>
      <w:tr w:rsidR="00A470A4">
        <w:tc>
          <w:tcPr>
            <w:tcW w:w="14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t>TotalPage</w:t>
            </w:r>
          </w:p>
        </w:tc>
        <w:tc>
          <w:tcPr>
            <w:tcW w:w="652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</w:rPr>
              <w:t>1</w:t>
            </w:r>
          </w:p>
        </w:tc>
        <w:tc>
          <w:tcPr>
            <w:tcW w:w="157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65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/>
                <w:sz w:val="18"/>
                <w:szCs w:val="18"/>
              </w:rPr>
              <w:t>V32</w:t>
            </w:r>
          </w:p>
        </w:tc>
        <w:tc>
          <w:tcPr>
            <w:tcW w:w="1577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t>总页数</w:t>
            </w:r>
          </w:p>
        </w:tc>
        <w:tc>
          <w:tcPr>
            <w:tcW w:w="2424" w:type="dxa"/>
            <w:vAlign w:val="center"/>
          </w:tcPr>
          <w:p w:rsidR="00A470A4" w:rsidRDefault="00A470A4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</w:p>
        </w:tc>
      </w:tr>
      <w:tr w:rsidR="00A470A4">
        <w:tc>
          <w:tcPr>
            <w:tcW w:w="14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t>TotalCount</w:t>
            </w:r>
          </w:p>
        </w:tc>
        <w:tc>
          <w:tcPr>
            <w:tcW w:w="652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</w:rPr>
              <w:t>1</w:t>
            </w:r>
          </w:p>
        </w:tc>
        <w:tc>
          <w:tcPr>
            <w:tcW w:w="157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65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/>
                <w:sz w:val="18"/>
                <w:szCs w:val="18"/>
              </w:rPr>
              <w:t>V32</w:t>
            </w:r>
          </w:p>
        </w:tc>
        <w:tc>
          <w:tcPr>
            <w:tcW w:w="1577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t>总行数</w:t>
            </w:r>
          </w:p>
        </w:tc>
        <w:tc>
          <w:tcPr>
            <w:tcW w:w="2424" w:type="dxa"/>
            <w:vAlign w:val="center"/>
          </w:tcPr>
          <w:p w:rsidR="00A470A4" w:rsidRDefault="00A470A4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</w:p>
        </w:tc>
      </w:tr>
      <w:tr w:rsidR="00A470A4">
        <w:tc>
          <w:tcPr>
            <w:tcW w:w="14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t>RespCount</w:t>
            </w:r>
          </w:p>
        </w:tc>
        <w:tc>
          <w:tcPr>
            <w:tcW w:w="652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</w:rPr>
              <w:t>1</w:t>
            </w:r>
          </w:p>
        </w:tc>
        <w:tc>
          <w:tcPr>
            <w:tcW w:w="157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65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/>
                <w:sz w:val="18"/>
                <w:szCs w:val="18"/>
              </w:rPr>
              <w:t>V32</w:t>
            </w:r>
          </w:p>
        </w:tc>
        <w:tc>
          <w:tcPr>
            <w:tcW w:w="1577" w:type="dxa"/>
            <w:vAlign w:val="center"/>
          </w:tcPr>
          <w:p w:rsidR="00A470A4" w:rsidRDefault="004E241B">
            <w:pPr>
              <w:pStyle w:val="TAC"/>
              <w:spacing w:line="360" w:lineRule="auto"/>
              <w:jc w:val="left"/>
              <w:rPr>
                <w:rFonts w:ascii="黑体" w:eastAsia="黑体" w:hAnsi="黑体"/>
                <w:szCs w:val="18"/>
                <w:highlight w:val="yellow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实际返回条数</w:t>
            </w:r>
          </w:p>
        </w:tc>
        <w:tc>
          <w:tcPr>
            <w:tcW w:w="242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t xml:space="preserve">用“[”和“]”扩起来 </w:t>
            </w:r>
            <w:r>
              <w:rPr>
                <w:rFonts w:ascii="黑体" w:eastAsia="黑体" w:hAnsi="黑体" w:cs="宋体" w:hint="eastAsia"/>
                <w:sz w:val="18"/>
                <w:szCs w:val="18"/>
              </w:rPr>
              <w:lastRenderedPageBreak/>
              <w:t>[100]</w:t>
            </w:r>
          </w:p>
        </w:tc>
      </w:tr>
      <w:tr w:rsidR="00A470A4">
        <w:tc>
          <w:tcPr>
            <w:tcW w:w="14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lastRenderedPageBreak/>
              <w:t>Field</w:t>
            </w:r>
          </w:p>
        </w:tc>
        <w:tc>
          <w:tcPr>
            <w:tcW w:w="652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</w:rPr>
              <w:t>1</w:t>
            </w:r>
          </w:p>
        </w:tc>
        <w:tc>
          <w:tcPr>
            <w:tcW w:w="157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65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/>
                <w:sz w:val="18"/>
                <w:szCs w:val="18"/>
              </w:rPr>
              <w:t>V32</w:t>
            </w:r>
          </w:p>
        </w:tc>
        <w:tc>
          <w:tcPr>
            <w:tcW w:w="1577" w:type="dxa"/>
            <w:vAlign w:val="center"/>
          </w:tcPr>
          <w:p w:rsidR="00A470A4" w:rsidRDefault="004E241B">
            <w:pPr>
              <w:pStyle w:val="TAC"/>
              <w:spacing w:line="360" w:lineRule="auto"/>
              <w:jc w:val="left"/>
              <w:rPr>
                <w:rFonts w:ascii="黑体" w:eastAsia="黑体" w:hAnsi="黑体"/>
                <w:szCs w:val="18"/>
                <w:highlight w:val="yellow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字段中文名称</w:t>
            </w:r>
          </w:p>
        </w:tc>
        <w:tc>
          <w:tcPr>
            <w:tcW w:w="242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t>用“[”和“]”分隔。[中文字段名1][中文字段名2]…</w:t>
            </w:r>
          </w:p>
        </w:tc>
      </w:tr>
      <w:tr w:rsidR="00A470A4">
        <w:tc>
          <w:tcPr>
            <w:tcW w:w="14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t>Result_Data</w:t>
            </w:r>
          </w:p>
        </w:tc>
        <w:tc>
          <w:tcPr>
            <w:tcW w:w="652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</w:rPr>
              <w:t>1</w:t>
            </w:r>
          </w:p>
        </w:tc>
        <w:tc>
          <w:tcPr>
            <w:tcW w:w="157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65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/>
                <w:sz w:val="18"/>
                <w:szCs w:val="18"/>
              </w:rPr>
              <w:t>V</w:t>
            </w:r>
            <w:r>
              <w:rPr>
                <w:rFonts w:ascii="黑体" w:eastAsia="黑体" w:hAnsi="黑体" w:cs="Arial" w:hint="eastAsia"/>
                <w:sz w:val="18"/>
                <w:szCs w:val="18"/>
              </w:rPr>
              <w:t>64</w:t>
            </w:r>
          </w:p>
        </w:tc>
        <w:tc>
          <w:tcPr>
            <w:tcW w:w="1577" w:type="dxa"/>
            <w:vAlign w:val="center"/>
          </w:tcPr>
          <w:p w:rsidR="00A470A4" w:rsidRDefault="004E241B">
            <w:pPr>
              <w:pStyle w:val="TAC"/>
              <w:spacing w:line="360" w:lineRule="auto"/>
              <w:jc w:val="left"/>
              <w:rPr>
                <w:rFonts w:ascii="黑体" w:eastAsia="黑体" w:hAnsi="黑体"/>
                <w:szCs w:val="18"/>
                <w:highlight w:val="yellow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查询结果，话单记录</w:t>
            </w:r>
          </w:p>
        </w:tc>
        <w:tc>
          <w:tcPr>
            <w:tcW w:w="242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t>格式为字符串，字段之间用^分割 记录之间用换行(\n)分割</w:t>
            </w:r>
          </w:p>
        </w:tc>
      </w:tr>
      <w:tr w:rsidR="00A470A4">
        <w:tc>
          <w:tcPr>
            <w:tcW w:w="14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t>Total_Info</w:t>
            </w:r>
          </w:p>
        </w:tc>
        <w:tc>
          <w:tcPr>
            <w:tcW w:w="652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</w:rPr>
              <w:t>1</w:t>
            </w:r>
          </w:p>
        </w:tc>
        <w:tc>
          <w:tcPr>
            <w:tcW w:w="157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String</w:t>
            </w:r>
          </w:p>
        </w:tc>
        <w:tc>
          <w:tcPr>
            <w:tcW w:w="65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sz w:val="18"/>
                <w:szCs w:val="18"/>
              </w:rPr>
            </w:pPr>
            <w:r>
              <w:rPr>
                <w:rFonts w:ascii="黑体" w:eastAsia="黑体" w:hAnsi="黑体" w:cs="Arial"/>
                <w:sz w:val="18"/>
                <w:szCs w:val="18"/>
              </w:rPr>
              <w:t>V</w:t>
            </w:r>
            <w:r>
              <w:rPr>
                <w:rFonts w:ascii="黑体" w:eastAsia="黑体" w:hAnsi="黑体" w:cs="Arial" w:hint="eastAsia"/>
                <w:sz w:val="18"/>
                <w:szCs w:val="18"/>
              </w:rPr>
              <w:t>64</w:t>
            </w:r>
          </w:p>
        </w:tc>
        <w:tc>
          <w:tcPr>
            <w:tcW w:w="1577" w:type="dxa"/>
            <w:vAlign w:val="center"/>
          </w:tcPr>
          <w:p w:rsidR="00A470A4" w:rsidRDefault="004E241B">
            <w:pPr>
              <w:pStyle w:val="TAC"/>
              <w:spacing w:line="360" w:lineRule="auto"/>
              <w:jc w:val="left"/>
              <w:rPr>
                <w:rFonts w:ascii="黑体" w:eastAsia="黑体" w:hAnsi="黑体"/>
                <w:szCs w:val="18"/>
                <w:highlight w:val="yellow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查询结果统计信息</w:t>
            </w:r>
          </w:p>
        </w:tc>
        <w:tc>
          <w:tcPr>
            <w:tcW w:w="242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t>json格式。表示总流量、总费用。</w:t>
            </w:r>
          </w:p>
          <w:p w:rsidR="00A470A4" w:rsidRDefault="004E241B">
            <w:pPr>
              <w:jc w:val="left"/>
              <w:rPr>
                <w:rFonts w:ascii="黑体" w:eastAsia="黑体" w:hAnsi="黑体" w:cs="宋体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</w:rPr>
              <w:t>如：{total-flow：302，total-fee：300}</w:t>
            </w:r>
          </w:p>
        </w:tc>
      </w:tr>
      <w:tr w:rsidR="00A470A4">
        <w:tc>
          <w:tcPr>
            <w:tcW w:w="14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宋体"/>
                <w:color w:val="FF0000"/>
                <w:sz w:val="18"/>
                <w:szCs w:val="18"/>
              </w:rPr>
              <w:t>Province_Id</w:t>
            </w:r>
          </w:p>
        </w:tc>
        <w:tc>
          <w:tcPr>
            <w:tcW w:w="652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57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65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Arial"/>
                <w:color w:val="FF0000"/>
                <w:sz w:val="18"/>
                <w:szCs w:val="18"/>
              </w:rPr>
              <w:t>V</w:t>
            </w:r>
            <w:r>
              <w:rPr>
                <w:rFonts w:ascii="黑体" w:eastAsia="黑体" w:hAnsi="黑体" w:cs="Arial" w:hint="eastAsia"/>
                <w:color w:val="FF0000"/>
                <w:sz w:val="18"/>
                <w:szCs w:val="18"/>
              </w:rPr>
              <w:t>20</w:t>
            </w:r>
          </w:p>
        </w:tc>
        <w:tc>
          <w:tcPr>
            <w:tcW w:w="1577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color w:val="FF0000"/>
                <w:sz w:val="20"/>
              </w:rPr>
            </w:pPr>
            <w:r>
              <w:rPr>
                <w:rFonts w:ascii="黑体" w:eastAsia="黑体" w:hAnsi="黑体" w:cs="宋体" w:hint="eastAsia"/>
                <w:color w:val="FF0000"/>
                <w:kern w:val="0"/>
                <w:sz w:val="20"/>
              </w:rPr>
              <w:t>归属省代码</w:t>
            </w:r>
          </w:p>
        </w:tc>
        <w:tc>
          <w:tcPr>
            <w:tcW w:w="242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color w:val="FF0000"/>
                <w:sz w:val="20"/>
                <w:szCs w:val="20"/>
              </w:rPr>
            </w:pPr>
            <w:ins w:id="239" w:author="user" w:date="2015-10-21T18:28:00Z">
              <w:r>
                <w:rPr>
                  <w:rFonts w:ascii="黑体" w:eastAsia="黑体" w:hAnsi="黑体" w:hint="eastAsia"/>
                  <w:sz w:val="20"/>
                  <w:szCs w:val="20"/>
                </w:rPr>
                <w:t>（即省会长途区号）</w:t>
              </w:r>
            </w:ins>
            <w:r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（3位数字，不足3位左补0）</w:t>
            </w:r>
          </w:p>
        </w:tc>
      </w:tr>
      <w:tr w:rsidR="00A470A4">
        <w:tc>
          <w:tcPr>
            <w:tcW w:w="1476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宋体"/>
                <w:color w:val="FF0000"/>
                <w:sz w:val="18"/>
                <w:szCs w:val="18"/>
              </w:rPr>
              <w:t>Mvno_Id</w:t>
            </w:r>
          </w:p>
        </w:tc>
        <w:tc>
          <w:tcPr>
            <w:tcW w:w="652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Arial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57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657" w:type="dxa"/>
          </w:tcPr>
          <w:p w:rsidR="00A470A4" w:rsidRDefault="004E241B">
            <w:pPr>
              <w:spacing w:line="360" w:lineRule="auto"/>
              <w:rPr>
                <w:rFonts w:ascii="黑体" w:eastAsia="黑体" w:hAnsi="黑体" w:cs="Arial"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Arial"/>
                <w:color w:val="FF0000"/>
                <w:sz w:val="18"/>
                <w:szCs w:val="18"/>
              </w:rPr>
              <w:t>V</w:t>
            </w:r>
            <w:r>
              <w:rPr>
                <w:rFonts w:ascii="黑体" w:eastAsia="黑体" w:hAnsi="黑体" w:cs="Arial" w:hint="eastAsia"/>
                <w:color w:val="FF0000"/>
                <w:sz w:val="18"/>
                <w:szCs w:val="18"/>
              </w:rPr>
              <w:t>64</w:t>
            </w:r>
          </w:p>
        </w:tc>
        <w:tc>
          <w:tcPr>
            <w:tcW w:w="1577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color w:val="FF0000"/>
                <w:sz w:val="20"/>
              </w:rPr>
            </w:pPr>
            <w:r>
              <w:rPr>
                <w:rFonts w:ascii="黑体" w:eastAsia="黑体" w:hAnsi="黑体" w:cs="宋体" w:hint="eastAsia"/>
                <w:color w:val="FF0000"/>
                <w:kern w:val="0"/>
                <w:sz w:val="20"/>
              </w:rPr>
              <w:t>转售商代码</w:t>
            </w:r>
          </w:p>
        </w:tc>
        <w:tc>
          <w:tcPr>
            <w:tcW w:w="242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color w:val="FF0000"/>
                <w:sz w:val="20"/>
                <w:szCs w:val="20"/>
              </w:rPr>
            </w:pPr>
            <w:r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中国电信填1</w:t>
            </w:r>
            <w:r>
              <w:rPr>
                <w:rFonts w:ascii="黑体" w:eastAsia="黑体" w:hAnsi="黑体" w:cs="宋体"/>
                <w:color w:val="FF0000"/>
                <w:kern w:val="0"/>
                <w:sz w:val="20"/>
                <w:szCs w:val="20"/>
              </w:rPr>
              <w:t>，</w:t>
            </w:r>
            <w:r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物联网商填</w:t>
            </w:r>
            <w:r>
              <w:rPr>
                <w:rFonts w:ascii="黑体" w:eastAsia="黑体" w:hAnsi="黑体" w:cs="宋体"/>
                <w:color w:val="FF0000"/>
                <w:kern w:val="0"/>
                <w:sz w:val="20"/>
                <w:szCs w:val="20"/>
              </w:rPr>
              <w:t>500000001</w:t>
            </w:r>
            <w:r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。</w:t>
            </w:r>
          </w:p>
        </w:tc>
      </w:tr>
    </w:tbl>
    <w:p w:rsidR="00A470A4" w:rsidRDefault="00A470A4">
      <w:pPr>
        <w:spacing w:line="360" w:lineRule="auto"/>
        <w:rPr>
          <w:rFonts w:ascii="黑体" w:eastAsia="黑体" w:hAnsi="黑体"/>
          <w:sz w:val="18"/>
          <w:szCs w:val="18"/>
          <w:highlight w:val="green"/>
        </w:rPr>
      </w:pPr>
    </w:p>
    <w:p w:rsidR="00A470A4" w:rsidRDefault="004E241B">
      <w:pPr>
        <w:rPr>
          <w:rFonts w:ascii="黑体" w:eastAsia="黑体" w:hAnsi="黑体"/>
        </w:rPr>
      </w:pPr>
      <w:ins w:id="240" w:author="user" w:date="2015-10-23T19:16:00Z">
        <w:r>
          <w:rPr>
            <w:rFonts w:ascii="黑体" w:eastAsia="黑体" w:hAnsi="黑体" w:hint="eastAsia"/>
          </w:rPr>
          <w:t>注：当</w:t>
        </w:r>
        <w:r>
          <w:rPr>
            <w:rFonts w:ascii="黑体" w:eastAsia="黑体" w:hAnsi="黑体" w:cs="宋体" w:hint="eastAsia"/>
            <w:sz w:val="20"/>
          </w:rPr>
          <w:t>Service_Result_Code=0时，才会填后续业务字段</w:t>
        </w:r>
      </w:ins>
      <w:ins w:id="241" w:author="user" w:date="2015-10-23T19:17:00Z">
        <w:r>
          <w:rPr>
            <w:rFonts w:ascii="黑体" w:eastAsia="黑体" w:hAnsi="黑体" w:cs="宋体" w:hint="eastAsia"/>
            <w:sz w:val="20"/>
          </w:rPr>
          <w:t>。</w:t>
        </w:r>
      </w:ins>
    </w:p>
    <w:p w:rsidR="00A470A4" w:rsidRDefault="00A470A4">
      <w:pPr>
        <w:jc w:val="left"/>
        <w:rPr>
          <w:rFonts w:ascii="黑体" w:eastAsia="黑体" w:hAnsi="黑体"/>
        </w:rPr>
      </w:pPr>
    </w:p>
    <w:p w:rsidR="00A470A4" w:rsidRDefault="004E241B">
      <w:pPr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应答接口Result_Data字段描述：</w:t>
      </w:r>
    </w:p>
    <w:tbl>
      <w:tblPr>
        <w:tblW w:w="8093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1870"/>
        <w:gridCol w:w="5103"/>
      </w:tblGrid>
      <w:tr w:rsidR="00A470A4">
        <w:trPr>
          <w:trHeight w:val="300"/>
        </w:trPr>
        <w:tc>
          <w:tcPr>
            <w:tcW w:w="1120" w:type="dxa"/>
            <w:shd w:val="clear" w:color="auto" w:fill="B3B3B3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</w:rPr>
            </w:pPr>
            <w:r>
              <w:rPr>
                <w:rFonts w:ascii="黑体" w:eastAsia="黑体" w:hAnsi="黑体" w:cs="宋体" w:hint="eastAsia"/>
                <w:b/>
                <w:kern w:val="0"/>
              </w:rPr>
              <w:t>顺序</w:t>
            </w:r>
          </w:p>
        </w:tc>
        <w:tc>
          <w:tcPr>
            <w:tcW w:w="1870" w:type="dxa"/>
            <w:shd w:val="clear" w:color="auto" w:fill="B3B3B3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</w:rPr>
            </w:pPr>
            <w:r>
              <w:rPr>
                <w:rFonts w:ascii="黑体" w:eastAsia="黑体" w:hAnsi="黑体" w:cs="宋体" w:hint="eastAsia"/>
                <w:b/>
                <w:kern w:val="0"/>
              </w:rPr>
              <w:t>字段</w:t>
            </w:r>
          </w:p>
        </w:tc>
        <w:tc>
          <w:tcPr>
            <w:tcW w:w="5103" w:type="dxa"/>
            <w:shd w:val="clear" w:color="auto" w:fill="B3B3B3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</w:rPr>
            </w:pPr>
            <w:r>
              <w:rPr>
                <w:rFonts w:ascii="黑体" w:eastAsia="黑体" w:hAnsi="黑体" w:cs="宋体" w:hint="eastAsia"/>
                <w:b/>
                <w:kern w:val="0"/>
              </w:rPr>
              <w:t>字段值说明</w:t>
            </w:r>
          </w:p>
        </w:tc>
      </w:tr>
      <w:tr w:rsidR="00A470A4">
        <w:trPr>
          <w:trHeight w:val="300"/>
        </w:trPr>
        <w:tc>
          <w:tcPr>
            <w:tcW w:w="1120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1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计费号码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如：17005100001</w:t>
            </w:r>
          </w:p>
        </w:tc>
      </w:tr>
      <w:tr w:rsidR="00A470A4">
        <w:trPr>
          <w:trHeight w:val="285"/>
        </w:trPr>
        <w:tc>
          <w:tcPr>
            <w:tcW w:w="1120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2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业务名称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增值业务</w:t>
            </w:r>
          </w:p>
        </w:tc>
      </w:tr>
      <w:tr w:rsidR="00A470A4">
        <w:trPr>
          <w:trHeight w:val="285"/>
        </w:trPr>
        <w:tc>
          <w:tcPr>
            <w:tcW w:w="1120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3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订购/使用时间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格式：YYYY/MM/DD HH24:MI</w:t>
            </w:r>
          </w:p>
        </w:tc>
      </w:tr>
      <w:tr w:rsidR="00A470A4">
        <w:trPr>
          <w:trHeight w:val="285"/>
        </w:trPr>
        <w:tc>
          <w:tcPr>
            <w:tcW w:w="1120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4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费用类别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预付费/后付费/准实时预付费/其他</w:t>
            </w:r>
          </w:p>
        </w:tc>
      </w:tr>
      <w:tr w:rsidR="00A470A4">
        <w:trPr>
          <w:trHeight w:val="285"/>
        </w:trPr>
        <w:tc>
          <w:tcPr>
            <w:tcW w:w="1120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5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时长(秒)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单位：秒</w:t>
            </w:r>
          </w:p>
        </w:tc>
      </w:tr>
      <w:tr w:rsidR="00A470A4">
        <w:trPr>
          <w:trHeight w:val="285"/>
        </w:trPr>
        <w:tc>
          <w:tcPr>
            <w:tcW w:w="1120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6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费用（元）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470A4" w:rsidRDefault="004E241B">
            <w:pPr>
              <w:widowControl/>
              <w:jc w:val="left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单位：元，保留小数：2位</w:t>
            </w:r>
          </w:p>
        </w:tc>
      </w:tr>
    </w:tbl>
    <w:p w:rsidR="00A470A4" w:rsidRDefault="00A470A4">
      <w:pPr>
        <w:rPr>
          <w:rFonts w:ascii="黑体" w:eastAsia="黑体" w:hAnsi="黑体"/>
        </w:rPr>
      </w:pP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242" w:name="_Toc498357400"/>
      <w:r>
        <w:rPr>
          <w:rFonts w:ascii="黑体" w:eastAsia="黑体" w:hAnsi="黑体" w:hint="eastAsia"/>
          <w:lang w:eastAsia="zh-CN"/>
        </w:rPr>
        <w:t>物联网产品资料查询接口</w:t>
      </w:r>
      <w:bookmarkEnd w:id="242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M2MProdInstQuery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7"/>
        <w:gridCol w:w="2447"/>
        <w:gridCol w:w="26"/>
        <w:gridCol w:w="1176"/>
        <w:gridCol w:w="24"/>
        <w:gridCol w:w="718"/>
        <w:gridCol w:w="33"/>
        <w:gridCol w:w="2215"/>
        <w:gridCol w:w="23"/>
      </w:tblGrid>
      <w:tr w:rsidR="00A470A4">
        <w:trPr>
          <w:jc w:val="center"/>
        </w:trPr>
        <w:tc>
          <w:tcPr>
            <w:tcW w:w="2737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473" w:type="dxa"/>
            <w:gridSpan w:val="2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200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51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238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23" w:type="dxa"/>
          <w:jc w:val="center"/>
        </w:trPr>
        <w:tc>
          <w:tcPr>
            <w:tcW w:w="2737" w:type="dxa"/>
            <w:vAlign w:val="center"/>
          </w:tcPr>
          <w:p w:rsidR="00A470A4" w:rsidRDefault="004E241B">
            <w:pPr>
              <w:rPr>
                <w:rFonts w:ascii="黑体" w:eastAsia="黑体" w:hAnsi="黑体" w:cs="Arial"/>
                <w:lang w:eastAsia="zh-CN"/>
              </w:rPr>
            </w:pPr>
            <w:r>
              <w:rPr>
                <w:rFonts w:ascii="黑体" w:eastAsia="黑体" w:hAnsi="黑体" w:cs="Arial" w:hint="eastAsia"/>
                <w:lang w:eastAsia="zh-CN"/>
              </w:rPr>
              <w:t>设备号</w:t>
            </w:r>
          </w:p>
        </w:tc>
        <w:tc>
          <w:tcPr>
            <w:tcW w:w="2447" w:type="dxa"/>
            <w:vAlign w:val="center"/>
          </w:tcPr>
          <w:p w:rsidR="00A470A4" w:rsidRDefault="004E241B">
            <w:pPr>
              <w:rPr>
                <w:rFonts w:ascii="黑体" w:eastAsia="黑体" w:hAnsi="黑体"/>
                <w:lang w:eastAsia="zh-CN"/>
              </w:rPr>
            </w:pPr>
            <w:bookmarkStart w:id="243" w:name="OLE_LINK194"/>
            <w:bookmarkStart w:id="244" w:name="OLE_LINK195"/>
            <w:r>
              <w:rPr>
                <w:rFonts w:ascii="黑体" w:eastAsia="黑体" w:hAnsi="黑体"/>
                <w:szCs w:val="21"/>
                <w:lang w:eastAsia="zh-CN"/>
              </w:rPr>
              <w:t>access_number</w:t>
            </w:r>
            <w:bookmarkEnd w:id="243"/>
            <w:bookmarkEnd w:id="244"/>
          </w:p>
        </w:tc>
        <w:tc>
          <w:tcPr>
            <w:tcW w:w="120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742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248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也就是mdn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9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2737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SvcCont</w:t>
            </w:r>
          </w:p>
        </w:tc>
        <w:tc>
          <w:tcPr>
            <w:tcW w:w="2473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产品资料查询应答</w:t>
            </w:r>
          </w:p>
        </w:tc>
        <w:tc>
          <w:tcPr>
            <w:tcW w:w="1200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String</w:t>
            </w:r>
          </w:p>
        </w:tc>
        <w:tc>
          <w:tcPr>
            <w:tcW w:w="751" w:type="dxa"/>
            <w:gridSpan w:val="2"/>
          </w:tcPr>
          <w:p w:rsidR="00A470A4" w:rsidRDefault="00A470A4">
            <w:pPr>
              <w:rPr>
                <w:rFonts w:ascii="黑体" w:eastAsia="黑体" w:hAnsi="黑体"/>
              </w:rPr>
            </w:pPr>
          </w:p>
        </w:tc>
        <w:tc>
          <w:tcPr>
            <w:tcW w:w="2238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产品资料查询应答</w:t>
            </w:r>
          </w:p>
        </w:tc>
      </w:tr>
      <w:tr w:rsidR="00A470A4">
        <w:trPr>
          <w:jc w:val="center"/>
        </w:trPr>
        <w:tc>
          <w:tcPr>
            <w:tcW w:w="2737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result</w:t>
            </w:r>
          </w:p>
        </w:tc>
        <w:tc>
          <w:tcPr>
            <w:tcW w:w="2473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查询结果集合</w:t>
            </w:r>
          </w:p>
        </w:tc>
        <w:tc>
          <w:tcPr>
            <w:tcW w:w="1200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String</w:t>
            </w:r>
          </w:p>
        </w:tc>
        <w:tc>
          <w:tcPr>
            <w:tcW w:w="751" w:type="dxa"/>
            <w:gridSpan w:val="2"/>
          </w:tcPr>
          <w:p w:rsidR="00A470A4" w:rsidRDefault="00A470A4">
            <w:pPr>
              <w:rPr>
                <w:rFonts w:ascii="黑体" w:eastAsia="黑体" w:hAnsi="黑体"/>
              </w:rPr>
            </w:pPr>
          </w:p>
        </w:tc>
        <w:tc>
          <w:tcPr>
            <w:tcW w:w="2238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所查询号码的响应结果</w:t>
            </w:r>
          </w:p>
        </w:tc>
      </w:tr>
      <w:tr w:rsidR="00A470A4">
        <w:trPr>
          <w:jc w:val="center"/>
        </w:trPr>
        <w:tc>
          <w:tcPr>
            <w:tcW w:w="2737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prodInfos</w:t>
            </w:r>
          </w:p>
        </w:tc>
        <w:tc>
          <w:tcPr>
            <w:tcW w:w="2473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产品资料信息字段</w:t>
            </w:r>
          </w:p>
        </w:tc>
        <w:tc>
          <w:tcPr>
            <w:tcW w:w="1200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String</w:t>
            </w:r>
          </w:p>
        </w:tc>
        <w:tc>
          <w:tcPr>
            <w:tcW w:w="751" w:type="dxa"/>
            <w:gridSpan w:val="2"/>
          </w:tcPr>
          <w:p w:rsidR="00A470A4" w:rsidRDefault="00A470A4">
            <w:pPr>
              <w:rPr>
                <w:rFonts w:ascii="黑体" w:eastAsia="黑体" w:hAnsi="黑体"/>
              </w:rPr>
            </w:pPr>
          </w:p>
        </w:tc>
        <w:tc>
          <w:tcPr>
            <w:tcW w:w="2238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产品资料信息字段描述</w:t>
            </w:r>
          </w:p>
        </w:tc>
      </w:tr>
      <w:tr w:rsidR="00A470A4">
        <w:trPr>
          <w:jc w:val="center"/>
        </w:trPr>
        <w:tc>
          <w:tcPr>
            <w:tcW w:w="2737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attrInfos</w:t>
            </w:r>
          </w:p>
        </w:tc>
        <w:tc>
          <w:tcPr>
            <w:tcW w:w="2473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产品属性节点</w:t>
            </w:r>
          </w:p>
        </w:tc>
        <w:tc>
          <w:tcPr>
            <w:tcW w:w="1200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String</w:t>
            </w:r>
          </w:p>
        </w:tc>
        <w:tc>
          <w:tcPr>
            <w:tcW w:w="751" w:type="dxa"/>
            <w:gridSpan w:val="2"/>
          </w:tcPr>
          <w:p w:rsidR="00A470A4" w:rsidRDefault="00A470A4">
            <w:pPr>
              <w:rPr>
                <w:rFonts w:ascii="黑体" w:eastAsia="黑体" w:hAnsi="黑体"/>
              </w:rPr>
            </w:pPr>
          </w:p>
        </w:tc>
        <w:tc>
          <w:tcPr>
            <w:tcW w:w="2238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输出产品资料属性</w:t>
            </w:r>
          </w:p>
        </w:tc>
      </w:tr>
      <w:tr w:rsidR="00A470A4">
        <w:trPr>
          <w:jc w:val="center"/>
        </w:trPr>
        <w:tc>
          <w:tcPr>
            <w:tcW w:w="2737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commonRegionName</w:t>
            </w:r>
          </w:p>
        </w:tc>
        <w:tc>
          <w:tcPr>
            <w:tcW w:w="2473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所属地区名称</w:t>
            </w:r>
          </w:p>
        </w:tc>
        <w:tc>
          <w:tcPr>
            <w:tcW w:w="1200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String</w:t>
            </w:r>
          </w:p>
        </w:tc>
        <w:tc>
          <w:tcPr>
            <w:tcW w:w="751" w:type="dxa"/>
            <w:gridSpan w:val="2"/>
          </w:tcPr>
          <w:p w:rsidR="00A470A4" w:rsidRDefault="00A470A4">
            <w:pPr>
              <w:rPr>
                <w:rFonts w:ascii="黑体" w:eastAsia="黑体" w:hAnsi="黑体"/>
              </w:rPr>
            </w:pPr>
          </w:p>
        </w:tc>
        <w:tc>
          <w:tcPr>
            <w:tcW w:w="2238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例如:南京市</w:t>
            </w:r>
          </w:p>
        </w:tc>
      </w:tr>
      <w:tr w:rsidR="00A470A4">
        <w:trPr>
          <w:jc w:val="center"/>
        </w:trPr>
        <w:tc>
          <w:tcPr>
            <w:tcW w:w="2737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funProdInfos</w:t>
            </w:r>
          </w:p>
        </w:tc>
        <w:tc>
          <w:tcPr>
            <w:tcW w:w="2473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功能类产品节点</w:t>
            </w:r>
          </w:p>
        </w:tc>
        <w:tc>
          <w:tcPr>
            <w:tcW w:w="1200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String</w:t>
            </w:r>
          </w:p>
        </w:tc>
        <w:tc>
          <w:tcPr>
            <w:tcW w:w="751" w:type="dxa"/>
            <w:gridSpan w:val="2"/>
          </w:tcPr>
          <w:p w:rsidR="00A470A4" w:rsidRDefault="00A470A4">
            <w:pPr>
              <w:rPr>
                <w:rFonts w:ascii="黑体" w:eastAsia="黑体" w:hAnsi="黑体"/>
              </w:rPr>
            </w:pPr>
          </w:p>
        </w:tc>
        <w:tc>
          <w:tcPr>
            <w:tcW w:w="2238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例如：呼叫等待</w:t>
            </w:r>
          </w:p>
        </w:tc>
      </w:tr>
      <w:tr w:rsidR="00A470A4">
        <w:trPr>
          <w:jc w:val="center"/>
        </w:trPr>
        <w:tc>
          <w:tcPr>
            <w:tcW w:w="2737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phoneNum</w:t>
            </w:r>
          </w:p>
        </w:tc>
        <w:tc>
          <w:tcPr>
            <w:tcW w:w="2473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物联网卡号</w:t>
            </w:r>
          </w:p>
        </w:tc>
        <w:tc>
          <w:tcPr>
            <w:tcW w:w="1200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String</w:t>
            </w:r>
          </w:p>
        </w:tc>
        <w:tc>
          <w:tcPr>
            <w:tcW w:w="751" w:type="dxa"/>
            <w:gridSpan w:val="2"/>
          </w:tcPr>
          <w:p w:rsidR="00A470A4" w:rsidRDefault="00A470A4">
            <w:pPr>
              <w:rPr>
                <w:rFonts w:ascii="黑体" w:eastAsia="黑体" w:hAnsi="黑体"/>
              </w:rPr>
            </w:pPr>
          </w:p>
        </w:tc>
        <w:tc>
          <w:tcPr>
            <w:tcW w:w="2238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例如：14914040014</w:t>
            </w:r>
          </w:p>
        </w:tc>
      </w:tr>
      <w:tr w:rsidR="00A470A4">
        <w:trPr>
          <w:jc w:val="center"/>
        </w:trPr>
        <w:tc>
          <w:tcPr>
            <w:tcW w:w="2737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prodOfferInfos</w:t>
            </w:r>
          </w:p>
        </w:tc>
        <w:tc>
          <w:tcPr>
            <w:tcW w:w="2473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产品下销售品信息</w:t>
            </w:r>
          </w:p>
        </w:tc>
        <w:tc>
          <w:tcPr>
            <w:tcW w:w="1200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String</w:t>
            </w:r>
          </w:p>
        </w:tc>
        <w:tc>
          <w:tcPr>
            <w:tcW w:w="751" w:type="dxa"/>
            <w:gridSpan w:val="2"/>
          </w:tcPr>
          <w:p w:rsidR="00A470A4" w:rsidRDefault="00A470A4">
            <w:pPr>
              <w:rPr>
                <w:rFonts w:ascii="黑体" w:eastAsia="黑体" w:hAnsi="黑体"/>
              </w:rPr>
            </w:pPr>
          </w:p>
        </w:tc>
        <w:tc>
          <w:tcPr>
            <w:tcW w:w="2238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例如：M2M(数据)2元叠加包(通用)--专网版(2016)</w:t>
            </w:r>
          </w:p>
        </w:tc>
      </w:tr>
      <w:tr w:rsidR="00A470A4">
        <w:trPr>
          <w:jc w:val="center"/>
        </w:trPr>
        <w:tc>
          <w:tcPr>
            <w:tcW w:w="2737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prodStatusName</w:t>
            </w:r>
          </w:p>
        </w:tc>
        <w:tc>
          <w:tcPr>
            <w:tcW w:w="2473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产品状态名称</w:t>
            </w:r>
          </w:p>
        </w:tc>
        <w:tc>
          <w:tcPr>
            <w:tcW w:w="1200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String</w:t>
            </w:r>
          </w:p>
        </w:tc>
        <w:tc>
          <w:tcPr>
            <w:tcW w:w="751" w:type="dxa"/>
            <w:gridSpan w:val="2"/>
          </w:tcPr>
          <w:p w:rsidR="00A470A4" w:rsidRDefault="00A470A4">
            <w:pPr>
              <w:rPr>
                <w:rFonts w:ascii="黑体" w:eastAsia="黑体" w:hAnsi="黑体"/>
              </w:rPr>
            </w:pPr>
          </w:p>
        </w:tc>
        <w:tc>
          <w:tcPr>
            <w:tcW w:w="2238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例如:停机</w:t>
            </w:r>
          </w:p>
        </w:tc>
      </w:tr>
      <w:tr w:rsidR="00A470A4">
        <w:trPr>
          <w:jc w:val="center"/>
        </w:trPr>
        <w:tc>
          <w:tcPr>
            <w:tcW w:w="2737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productName</w:t>
            </w:r>
          </w:p>
        </w:tc>
        <w:tc>
          <w:tcPr>
            <w:tcW w:w="2473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产品名称</w:t>
            </w:r>
          </w:p>
        </w:tc>
        <w:tc>
          <w:tcPr>
            <w:tcW w:w="1200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String</w:t>
            </w:r>
          </w:p>
        </w:tc>
        <w:tc>
          <w:tcPr>
            <w:tcW w:w="751" w:type="dxa"/>
            <w:gridSpan w:val="2"/>
          </w:tcPr>
          <w:p w:rsidR="00A470A4" w:rsidRDefault="00A470A4">
            <w:pPr>
              <w:rPr>
                <w:rFonts w:ascii="黑体" w:eastAsia="黑体" w:hAnsi="黑体"/>
              </w:rPr>
            </w:pPr>
          </w:p>
        </w:tc>
        <w:tc>
          <w:tcPr>
            <w:tcW w:w="2238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例如：乐通（语音）</w:t>
            </w:r>
          </w:p>
        </w:tc>
      </w:tr>
      <w:tr w:rsidR="00A470A4">
        <w:trPr>
          <w:jc w:val="center"/>
        </w:trPr>
        <w:tc>
          <w:tcPr>
            <w:tcW w:w="2737" w:type="dxa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GROUP_TRANSACTIONID</w:t>
            </w:r>
          </w:p>
        </w:tc>
        <w:tc>
          <w:tcPr>
            <w:tcW w:w="2473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流水号</w:t>
            </w:r>
          </w:p>
        </w:tc>
        <w:tc>
          <w:tcPr>
            <w:tcW w:w="1200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String</w:t>
            </w:r>
          </w:p>
        </w:tc>
        <w:tc>
          <w:tcPr>
            <w:tcW w:w="751" w:type="dxa"/>
            <w:gridSpan w:val="2"/>
          </w:tcPr>
          <w:p w:rsidR="00A470A4" w:rsidRDefault="00A470A4">
            <w:pPr>
              <w:rPr>
                <w:rFonts w:ascii="黑体" w:eastAsia="黑体" w:hAnsi="黑体"/>
              </w:rPr>
            </w:pPr>
          </w:p>
        </w:tc>
        <w:tc>
          <w:tcPr>
            <w:tcW w:w="2238" w:type="dxa"/>
            <w:gridSpan w:val="2"/>
          </w:tcPr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请求流水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"service_name":"M2MProdInstQuery",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"access_number":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报文样例：</w:t>
      </w:r>
    </w:p>
    <w:tbl>
      <w:tblPr>
        <w:tblStyle w:val="af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470A4">
        <w:tc>
          <w:tcPr>
            <w:tcW w:w="8522" w:type="dxa"/>
            <w:shd w:val="clear" w:color="auto" w:fill="A6A6A6" w:themeFill="background1" w:themeFillShade="A6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XML报文响应示例</w:t>
            </w:r>
          </w:p>
        </w:tc>
      </w:tr>
      <w:tr w:rsidR="00A470A4">
        <w:tc>
          <w:tcPr>
            <w:tcW w:w="8522" w:type="dxa"/>
          </w:tcPr>
          <w:p w:rsidR="00A470A4" w:rsidRDefault="004E241B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Consolas"/>
                <w:kern w:val="0"/>
                <w:sz w:val="22"/>
              </w:rPr>
            </w:pPr>
            <w:r>
              <w:rPr>
                <w:rFonts w:ascii="黑体" w:eastAsia="黑体" w:hAnsi="黑体" w:cs="Consolas"/>
                <w:color w:val="000000"/>
                <w:kern w:val="0"/>
                <w:sz w:val="22"/>
              </w:rPr>
              <w:t>&lt;?xml version="1.0" encoding="UTF-8"?&gt;</w:t>
            </w:r>
          </w:p>
          <w:p w:rsidR="00A470A4" w:rsidRDefault="004E241B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Consolas"/>
                <w:kern w:val="0"/>
                <w:sz w:val="22"/>
              </w:rPr>
            </w:pPr>
            <w:r>
              <w:rPr>
                <w:rFonts w:ascii="黑体" w:eastAsia="黑体" w:hAnsi="黑体" w:cs="Consolas"/>
                <w:color w:val="000000"/>
                <w:kern w:val="0"/>
                <w:sz w:val="22"/>
              </w:rPr>
              <w:t>&lt;SvcCont&gt;</w:t>
            </w:r>
          </w:p>
          <w:p w:rsidR="00A470A4" w:rsidRDefault="004E241B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Consolas"/>
                <w:kern w:val="0"/>
                <w:sz w:val="22"/>
              </w:rPr>
            </w:pPr>
            <w:r>
              <w:rPr>
                <w:rFonts w:ascii="黑体" w:eastAsia="黑体" w:hAnsi="黑体" w:cs="Consolas"/>
                <w:color w:val="000000"/>
                <w:kern w:val="0"/>
                <w:sz w:val="22"/>
              </w:rPr>
              <w:t>&lt;result&gt;</w:t>
            </w:r>
          </w:p>
          <w:p w:rsidR="00A470A4" w:rsidRDefault="004E241B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Consolas"/>
                <w:kern w:val="0"/>
                <w:sz w:val="22"/>
              </w:rPr>
            </w:pPr>
            <w:r>
              <w:rPr>
                <w:rFonts w:ascii="黑体" w:eastAsia="黑体" w:hAnsi="黑体" w:cs="Consolas"/>
                <w:color w:val="000000"/>
                <w:kern w:val="0"/>
                <w:sz w:val="22"/>
              </w:rPr>
              <w:t>&lt;prodInfos&gt;</w:t>
            </w:r>
          </w:p>
          <w:p w:rsidR="00A470A4" w:rsidRDefault="004E241B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Consolas"/>
                <w:kern w:val="0"/>
                <w:sz w:val="22"/>
              </w:rPr>
            </w:pPr>
            <w:r>
              <w:rPr>
                <w:rFonts w:ascii="黑体" w:eastAsia="黑体" w:hAnsi="黑体" w:cs="Consolas"/>
                <w:color w:val="000000"/>
                <w:kern w:val="0"/>
                <w:sz w:val="22"/>
              </w:rPr>
              <w:t>&lt;attrInfos&gt;收费单位：中国电信集团物联网公司;是否代表号：是;提醒阀值：40,80,100;行业属性：其他;是否免停：否;是否免催缴：否;是否免提醒：否;销售单位：物联网公司;实际使用地：北京市辖区;&lt;/attrInfos&gt;</w:t>
            </w:r>
          </w:p>
          <w:p w:rsidR="00A470A4" w:rsidRDefault="004E241B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Consolas"/>
                <w:kern w:val="0"/>
                <w:sz w:val="22"/>
              </w:rPr>
            </w:pPr>
            <w:r>
              <w:rPr>
                <w:rFonts w:ascii="黑体" w:eastAsia="黑体" w:hAnsi="黑体" w:cs="Consolas"/>
                <w:color w:val="000000"/>
                <w:kern w:val="0"/>
                <w:sz w:val="22"/>
              </w:rPr>
              <w:t>&lt;commonRegionName&gt;南京市&lt;/commonRegionName&gt;</w:t>
            </w:r>
          </w:p>
          <w:p w:rsidR="00A470A4" w:rsidRDefault="004E241B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Consolas"/>
                <w:kern w:val="0"/>
                <w:sz w:val="22"/>
              </w:rPr>
            </w:pPr>
            <w:r>
              <w:rPr>
                <w:rFonts w:ascii="黑体" w:eastAsia="黑体" w:hAnsi="黑体" w:cs="Consolas"/>
                <w:color w:val="000000"/>
                <w:kern w:val="0"/>
                <w:sz w:val="22"/>
              </w:rPr>
              <w:t>&lt;funProdInfos&gt;呼叫等待;无条件转移;国内长途电话&amp;lt;br/&amp;gt;点对点短信(手机)&amp;lt;br/&amp;gt;遇忙转移&amp;lt;br/&amp;gt;2G（1X）上网&amp;lt;br/&amp;gt;来电显示&amp;lt;br/&amp;gt;国内漫游电话&amp;lt;br/&amp;gt;3G（EVDO）上网&amp;lt;br/&amp;gt;4G（LTE）上网【上行速率:20M;QOS保障等级:普通;下行速率:最大可及下行速率;】&amp;lt;br/&amp;gt;达量断网【断网阀值（M）:3000;断网状态:正常;断网类型:用户总使用量;】&amp;lt;br/&amp;gt;&lt;/funProdInfos&gt;</w:t>
            </w:r>
          </w:p>
          <w:p w:rsidR="00A470A4" w:rsidRDefault="004E241B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Consolas"/>
                <w:kern w:val="0"/>
                <w:sz w:val="22"/>
              </w:rPr>
            </w:pPr>
            <w:r>
              <w:rPr>
                <w:rFonts w:ascii="黑体" w:eastAsia="黑体" w:hAnsi="黑体" w:cs="Consolas"/>
                <w:color w:val="000000"/>
                <w:kern w:val="0"/>
                <w:sz w:val="22"/>
              </w:rPr>
              <w:t>&lt;phoneNum&gt;14914040014&lt;/phoneNum&gt;</w:t>
            </w:r>
          </w:p>
          <w:p w:rsidR="00A470A4" w:rsidRDefault="004E241B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Consolas"/>
                <w:kern w:val="0"/>
                <w:sz w:val="22"/>
              </w:rPr>
            </w:pPr>
            <w:r>
              <w:rPr>
                <w:rFonts w:ascii="黑体" w:eastAsia="黑体" w:hAnsi="黑体" w:cs="Consolas"/>
                <w:color w:val="000000"/>
                <w:kern w:val="0"/>
                <w:sz w:val="22"/>
              </w:rPr>
              <w:t>&lt;prodOfferInfos&gt;M2M(数据)2元叠加包(通用)--专网版(2016)【生效时间:2016-05-31,失效时间:3000-02-01,订购ID:1】&amp;lt;br/&amp;gt;物联网（短信）月短信包1元12条（201604）【生效时间:2016-05-31,失效时间:3000-02-01,订购ID:2021】&amp;lt;br/&amp;gt;M2M专网套餐授权打折(通用)--专网版(2016)【生效时间:2016-05-31,失效时间:3000-02-01,订购ID:无】;物联网（短信）月短信包60元1000条（201604）【生效时间:2016-05-31,失效时间:3000-02-01,订购ID:2027】&amp;lt;br/&amp;gt;物联网（短信）月短信包1元12条（201604）【生效时间:2016-05-31,失效时间:3000-02-01,订购ID:2021】&amp;lt;br/&amp;gt;物联网积木组合套餐0元--主套餐（201604）【生效时间:2016-05-31,失效时间:3000-02-01,订购ID:无】&amp;lt;br/&amp;gt;物联网（打折）打折</w:t>
            </w:r>
            <w:r>
              <w:rPr>
                <w:rFonts w:ascii="黑体" w:eastAsia="黑体" w:hAnsi="黑体" w:cs="Consolas"/>
                <w:color w:val="000000"/>
                <w:kern w:val="0"/>
                <w:sz w:val="22"/>
              </w:rPr>
              <w:lastRenderedPageBreak/>
              <w:t>促销（201604）【生效时间:2016-05-31,失效时间:3000-02-01,订购ID:无】&amp;lt;br/&amp;gt;物联网（数据）月流量包非定向135元6GB（201604）【生效时间:2016-05-31,失效时间:3000-02-01,订购ID:2066】&amp;lt;br/&amp;gt;物联网（语音）月语音包29元100分钟（201604）【生效时间:2016-05-31,失效时间:3000-02-01,订购ID:2016】&amp;lt;br/&amp;gt;物联网（短信）月短信包4元50条（201604）【生效时间:2016-05-31,失效时间:3000-02-01,订购ID:2023】&amp;lt;br/&amp;gt;&lt;/prodOfferInfos&gt;</w:t>
            </w:r>
          </w:p>
          <w:p w:rsidR="00A470A4" w:rsidRDefault="004E241B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Consolas"/>
                <w:kern w:val="0"/>
                <w:sz w:val="22"/>
              </w:rPr>
            </w:pPr>
            <w:r>
              <w:rPr>
                <w:rFonts w:ascii="黑体" w:eastAsia="黑体" w:hAnsi="黑体" w:cs="Consolas"/>
                <w:color w:val="000000"/>
                <w:kern w:val="0"/>
                <w:sz w:val="22"/>
              </w:rPr>
              <w:t>&lt;prodStatusName&gt;停机&lt;/prodStatusName&gt;</w:t>
            </w:r>
          </w:p>
          <w:p w:rsidR="00A470A4" w:rsidRDefault="004E241B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Consolas"/>
                <w:kern w:val="0"/>
                <w:sz w:val="22"/>
              </w:rPr>
            </w:pPr>
            <w:r>
              <w:rPr>
                <w:rFonts w:ascii="黑体" w:eastAsia="黑体" w:hAnsi="黑体" w:cs="Consolas"/>
                <w:color w:val="000000"/>
                <w:kern w:val="0"/>
                <w:sz w:val="22"/>
              </w:rPr>
              <w:t>&lt;productName&gt;乐通（语音）&lt;/productName&gt;</w:t>
            </w:r>
          </w:p>
          <w:p w:rsidR="00A470A4" w:rsidRDefault="004E241B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Consolas"/>
                <w:kern w:val="0"/>
                <w:sz w:val="22"/>
              </w:rPr>
            </w:pPr>
            <w:r>
              <w:rPr>
                <w:rFonts w:ascii="黑体" w:eastAsia="黑体" w:hAnsi="黑体" w:cs="Consolas"/>
                <w:color w:val="000000"/>
                <w:kern w:val="0"/>
                <w:sz w:val="22"/>
              </w:rPr>
              <w:t>&lt;/prodInfos&gt;</w:t>
            </w:r>
          </w:p>
          <w:p w:rsidR="00A470A4" w:rsidRDefault="004E241B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Consolas"/>
                <w:kern w:val="0"/>
                <w:sz w:val="22"/>
              </w:rPr>
            </w:pPr>
            <w:r>
              <w:rPr>
                <w:rFonts w:ascii="黑体" w:eastAsia="黑体" w:hAnsi="黑体" w:cs="Consolas"/>
                <w:color w:val="000000"/>
                <w:kern w:val="0"/>
                <w:sz w:val="22"/>
              </w:rPr>
              <w:t>&lt;/result&gt;</w:t>
            </w:r>
          </w:p>
          <w:p w:rsidR="00A470A4" w:rsidRDefault="004E241B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Consolas"/>
                <w:kern w:val="0"/>
                <w:sz w:val="22"/>
              </w:rPr>
            </w:pPr>
            <w:r>
              <w:rPr>
                <w:rFonts w:ascii="黑体" w:eastAsia="黑体" w:hAnsi="黑体" w:cs="Consolas"/>
                <w:color w:val="000000"/>
                <w:kern w:val="0"/>
                <w:sz w:val="22"/>
              </w:rPr>
              <w:t>&lt;GROUP_TRANSACTIONID&gt;1000000252201609197907674450&lt;/GROUP_TRANSACTIONID&gt;</w:t>
            </w:r>
          </w:p>
          <w:p w:rsidR="00A470A4" w:rsidRDefault="004E24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Consolas"/>
                <w:color w:val="000000"/>
                <w:kern w:val="0"/>
                <w:sz w:val="22"/>
              </w:rPr>
              <w:t>&lt;/SvcCont&gt;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Pr="004F706F" w:rsidRDefault="004E241B">
      <w:pPr>
        <w:pStyle w:val="3"/>
        <w:numPr>
          <w:ilvl w:val="0"/>
          <w:numId w:val="12"/>
        </w:numPr>
        <w:rPr>
          <w:rFonts w:ascii="黑体" w:eastAsia="黑体" w:hAnsi="黑体"/>
          <w:color w:val="FF0000"/>
          <w:lang w:eastAsia="zh-CN"/>
        </w:rPr>
      </w:pPr>
      <w:bookmarkStart w:id="245" w:name="_Toc498357401"/>
      <w:r w:rsidRPr="004F706F">
        <w:rPr>
          <w:rFonts w:ascii="黑体" w:eastAsia="黑体" w:hAnsi="黑体" w:hint="eastAsia"/>
          <w:color w:val="FF0000"/>
          <w:lang w:eastAsia="zh-CN"/>
        </w:rPr>
        <w:t>物联网单独断网（添加和取消）</w:t>
      </w:r>
      <w:bookmarkEnd w:id="245"/>
    </w:p>
    <w:p w:rsidR="00A470A4" w:rsidRDefault="004E241B">
      <w:pPr>
        <w:rPr>
          <w:rFonts w:ascii="黑体" w:eastAsia="黑体" w:hAnsi="黑体"/>
          <w:b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</w:t>
      </w:r>
      <w:r>
        <w:rPr>
          <w:rFonts w:ascii="黑体" w:eastAsia="黑体" w:hAnsi="黑体" w:hint="eastAsia"/>
          <w:b/>
          <w:color w:val="000000"/>
          <w:kern w:val="0"/>
          <w:sz w:val="24"/>
          <w:lang w:eastAsia="zh-CN"/>
        </w:rPr>
        <w:t>：</w:t>
      </w: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M2MSingleCutNet</w:t>
      </w:r>
    </w:p>
    <w:tbl>
      <w:tblPr>
        <w:tblW w:w="9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20"/>
        <w:gridCol w:w="2520"/>
        <w:gridCol w:w="7"/>
        <w:gridCol w:w="33"/>
        <w:gridCol w:w="1399"/>
        <w:gridCol w:w="31"/>
        <w:gridCol w:w="906"/>
        <w:gridCol w:w="25"/>
        <w:gridCol w:w="6"/>
        <w:gridCol w:w="2598"/>
        <w:gridCol w:w="31"/>
      </w:tblGrid>
      <w:tr w:rsidR="00A470A4">
        <w:trPr>
          <w:jc w:val="center"/>
        </w:trPr>
        <w:tc>
          <w:tcPr>
            <w:tcW w:w="1843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560" w:type="dxa"/>
            <w:gridSpan w:val="3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430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37" w:type="dxa"/>
            <w:gridSpan w:val="3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629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43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Cs w:val="21"/>
                <w:lang w:eastAsia="zh-CN"/>
              </w:rPr>
              <w:t>设备号码</w:t>
            </w:r>
          </w:p>
        </w:tc>
        <w:tc>
          <w:tcPr>
            <w:tcW w:w="252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246" w:name="OLE_LINK196"/>
            <w:bookmarkStart w:id="247" w:name="OLE_LINK197"/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access_number</w:t>
            </w:r>
            <w:bookmarkEnd w:id="246"/>
            <w:bookmarkEnd w:id="247"/>
          </w:p>
        </w:tc>
        <w:tc>
          <w:tcPr>
            <w:tcW w:w="143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937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29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用户MDN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43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szCs w:val="21"/>
                <w:lang w:eastAsia="zh-CN"/>
              </w:rPr>
            </w:pPr>
            <w:r>
              <w:rPr>
                <w:rFonts w:ascii="黑体" w:eastAsia="黑体" w:hAnsi="黑体" w:hint="eastAsia"/>
                <w:szCs w:val="21"/>
                <w:lang w:eastAsia="zh-CN"/>
              </w:rPr>
              <w:t>行为</w:t>
            </w:r>
          </w:p>
        </w:tc>
        <w:tc>
          <w:tcPr>
            <w:tcW w:w="252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bookmarkStart w:id="248" w:name="OLE_LINK198"/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action</w:t>
            </w:r>
            <w:bookmarkEnd w:id="248"/>
          </w:p>
        </w:tc>
        <w:tc>
          <w:tcPr>
            <w:tcW w:w="1432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7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29" w:type="dxa"/>
            <w:gridSpan w:val="3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“ADD” 添加单独断网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“DEL”取消单独断网</w:t>
            </w:r>
          </w:p>
        </w:tc>
      </w:tr>
      <w:tr w:rsidR="00A470A4">
        <w:trPr>
          <w:gridAfter w:val="1"/>
          <w:wAfter w:w="31" w:type="dxa"/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流水号</w:t>
            </w: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</w:pPr>
            <w:bookmarkStart w:id="249" w:name="OLE_LINK200"/>
            <w:bookmarkStart w:id="250" w:name="OLE_LINK199"/>
            <w:r>
              <w:rPr>
                <w:rFonts w:ascii="黑体" w:eastAsia="黑体" w:hAnsi="黑体" w:cs="Courier New"/>
                <w:color w:val="000000"/>
                <w:kern w:val="0"/>
                <w:sz w:val="18"/>
                <w:szCs w:val="18"/>
              </w:rPr>
              <w:t>contactID</w:t>
            </w:r>
            <w:bookmarkEnd w:id="249"/>
            <w:bookmarkEnd w:id="250"/>
          </w:p>
        </w:tc>
        <w:tc>
          <w:tcPr>
            <w:tcW w:w="1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要求不能与以往的重复，固定长度19位，作为订单的标识</w:t>
            </w:r>
          </w:p>
        </w:tc>
      </w:tr>
      <w:tr w:rsidR="00A470A4">
        <w:trPr>
          <w:jc w:val="center"/>
        </w:trPr>
        <w:tc>
          <w:tcPr>
            <w:tcW w:w="9399" w:type="dxa"/>
            <w:gridSpan w:val="1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rPr>
          <w:jc w:val="center"/>
        </w:trPr>
        <w:tc>
          <w:tcPr>
            <w:tcW w:w="1843" w:type="dxa"/>
            <w:gridSpan w:val="2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返回代号</w:t>
            </w:r>
          </w:p>
        </w:tc>
        <w:tc>
          <w:tcPr>
            <w:tcW w:w="2560" w:type="dxa"/>
            <w:gridSpan w:val="3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Style w:val="start-tag"/>
                <w:rFonts w:ascii="黑体" w:eastAsia="黑体" w:hAnsi="黑体"/>
              </w:rPr>
              <w:t>RspCode</w:t>
            </w:r>
          </w:p>
        </w:tc>
        <w:tc>
          <w:tcPr>
            <w:tcW w:w="1430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37" w:type="dxa"/>
            <w:gridSpan w:val="3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629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成功：0000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"service_name":"M2MSingleCutNet",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"access_number":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"action":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"contactID":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251" w:name="_Toc498357402"/>
      <w:r>
        <w:rPr>
          <w:rFonts w:ascii="黑体" w:eastAsia="黑体" w:hAnsi="黑体" w:hint="eastAsia"/>
          <w:lang w:eastAsia="zh-CN"/>
        </w:rPr>
        <w:t>物联网前向流量池互转接口</w:t>
      </w:r>
      <w:bookmarkEnd w:id="251"/>
    </w:p>
    <w:p w:rsidR="00A470A4" w:rsidRDefault="004E241B">
      <w:pPr>
        <w:rPr>
          <w:rFonts w:ascii="黑体" w:eastAsia="黑体" w:hAnsi="黑体"/>
          <w:b/>
          <w:sz w:val="24"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service_name：</w:t>
      </w:r>
      <w:r>
        <w:rPr>
          <w:rFonts w:ascii="黑体" w:eastAsia="黑体" w:hAnsi="黑体"/>
          <w:b/>
          <w:color w:val="000000" w:themeColor="text1"/>
          <w:sz w:val="24"/>
          <w:highlight w:val="white"/>
        </w:rPr>
        <w:t>M2MChangeForwardFlow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2954"/>
        <w:gridCol w:w="153"/>
        <w:gridCol w:w="1751"/>
        <w:gridCol w:w="1173"/>
        <w:gridCol w:w="2882"/>
      </w:tblGrid>
      <w:tr w:rsidR="00A470A4">
        <w:tc>
          <w:tcPr>
            <w:tcW w:w="1578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954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904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17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8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c>
          <w:tcPr>
            <w:tcW w:w="10491" w:type="dxa"/>
            <w:gridSpan w:val="6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lastRenderedPageBreak/>
              <w:t>mdn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bookmarkStart w:id="252" w:name="OLE_LINK205"/>
            <w:bookmarkStart w:id="253" w:name="OLE_LINK206"/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acc_nbr</w:t>
            </w:r>
            <w:bookmarkEnd w:id="252"/>
            <w:bookmarkEnd w:id="253"/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将要做主套餐变更的号码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套餐编号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bookmarkStart w:id="254" w:name="OLE_LINK207"/>
            <w:bookmarkStart w:id="255" w:name="OLE_LINK208"/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newMainProdOfferNbr</w:t>
            </w:r>
            <w:bookmarkEnd w:id="254"/>
            <w:bookmarkEnd w:id="255"/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新的主套餐编码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池子编号1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bookmarkStart w:id="256" w:name="OLE_LINK209"/>
            <w:bookmarkStart w:id="257" w:name="OLE_LINK210"/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newOptionalProdOfferNbr</w:t>
            </w:r>
            <w:bookmarkEnd w:id="256"/>
            <w:bookmarkEnd w:id="257"/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变更时，需要订购的可选包编码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池子编号2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bookmarkStart w:id="258" w:name="OLE_LINK211"/>
            <w:bookmarkStart w:id="259" w:name="OLE_LINK212"/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newAcc_nbr</w:t>
            </w:r>
            <w:bookmarkEnd w:id="258"/>
            <w:bookmarkEnd w:id="259"/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变更时，加入新的前向池的代表号码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流水号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theme="minorEastAsia" w:hint="eastAsia"/>
                <w:sz w:val="18"/>
                <w:szCs w:val="18"/>
                <w:lang w:eastAsia="zh-CN"/>
              </w:rPr>
              <w:t>contactID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流水号</w:t>
            </w:r>
          </w:p>
        </w:tc>
      </w:tr>
      <w:tr w:rsidR="00A470A4">
        <w:tc>
          <w:tcPr>
            <w:tcW w:w="10491" w:type="dxa"/>
            <w:gridSpan w:val="6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theme="minorEastAsia" w:hint="eastAsia"/>
                <w:lang w:eastAsia="zh-CN"/>
              </w:rPr>
              <w:t>result_code</w:t>
            </w:r>
          </w:p>
        </w:tc>
        <w:tc>
          <w:tcPr>
            <w:tcW w:w="190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0为成功，其他失败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返回信息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theme="minorEastAsia" w:hint="eastAsia"/>
                <w:lang w:eastAsia="zh-CN"/>
              </w:rPr>
              <w:t>result_msg</w:t>
            </w:r>
          </w:p>
        </w:tc>
        <w:tc>
          <w:tcPr>
            <w:tcW w:w="190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返回是否执行成功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响应数据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theme="minorEastAsia" w:hint="eastAsia"/>
                <w:lang w:eastAsia="zh-CN"/>
              </w:rPr>
              <w:t>res_recordset</w:t>
            </w:r>
          </w:p>
        </w:tc>
        <w:tc>
          <w:tcPr>
            <w:tcW w:w="190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String[]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物联网返回的数据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954" w:type="dxa"/>
            <w:vAlign w:val="center"/>
          </w:tcPr>
          <w:p w:rsidR="00A470A4" w:rsidRDefault="00A470A4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</w:p>
        </w:tc>
        <w:tc>
          <w:tcPr>
            <w:tcW w:w="190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  <w:tr w:rsidR="00A470A4">
        <w:tc>
          <w:tcPr>
            <w:tcW w:w="1578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954" w:type="dxa"/>
            <w:vAlign w:val="center"/>
          </w:tcPr>
          <w:p w:rsidR="00A470A4" w:rsidRDefault="00A470A4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</w:p>
        </w:tc>
        <w:tc>
          <w:tcPr>
            <w:tcW w:w="1904" w:type="dxa"/>
            <w:gridSpan w:val="2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ascii="黑体" w:eastAsia="黑体" w:hAnsi="黑体"/>
          <w:b/>
        </w:rPr>
        <w:t>注意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"service_name":"M2MChangeForwardFlow",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"acc_nbr":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"newMainProdOfferNbr":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"newOptionalProdOfferNbr":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"newAcc_nbr":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"contactID":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260" w:name="_Toc498357403"/>
      <w:r>
        <w:rPr>
          <w:rFonts w:ascii="黑体" w:eastAsia="黑体" w:hAnsi="黑体" w:hint="eastAsia"/>
          <w:lang w:eastAsia="zh-CN"/>
        </w:rPr>
        <w:t>物联网后向流量池信息推送接口</w:t>
      </w:r>
      <w:bookmarkEnd w:id="260"/>
    </w:p>
    <w:p w:rsidR="00A470A4" w:rsidRDefault="004E241B">
      <w:pPr>
        <w:rPr>
          <w:rFonts w:ascii="黑体" w:eastAsia="黑体" w:hAnsi="黑体"/>
          <w:b/>
          <w:sz w:val="24"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service_name：</w:t>
      </w:r>
      <w:r>
        <w:rPr>
          <w:rFonts w:ascii="黑体" w:eastAsia="黑体" w:hAnsi="黑体"/>
          <w:b/>
          <w:color w:val="000000" w:themeColor="text1"/>
          <w:sz w:val="24"/>
        </w:rPr>
        <w:t>PoolCardInfo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2954"/>
        <w:gridCol w:w="153"/>
        <w:gridCol w:w="1751"/>
        <w:gridCol w:w="1173"/>
        <w:gridCol w:w="2882"/>
      </w:tblGrid>
      <w:tr w:rsidR="00A470A4">
        <w:tc>
          <w:tcPr>
            <w:tcW w:w="1578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954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904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17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8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c>
          <w:tcPr>
            <w:tcW w:w="10491" w:type="dxa"/>
            <w:gridSpan w:val="6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sz w:val="18"/>
                <w:szCs w:val="18"/>
                <w:lang w:eastAsia="zh-CN"/>
              </w:rPr>
              <w:t>poolNumber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流量池号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  <w:t>总量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lang w:eastAsia="zh-CN"/>
              </w:rPr>
              <w:t>pool_total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流量池总量（单位KB）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剩余量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lang w:eastAsia="zh-CN"/>
              </w:rPr>
              <w:t>pool_left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cs"/>
                <w:kern w:val="0"/>
                <w:sz w:val="18"/>
                <w:szCs w:val="18"/>
              </w:rPr>
              <w:t>流量池剩余量</w:t>
            </w: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（单位KB）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已使用量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pool_already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cs"/>
                <w:kern w:val="0"/>
                <w:sz w:val="18"/>
                <w:szCs w:val="18"/>
              </w:rPr>
              <w:t>流量池已是用量</w:t>
            </w: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（单位KB）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固定为“POOL”</w:t>
            </w:r>
          </w:p>
        </w:tc>
      </w:tr>
      <w:tr w:rsidR="00A470A4">
        <w:tc>
          <w:tcPr>
            <w:tcW w:w="10491" w:type="dxa"/>
            <w:gridSpan w:val="6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90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0：成功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返回错误信息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message</w:t>
            </w:r>
          </w:p>
        </w:tc>
        <w:tc>
          <w:tcPr>
            <w:tcW w:w="190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错误消息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可为空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）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b/>
          <w:color w:val="FF0000"/>
          <w:lang w:eastAsia="zh-CN"/>
        </w:rPr>
      </w:pPr>
      <w:r>
        <w:rPr>
          <w:rFonts w:ascii="黑体" w:eastAsia="黑体" w:hAnsi="黑体" w:hint="eastAsia"/>
          <w:color w:val="FF0000"/>
          <w:lang w:eastAsia="zh-CN"/>
        </w:rPr>
        <w:t>提供推送地址（此地址同样适用于后向流量池单卡推送地址）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推送格式：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{</w:t>
      </w:r>
    </w:p>
    <w:p w:rsidR="00A470A4" w:rsidRDefault="004E241B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lang w:eastAsia="zh-CN"/>
        </w:rPr>
        <w:tab/>
        <w:t>"service_parameter": {</w:t>
      </w:r>
    </w:p>
    <w:p w:rsidR="00A470A4" w:rsidRDefault="004E241B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</w:t>
      </w:r>
      <w:r>
        <w:rPr>
          <w:rFonts w:ascii="黑体" w:eastAsia="黑体" w:hAnsi="黑体"/>
          <w:sz w:val="18"/>
          <w:szCs w:val="18"/>
          <w:lang w:eastAsia="zh-CN"/>
        </w:rPr>
        <w:t>poolNumber</w:t>
      </w:r>
      <w:r>
        <w:rPr>
          <w:lang w:eastAsia="zh-CN"/>
        </w:rPr>
        <w:t>": "1234567890",</w:t>
      </w:r>
    </w:p>
    <w:p w:rsidR="00A470A4" w:rsidRDefault="004E241B">
      <w:pPr>
        <w:ind w:left="1260" w:firstLine="420"/>
        <w:rPr>
          <w:lang w:eastAsia="zh-CN"/>
        </w:rPr>
      </w:pPr>
      <w:r>
        <w:rPr>
          <w:lang w:eastAsia="zh-CN"/>
        </w:rPr>
        <w:t>"pool_total": "246246",</w:t>
      </w:r>
    </w:p>
    <w:p w:rsidR="00A470A4" w:rsidRDefault="004E241B">
      <w:pPr>
        <w:ind w:left="1680"/>
        <w:rPr>
          <w:lang w:eastAsia="zh-CN"/>
        </w:rPr>
      </w:pPr>
      <w:r>
        <w:rPr>
          <w:lang w:eastAsia="zh-CN"/>
        </w:rPr>
        <w:t>"pool_left": "123123",</w:t>
      </w:r>
    </w:p>
    <w:p w:rsidR="00A470A4" w:rsidRDefault="004E241B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"pool_already": "123123",</w:t>
      </w:r>
    </w:p>
    <w:p w:rsidR="00A470A4" w:rsidRDefault="004E241B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"type": "POOL"</w:t>
      </w:r>
    </w:p>
    <w:p w:rsidR="00A470A4" w:rsidRDefault="004E241B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A470A4" w:rsidRDefault="004E241B">
      <w:pPr>
        <w:ind w:left="420" w:firstLine="420"/>
        <w:rPr>
          <w:rFonts w:ascii="黑体" w:eastAsia="黑体" w:hAnsi="黑体"/>
          <w:lang w:eastAsia="zh-CN"/>
        </w:rPr>
      </w:pPr>
      <w:r>
        <w:rPr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261" w:name="_Toc498357404"/>
      <w:r>
        <w:rPr>
          <w:rFonts w:ascii="黑体" w:eastAsia="黑体" w:hAnsi="黑体" w:hint="eastAsia"/>
          <w:lang w:eastAsia="zh-CN"/>
        </w:rPr>
        <w:t>物联网后向流量池单卡信息推送接口</w:t>
      </w:r>
      <w:bookmarkEnd w:id="261"/>
    </w:p>
    <w:p w:rsidR="00A470A4" w:rsidRDefault="004E241B">
      <w:pPr>
        <w:rPr>
          <w:rFonts w:ascii="黑体" w:eastAsia="黑体" w:hAnsi="黑体"/>
          <w:b/>
          <w:sz w:val="24"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service_name：</w:t>
      </w:r>
      <w:r>
        <w:rPr>
          <w:rFonts w:ascii="黑体" w:eastAsia="黑体" w:hAnsi="黑体"/>
          <w:b/>
          <w:color w:val="000000" w:themeColor="text1"/>
          <w:sz w:val="24"/>
        </w:rPr>
        <w:t>PoolCardInfo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2954"/>
        <w:gridCol w:w="153"/>
        <w:gridCol w:w="1751"/>
        <w:gridCol w:w="1173"/>
        <w:gridCol w:w="2882"/>
      </w:tblGrid>
      <w:tr w:rsidR="00A470A4">
        <w:tc>
          <w:tcPr>
            <w:tcW w:w="1578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954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904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17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8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c>
          <w:tcPr>
            <w:tcW w:w="10491" w:type="dxa"/>
            <w:gridSpan w:val="6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mdn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号码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已使用量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lang w:eastAsia="zh-CN"/>
              </w:rPr>
              <w:t>mdn_pool_already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号码在池中的已使用量（单位KB）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阀值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lang w:eastAsia="zh-CN"/>
              </w:rPr>
              <w:t>threshold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该号码设置的阀值（单位</w:t>
            </w:r>
            <w:r>
              <w:rPr>
                <w:rFonts w:ascii="黑体" w:eastAsia="黑体" w:hAnsi="黑体" w:cs="宋体" w:hint="cs"/>
                <w:kern w:val="0"/>
                <w:sz w:val="18"/>
                <w:szCs w:val="18"/>
              </w:rPr>
              <w:t>MB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流量池推送信息：“POOL”；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单卡的推送信息：“CARD”</w:t>
            </w:r>
          </w:p>
        </w:tc>
      </w:tr>
      <w:tr w:rsidR="00A470A4">
        <w:tc>
          <w:tcPr>
            <w:tcW w:w="10491" w:type="dxa"/>
            <w:gridSpan w:val="6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90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0：成功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返回错误信息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message</w:t>
            </w:r>
          </w:p>
        </w:tc>
        <w:tc>
          <w:tcPr>
            <w:tcW w:w="190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错误消息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可为空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）</w:t>
            </w:r>
          </w:p>
        </w:tc>
      </w:tr>
    </w:tbl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rPr>
          <w:rFonts w:ascii="黑体" w:eastAsia="黑体" w:hAnsi="黑体"/>
          <w:b/>
          <w:color w:val="FF0000"/>
          <w:lang w:eastAsia="zh-CN"/>
        </w:rPr>
      </w:pPr>
      <w:r>
        <w:rPr>
          <w:rFonts w:ascii="黑体" w:eastAsia="黑体" w:hAnsi="黑体" w:hint="eastAsia"/>
          <w:b/>
          <w:color w:val="FF0000"/>
          <w:lang w:eastAsia="zh-CN"/>
        </w:rPr>
        <w:t>推送地址与后向流量池信息推送地址绑定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推送格式：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{</w:t>
      </w:r>
    </w:p>
    <w:p w:rsidR="00A470A4" w:rsidRDefault="004E241B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"service_parameter": {</w:t>
      </w:r>
    </w:p>
    <w:p w:rsidR="00A470A4" w:rsidRDefault="004E241B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"mdn": "14916176581",</w:t>
      </w:r>
    </w:p>
    <w:p w:rsidR="00A470A4" w:rsidRDefault="004E241B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"mdn_pool_already": "1024",</w:t>
      </w:r>
    </w:p>
    <w:p w:rsidR="00A470A4" w:rsidRDefault="004E241B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"threshold": "1",</w:t>
      </w:r>
    </w:p>
    <w:p w:rsidR="00A470A4" w:rsidRDefault="004E241B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"type": "CARD"</w:t>
      </w:r>
    </w:p>
    <w:p w:rsidR="00A470A4" w:rsidRDefault="004E241B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A470A4" w:rsidRDefault="004E241B">
      <w:pPr>
        <w:ind w:left="420" w:firstLine="420"/>
        <w:rPr>
          <w:rFonts w:ascii="黑体" w:eastAsia="黑体" w:hAnsi="黑体"/>
          <w:lang w:eastAsia="zh-CN"/>
        </w:rPr>
      </w:pPr>
      <w:r>
        <w:rPr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262" w:name="_Toc498357405"/>
      <w:r>
        <w:rPr>
          <w:rFonts w:ascii="黑体" w:eastAsia="黑体" w:hAnsi="黑体" w:hint="eastAsia"/>
          <w:lang w:eastAsia="zh-CN"/>
        </w:rPr>
        <w:t>物联网后向流量池单卡阀值修改接口</w:t>
      </w:r>
      <w:bookmarkEnd w:id="262"/>
    </w:p>
    <w:p w:rsidR="00A470A4" w:rsidRDefault="004E241B">
      <w:pPr>
        <w:rPr>
          <w:rFonts w:ascii="黑体" w:eastAsia="黑体" w:hAnsi="黑体"/>
          <w:b/>
          <w:sz w:val="24"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service_name：</w:t>
      </w:r>
      <w:r>
        <w:rPr>
          <w:rFonts w:ascii="黑体" w:eastAsia="黑体" w:hAnsi="黑体"/>
          <w:b/>
          <w:color w:val="000000" w:themeColor="text1"/>
          <w:sz w:val="24"/>
        </w:rPr>
        <w:t>PoolCardThresholdChange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2954"/>
        <w:gridCol w:w="153"/>
        <w:gridCol w:w="1751"/>
        <w:gridCol w:w="1173"/>
        <w:gridCol w:w="2882"/>
      </w:tblGrid>
      <w:tr w:rsidR="00A470A4">
        <w:tc>
          <w:tcPr>
            <w:tcW w:w="1578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954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904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17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8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c>
          <w:tcPr>
            <w:tcW w:w="10491" w:type="dxa"/>
            <w:gridSpan w:val="6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lastRenderedPageBreak/>
              <w:t>设备号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mdn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号码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阀值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lang w:eastAsia="zh-CN"/>
              </w:rPr>
              <w:t>threshold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该号码设置的阀值（单位</w:t>
            </w:r>
            <w:r>
              <w:rPr>
                <w:rFonts w:ascii="黑体" w:eastAsia="黑体" w:hAnsi="黑体" w:cs="宋体" w:hint="cs"/>
                <w:kern w:val="0"/>
                <w:sz w:val="18"/>
                <w:szCs w:val="18"/>
              </w:rPr>
              <w:t>MB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）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【-</w:t>
            </w: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1：移除监控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】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触发操作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已使用流量达阀值后，执行的操作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1：停机   2：单独断网 3：接口推送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【如果是移除监控，则此字段为空字符串，不能缺失】</w:t>
            </w:r>
          </w:p>
        </w:tc>
      </w:tr>
      <w:tr w:rsidR="00A470A4">
        <w:tc>
          <w:tcPr>
            <w:tcW w:w="10491" w:type="dxa"/>
            <w:gridSpan w:val="6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90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0：成功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返回错误信息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message</w:t>
            </w:r>
          </w:p>
        </w:tc>
        <w:tc>
          <w:tcPr>
            <w:tcW w:w="190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错误消息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可为空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）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ascii="黑体" w:eastAsia="黑体" w:hAnsi="黑体" w:hint="eastAsia"/>
          <w:b/>
          <w:color w:val="FF0000"/>
          <w:lang w:eastAsia="zh-CN"/>
        </w:rPr>
        <w:t>提示：</w:t>
      </w:r>
      <w:r>
        <w:rPr>
          <w:lang w:eastAsia="zh-CN"/>
        </w:rPr>
        <w:t>调用该接口成功，则号码重新纳入监控</w:t>
      </w: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"service_name":"PoolCardThresholdChange",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</w:t>
      </w:r>
      <w:r>
        <w:rPr>
          <w:rFonts w:ascii="黑体" w:eastAsia="黑体" w:hAnsi="黑体" w:cs="宋体"/>
          <w:kern w:val="0"/>
          <w:sz w:val="18"/>
          <w:szCs w:val="18"/>
        </w:rPr>
        <w:t>mdn</w:t>
      </w:r>
      <w:r>
        <w:rPr>
          <w:rFonts w:ascii="黑体" w:eastAsia="黑体" w:hAnsi="黑体"/>
          <w:lang w:eastAsia="zh-CN"/>
        </w:rPr>
        <w:t>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</w:t>
      </w:r>
      <w:r>
        <w:rPr>
          <w:lang w:eastAsia="zh-CN"/>
        </w:rPr>
        <w:t>threshold</w:t>
      </w:r>
      <w:r>
        <w:rPr>
          <w:rFonts w:ascii="黑体" w:eastAsia="黑体" w:hAnsi="黑体"/>
          <w:lang w:eastAsia="zh-CN"/>
        </w:rPr>
        <w:t>": "-1",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"type": ""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4E241B">
      <w:pPr>
        <w:pStyle w:val="3"/>
        <w:numPr>
          <w:ilvl w:val="0"/>
          <w:numId w:val="12"/>
        </w:numPr>
        <w:rPr>
          <w:rFonts w:ascii="黑体" w:eastAsia="黑体" w:hAnsi="黑体"/>
          <w:lang w:eastAsia="zh-CN"/>
        </w:rPr>
      </w:pPr>
      <w:bookmarkStart w:id="263" w:name="_Toc498357406"/>
      <w:r>
        <w:rPr>
          <w:rFonts w:ascii="黑体" w:eastAsia="黑体" w:hAnsi="黑体" w:hint="eastAsia"/>
          <w:lang w:eastAsia="zh-CN"/>
        </w:rPr>
        <w:t>物联网后向流量池推送管理接口</w:t>
      </w:r>
      <w:bookmarkEnd w:id="263"/>
    </w:p>
    <w:p w:rsidR="00A470A4" w:rsidRDefault="004E241B">
      <w:pPr>
        <w:rPr>
          <w:rFonts w:ascii="黑体" w:eastAsia="黑体" w:hAnsi="黑体"/>
          <w:b/>
          <w:sz w:val="24"/>
          <w:lang w:eastAsia="zh-CN"/>
        </w:rPr>
      </w:pPr>
      <w:r>
        <w:rPr>
          <w:rFonts w:ascii="黑体" w:eastAsia="黑体" w:hAnsi="黑体"/>
          <w:b/>
          <w:color w:val="000000"/>
          <w:kern w:val="0"/>
          <w:sz w:val="24"/>
          <w:lang w:eastAsia="zh-CN"/>
        </w:rPr>
        <w:t>service_name：</w:t>
      </w:r>
      <w:r>
        <w:rPr>
          <w:rFonts w:ascii="黑体" w:eastAsia="黑体" w:hAnsi="黑体"/>
          <w:b/>
          <w:color w:val="000000" w:themeColor="text1"/>
          <w:sz w:val="24"/>
        </w:rPr>
        <w:t>PoolTypeChange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2954"/>
        <w:gridCol w:w="153"/>
        <w:gridCol w:w="1751"/>
        <w:gridCol w:w="1173"/>
        <w:gridCol w:w="2882"/>
      </w:tblGrid>
      <w:tr w:rsidR="00A470A4">
        <w:tc>
          <w:tcPr>
            <w:tcW w:w="1578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ind w:left="-21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中文名称</w:t>
            </w:r>
          </w:p>
        </w:tc>
        <w:tc>
          <w:tcPr>
            <w:tcW w:w="2954" w:type="dxa"/>
            <w:shd w:val="clear" w:color="auto" w:fill="C6D9F1"/>
            <w:vAlign w:val="center"/>
          </w:tcPr>
          <w:p w:rsidR="00A470A4" w:rsidRDefault="004E241B">
            <w:pPr>
              <w:jc w:val="center"/>
              <w:rPr>
                <w:rFonts w:ascii="黑体" w:eastAsia="黑体" w:hAnsi="黑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lang w:eastAsia="zh-CN"/>
              </w:rPr>
              <w:t>英文字段</w:t>
            </w:r>
          </w:p>
        </w:tc>
        <w:tc>
          <w:tcPr>
            <w:tcW w:w="1904" w:type="dxa"/>
            <w:gridSpan w:val="2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173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Arial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b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2882" w:type="dxa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b/>
                <w:sz w:val="18"/>
                <w:szCs w:val="18"/>
                <w:lang w:eastAsia="zh-CN"/>
              </w:rPr>
              <w:t>描述</w:t>
            </w:r>
          </w:p>
        </w:tc>
      </w:tr>
      <w:tr w:rsidR="00A470A4">
        <w:tc>
          <w:tcPr>
            <w:tcW w:w="10491" w:type="dxa"/>
            <w:gridSpan w:val="6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输入参数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流量池</w:t>
            </w: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pool_number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流量池号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触发操作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已使用流量池达阀值后，执行的操作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1：自动加流量   2：接口推送</w:t>
            </w:r>
            <w:r>
              <w:rPr>
                <w:rFonts w:ascii="黑体" w:eastAsia="黑体" w:hAnsi="黑体" w:cs="宋体" w:hint="cs"/>
                <w:kern w:val="0"/>
                <w:sz w:val="18"/>
                <w:szCs w:val="18"/>
              </w:rPr>
              <w:t xml:space="preserve"> 3：无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推送地址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接口推送地址</w:t>
            </w:r>
          </w:p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cs"/>
                <w:kern w:val="0"/>
                <w:sz w:val="18"/>
                <w:szCs w:val="18"/>
              </w:rPr>
              <w:t>【仅触发操作为接口推送时，该字段有效且必填】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阀值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threshold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cs"/>
                <w:kern w:val="0"/>
                <w:sz w:val="18"/>
                <w:szCs w:val="18"/>
              </w:rPr>
              <w:t>总量的百分比，比如设90，表示已使用量达总量的90%进行触发操作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hint="eastAsia"/>
                <w:color w:val="000000"/>
                <w:sz w:val="18"/>
                <w:szCs w:val="18"/>
                <w:lang w:eastAsia="zh-CN"/>
              </w:rPr>
              <w:t>自动加流量的大小</w:t>
            </w:r>
          </w:p>
        </w:tc>
        <w:tc>
          <w:tcPr>
            <w:tcW w:w="3107" w:type="dxa"/>
            <w:gridSpan w:val="2"/>
            <w:vAlign w:val="center"/>
          </w:tcPr>
          <w:p w:rsidR="00A470A4" w:rsidRDefault="004E241B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value</w:t>
            </w:r>
          </w:p>
        </w:tc>
        <w:tc>
          <w:tcPr>
            <w:tcW w:w="1751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cs"/>
                <w:kern w:val="0"/>
                <w:sz w:val="18"/>
                <w:szCs w:val="18"/>
              </w:rPr>
              <w:t>单位GB，比如设1，表明自动加流量触发后，加1GB流量</w:t>
            </w:r>
          </w:p>
        </w:tc>
      </w:tr>
      <w:tr w:rsidR="00A470A4">
        <w:tc>
          <w:tcPr>
            <w:tcW w:w="10491" w:type="dxa"/>
            <w:gridSpan w:val="6"/>
            <w:shd w:val="clear" w:color="auto" w:fill="C6D9F1"/>
            <w:vAlign w:val="center"/>
          </w:tcPr>
          <w:p w:rsidR="00A470A4" w:rsidRDefault="004E241B">
            <w:pPr>
              <w:snapToGrid w:val="0"/>
              <w:jc w:val="center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输出参数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返回错误码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90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0：成功</w:t>
            </w:r>
          </w:p>
        </w:tc>
      </w:tr>
      <w:tr w:rsidR="00A470A4">
        <w:tc>
          <w:tcPr>
            <w:tcW w:w="1578" w:type="dxa"/>
            <w:vAlign w:val="center"/>
          </w:tcPr>
          <w:p w:rsidR="00A470A4" w:rsidRDefault="004E241B">
            <w:pPr>
              <w:snapToGrid w:val="0"/>
              <w:ind w:left="-21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返回错误信息</w:t>
            </w:r>
          </w:p>
        </w:tc>
        <w:tc>
          <w:tcPr>
            <w:tcW w:w="2954" w:type="dxa"/>
            <w:vAlign w:val="center"/>
          </w:tcPr>
          <w:p w:rsidR="00A470A4" w:rsidRDefault="004E241B">
            <w:pPr>
              <w:jc w:val="left"/>
              <w:rPr>
                <w:rFonts w:ascii="黑体" w:eastAsia="黑体" w:hAnsi="黑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/>
                <w:kern w:val="0"/>
                <w:sz w:val="18"/>
                <w:szCs w:val="18"/>
                <w:lang w:eastAsia="zh-CN"/>
              </w:rPr>
              <w:t>message</w:t>
            </w:r>
          </w:p>
        </w:tc>
        <w:tc>
          <w:tcPr>
            <w:tcW w:w="1904" w:type="dxa"/>
            <w:gridSpan w:val="2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Arial"/>
                <w:sz w:val="18"/>
                <w:szCs w:val="18"/>
                <w:lang w:eastAsia="zh-CN"/>
              </w:rPr>
              <w:t>S</w:t>
            </w:r>
            <w:r>
              <w:rPr>
                <w:rFonts w:ascii="黑体" w:eastAsia="黑体" w:hAnsi="黑体" w:cs="Arial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173" w:type="dxa"/>
            <w:vAlign w:val="center"/>
          </w:tcPr>
          <w:p w:rsidR="00A470A4" w:rsidRDefault="00A470A4">
            <w:pPr>
              <w:snapToGrid w:val="0"/>
              <w:jc w:val="left"/>
              <w:rPr>
                <w:rFonts w:ascii="黑体" w:eastAsia="黑体" w:hAnsi="黑体" w:cs="Arial"/>
                <w:sz w:val="18"/>
                <w:szCs w:val="18"/>
                <w:lang w:eastAsia="zh-CN"/>
              </w:rPr>
            </w:pPr>
          </w:p>
        </w:tc>
        <w:tc>
          <w:tcPr>
            <w:tcW w:w="2882" w:type="dxa"/>
            <w:vAlign w:val="center"/>
          </w:tcPr>
          <w:p w:rsidR="00A470A4" w:rsidRDefault="004E241B">
            <w:pPr>
              <w:snapToGrid w:val="0"/>
              <w:jc w:val="left"/>
              <w:rPr>
                <w:rFonts w:ascii="黑体" w:eastAsia="黑体" w:hAnsi="黑体" w:cs="宋体"/>
                <w:sz w:val="18"/>
                <w:szCs w:val="18"/>
                <w:lang w:eastAsia="zh-CN"/>
              </w:rPr>
            </w:pP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错误消息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黑体" w:eastAsia="黑体" w:hAnsi="黑体" w:cs="宋体"/>
                <w:sz w:val="18"/>
                <w:szCs w:val="18"/>
                <w:lang w:eastAsia="zh-CN"/>
              </w:rPr>
              <w:t>可为空</w:t>
            </w:r>
            <w:r>
              <w:rPr>
                <w:rFonts w:ascii="黑体" w:eastAsia="黑体" w:hAnsi="黑体" w:cs="宋体" w:hint="eastAsia"/>
                <w:sz w:val="18"/>
                <w:szCs w:val="18"/>
                <w:lang w:eastAsia="zh-CN"/>
              </w:rPr>
              <w:t>）</w:t>
            </w:r>
          </w:p>
        </w:tc>
      </w:tr>
    </w:tbl>
    <w:p w:rsidR="00A470A4" w:rsidRDefault="004E241B">
      <w:pPr>
        <w:rPr>
          <w:lang w:eastAsia="zh-CN"/>
        </w:rPr>
      </w:pPr>
      <w:r>
        <w:rPr>
          <w:rFonts w:ascii="黑体" w:eastAsia="黑体" w:hAnsi="黑体" w:hint="eastAsia"/>
          <w:b/>
          <w:color w:val="FF0000"/>
          <w:lang w:eastAsia="zh-CN"/>
        </w:rPr>
        <w:t>提示：</w:t>
      </w:r>
      <w:r>
        <w:rPr>
          <w:lang w:eastAsia="zh-CN"/>
        </w:rPr>
        <w:t>调用该接口成功，则号码重新纳入监控</w:t>
      </w: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>请求格式：</w:t>
      </w:r>
    </w:p>
    <w:p w:rsidR="00A470A4" w:rsidRDefault="00A470A4">
      <w:pPr>
        <w:rPr>
          <w:lang w:eastAsia="zh-CN"/>
        </w:rPr>
      </w:pPr>
    </w:p>
    <w:p w:rsidR="00A470A4" w:rsidRDefault="004E241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"service_name":"PoolTypeChange ",</w:t>
      </w:r>
      <w:r>
        <w:rPr>
          <w:lang w:eastAsia="zh-CN"/>
        </w:rPr>
        <w:tab/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 xml:space="preserve">"service_parameter": </w:t>
      </w:r>
      <w:r>
        <w:rPr>
          <w:rFonts w:ascii="黑体" w:eastAsia="黑体" w:hAnsi="黑体" w:hint="eastAsia"/>
          <w:lang w:eastAsia="zh-CN"/>
        </w:rPr>
        <w:t>{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"pool_number":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lastRenderedPageBreak/>
        <w:tab/>
        <w:t>"</w:t>
      </w:r>
      <w:r>
        <w:rPr>
          <w:lang w:eastAsia="zh-CN"/>
        </w:rPr>
        <w:t>type</w:t>
      </w:r>
      <w:r>
        <w:rPr>
          <w:rFonts w:ascii="黑体" w:eastAsia="黑体" w:hAnsi="黑体"/>
          <w:lang w:eastAsia="zh-CN"/>
        </w:rPr>
        <w:t>": "xxx",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/>
          <w:lang w:eastAsia="zh-CN"/>
        </w:rPr>
        <w:tab/>
        <w:t>"url": "xxx"</w:t>
      </w:r>
    </w:p>
    <w:p w:rsidR="00A470A4" w:rsidRDefault="004E241B">
      <w:pPr>
        <w:ind w:leftChars="400" w:left="84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}</w:t>
      </w: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A470A4">
      <w:pPr>
        <w:rPr>
          <w:rFonts w:ascii="黑体" w:eastAsia="黑体" w:hAnsi="黑体"/>
          <w:lang w:eastAsia="zh-CN"/>
        </w:rPr>
      </w:pPr>
    </w:p>
    <w:p w:rsidR="00A470A4" w:rsidRDefault="00A470A4">
      <w:pPr>
        <w:rPr>
          <w:rFonts w:ascii="黑体" w:eastAsia="黑体" w:hAnsi="黑体"/>
          <w:lang w:eastAsia="zh-CN"/>
        </w:rPr>
      </w:pPr>
    </w:p>
    <w:sectPr w:rsidR="00A470A4" w:rsidSect="00C90ACF">
      <w:headerReference w:type="even" r:id="rId23"/>
      <w:headerReference w:type="default" r:id="rId24"/>
      <w:headerReference w:type="first" r:id="rId25"/>
      <w:footnotePr>
        <w:pos w:val="beneathText"/>
      </w:footnotePr>
      <w:pgSz w:w="11905" w:h="16837"/>
      <w:pgMar w:top="1418" w:right="1134" w:bottom="1440" w:left="1588" w:header="936" w:footer="72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EA5" w:rsidRDefault="000C3EA5">
      <w:r>
        <w:separator/>
      </w:r>
    </w:p>
  </w:endnote>
  <w:endnote w:type="continuationSeparator" w:id="0">
    <w:p w:rsidR="000C3EA5" w:rsidRDefault="000C3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Heiti SC Light">
    <w:altName w:val="宋体"/>
    <w:charset w:val="86"/>
    <w:family w:val="auto"/>
    <w:pitch w:val="default"/>
    <w:sig w:usb0="00000000" w:usb1="080E004A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dugi">
    <w:altName w:val="Vrinda"/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Vrinda"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CC0" w:rsidRDefault="005D3CC0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CC0" w:rsidRDefault="005D3CC0">
    <w:pPr>
      <w:pStyle w:val="ae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06F73">
      <w:rPr>
        <w:noProof/>
        <w:kern w:val="0"/>
        <w:szCs w:val="21"/>
      </w:rPr>
      <w:t>36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06F73">
      <w:rPr>
        <w:noProof/>
        <w:kern w:val="0"/>
        <w:szCs w:val="21"/>
      </w:rPr>
      <w:t>55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CC0" w:rsidRDefault="005D3CC0">
    <w:pPr>
      <w:pStyle w:val="ae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06F73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06F73">
      <w:rPr>
        <w:noProof/>
        <w:kern w:val="0"/>
        <w:szCs w:val="21"/>
      </w:rPr>
      <w:t>55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EA5" w:rsidRDefault="000C3EA5">
      <w:r>
        <w:separator/>
      </w:r>
    </w:p>
  </w:footnote>
  <w:footnote w:type="continuationSeparator" w:id="0">
    <w:p w:rsidR="000C3EA5" w:rsidRDefault="000C3E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CC0" w:rsidRDefault="005D3CC0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CC0" w:rsidRDefault="005D3CC0">
    <w:pPr>
      <w:pStyle w:val="a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CC0" w:rsidRDefault="005D3CC0">
    <w:pPr>
      <w:pStyle w:val="af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CC0" w:rsidRDefault="005D3CC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CC0" w:rsidRDefault="005D3CC0">
    <w:pPr>
      <w:pStyle w:val="af"/>
    </w:pPr>
    <w:r>
      <w:rPr>
        <w:rFonts w:hint="eastAsia"/>
        <w:lang w:eastAsia="zh-CN"/>
      </w:rPr>
      <w:t>通</w:t>
    </w:r>
    <w:r>
      <w:t>信协议规范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CC0" w:rsidRDefault="005D3CC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M2M.%2"/>
      <w:lvlJc w:val="left"/>
      <w:pPr>
        <w:tabs>
          <w:tab w:val="left" w:pos="1285"/>
        </w:tabs>
        <w:ind w:left="1285" w:hanging="576"/>
      </w:pPr>
      <w:rPr>
        <w:rFonts w:hint="eastAsia"/>
        <w:color w:val="auto"/>
      </w:rPr>
    </w:lvl>
    <w:lvl w:ilvl="2">
      <w:start w:val="1"/>
      <w:numFmt w:val="decimal"/>
      <w:pStyle w:val="3"/>
      <w:lvlText w:val="M2M.%3"/>
      <w:lvlJc w:val="left"/>
      <w:pPr>
        <w:tabs>
          <w:tab w:val="left" w:pos="1855"/>
        </w:tabs>
        <w:ind w:left="1701" w:hanging="566"/>
      </w:pPr>
      <w:rPr>
        <w:rFonts w:hint="eastAsia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992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740D63"/>
    <w:multiLevelType w:val="multilevel"/>
    <w:tmpl w:val="00740D63"/>
    <w:lvl w:ilvl="0">
      <w:start w:val="1"/>
      <w:numFmt w:val="decimal"/>
      <w:lvlText w:val="KY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207F3"/>
    <w:multiLevelType w:val="multilevel"/>
    <w:tmpl w:val="1AE207F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C56AB"/>
    <w:multiLevelType w:val="multilevel"/>
    <w:tmpl w:val="1EFC56AB"/>
    <w:lvl w:ilvl="0">
      <w:start w:val="2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hint="default"/>
        <w:b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061A99"/>
    <w:multiLevelType w:val="multilevel"/>
    <w:tmpl w:val="33061A99"/>
    <w:lvl w:ilvl="0">
      <w:start w:val="1"/>
      <w:numFmt w:val="decimal"/>
      <w:lvlText w:val="ALL.%1.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062E91"/>
    <w:multiLevelType w:val="multilevel"/>
    <w:tmpl w:val="45062E91"/>
    <w:lvl w:ilvl="0">
      <w:start w:val="1"/>
      <w:numFmt w:val="decimal"/>
      <w:lvlText w:val="TLD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081079"/>
    <w:multiLevelType w:val="multilevel"/>
    <w:tmpl w:val="4C081079"/>
    <w:lvl w:ilvl="0">
      <w:start w:val="1"/>
      <w:numFmt w:val="decimal"/>
      <w:lvlText w:val="M2M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7107F0"/>
    <w:multiLevelType w:val="multilevel"/>
    <w:tmpl w:val="4E7107F0"/>
    <w:lvl w:ilvl="0">
      <w:start w:val="1"/>
      <w:numFmt w:val="bullet"/>
      <w:pStyle w:val="a"/>
      <w:lvlText w:val=""/>
      <w:lvlJc w:val="left"/>
      <w:pPr>
        <w:tabs>
          <w:tab w:val="left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8" w15:restartNumberingAfterBreak="0">
    <w:nsid w:val="4FC80138"/>
    <w:multiLevelType w:val="multilevel"/>
    <w:tmpl w:val="4FC8013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3C210B"/>
    <w:multiLevelType w:val="multilevel"/>
    <w:tmpl w:val="523C210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B66B39"/>
    <w:multiLevelType w:val="multilevel"/>
    <w:tmpl w:val="60B66B3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35766E"/>
    <w:multiLevelType w:val="multilevel"/>
    <w:tmpl w:val="B4A0E716"/>
    <w:lvl w:ilvl="0">
      <w:start w:val="7"/>
      <w:numFmt w:val="decimal"/>
      <w:lvlText w:val="ALL.%1.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 w15:restartNumberingAfterBreak="0">
    <w:nsid w:val="77FE13DC"/>
    <w:multiLevelType w:val="multilevel"/>
    <w:tmpl w:val="77FE13DC"/>
    <w:lvl w:ilvl="0">
      <w:start w:val="1"/>
      <w:numFmt w:val="decimal"/>
      <w:lvlText w:val="SH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  <w:num w:numId="11">
    <w:abstractNumId w:val="12"/>
  </w:num>
  <w:num w:numId="12">
    <w:abstractNumId w:val="6"/>
  </w:num>
  <w:num w:numId="13">
    <w:abstractNumId w:val="11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hideSpellingErrors/>
  <w:defaultTabStop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([{£¥'&quot;‵〈《「『【〔〖（［｛￡￥〝︵︷︹︻︽︿﹁﹃﹙﹛﹝（｛"/>
  <w:noLineBreaksBefore w:lang="zh-CN" w:val=":!),.:;?]}¢'&quot;、。〉》」』】〕〗〞︰︱︳﹐､﹒﹔﹕﹖﹗﹚﹜﹞！），．：；？｜｝︴︶︸︺︼︾﹀﹂﹄﹏､～￠々‖•·ˇˉ―--′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04"/>
    <w:rsid w:val="00000029"/>
    <w:rsid w:val="000003E0"/>
    <w:rsid w:val="000006DE"/>
    <w:rsid w:val="00000D2A"/>
    <w:rsid w:val="00000DC4"/>
    <w:rsid w:val="00000F26"/>
    <w:rsid w:val="00000F7F"/>
    <w:rsid w:val="00001190"/>
    <w:rsid w:val="00001403"/>
    <w:rsid w:val="00001A90"/>
    <w:rsid w:val="00001E3B"/>
    <w:rsid w:val="0000204D"/>
    <w:rsid w:val="000020F5"/>
    <w:rsid w:val="000021AF"/>
    <w:rsid w:val="000025A3"/>
    <w:rsid w:val="00002BE1"/>
    <w:rsid w:val="00002E9C"/>
    <w:rsid w:val="00003142"/>
    <w:rsid w:val="0000388E"/>
    <w:rsid w:val="00003DC9"/>
    <w:rsid w:val="00004028"/>
    <w:rsid w:val="00004261"/>
    <w:rsid w:val="00004469"/>
    <w:rsid w:val="00004A0C"/>
    <w:rsid w:val="00004A13"/>
    <w:rsid w:val="00004B34"/>
    <w:rsid w:val="00004BDC"/>
    <w:rsid w:val="00004DA4"/>
    <w:rsid w:val="00005244"/>
    <w:rsid w:val="00005D35"/>
    <w:rsid w:val="000060DD"/>
    <w:rsid w:val="00010177"/>
    <w:rsid w:val="00010436"/>
    <w:rsid w:val="00010CD9"/>
    <w:rsid w:val="00010DFD"/>
    <w:rsid w:val="00011246"/>
    <w:rsid w:val="00011255"/>
    <w:rsid w:val="000113E8"/>
    <w:rsid w:val="00011744"/>
    <w:rsid w:val="00011795"/>
    <w:rsid w:val="000117E6"/>
    <w:rsid w:val="0001196A"/>
    <w:rsid w:val="00011A0B"/>
    <w:rsid w:val="00011C76"/>
    <w:rsid w:val="00012A06"/>
    <w:rsid w:val="00012A7F"/>
    <w:rsid w:val="000142C7"/>
    <w:rsid w:val="00014564"/>
    <w:rsid w:val="00014BF3"/>
    <w:rsid w:val="00014C27"/>
    <w:rsid w:val="00014CB3"/>
    <w:rsid w:val="00014E16"/>
    <w:rsid w:val="0001520C"/>
    <w:rsid w:val="00015354"/>
    <w:rsid w:val="0001545C"/>
    <w:rsid w:val="000158E7"/>
    <w:rsid w:val="00015BE1"/>
    <w:rsid w:val="00016127"/>
    <w:rsid w:val="00016179"/>
    <w:rsid w:val="0001719B"/>
    <w:rsid w:val="000172E8"/>
    <w:rsid w:val="00017672"/>
    <w:rsid w:val="00017804"/>
    <w:rsid w:val="00017BF1"/>
    <w:rsid w:val="00017F1D"/>
    <w:rsid w:val="00020511"/>
    <w:rsid w:val="00020558"/>
    <w:rsid w:val="000206AF"/>
    <w:rsid w:val="0002082F"/>
    <w:rsid w:val="00020973"/>
    <w:rsid w:val="00020A50"/>
    <w:rsid w:val="0002119B"/>
    <w:rsid w:val="000214B5"/>
    <w:rsid w:val="000214BD"/>
    <w:rsid w:val="00021704"/>
    <w:rsid w:val="0002190C"/>
    <w:rsid w:val="000219F1"/>
    <w:rsid w:val="00021C74"/>
    <w:rsid w:val="00021DC3"/>
    <w:rsid w:val="000220DC"/>
    <w:rsid w:val="00022498"/>
    <w:rsid w:val="0002261B"/>
    <w:rsid w:val="00022814"/>
    <w:rsid w:val="00022D44"/>
    <w:rsid w:val="00022DB7"/>
    <w:rsid w:val="00023253"/>
    <w:rsid w:val="000234A8"/>
    <w:rsid w:val="000234DC"/>
    <w:rsid w:val="00023F0E"/>
    <w:rsid w:val="00023F8F"/>
    <w:rsid w:val="0002458A"/>
    <w:rsid w:val="000245AF"/>
    <w:rsid w:val="00024845"/>
    <w:rsid w:val="00024F14"/>
    <w:rsid w:val="00024F67"/>
    <w:rsid w:val="000254E9"/>
    <w:rsid w:val="00025683"/>
    <w:rsid w:val="00025D82"/>
    <w:rsid w:val="00025E73"/>
    <w:rsid w:val="00026242"/>
    <w:rsid w:val="000264C2"/>
    <w:rsid w:val="0002691B"/>
    <w:rsid w:val="00026D78"/>
    <w:rsid w:val="00026DDE"/>
    <w:rsid w:val="00027176"/>
    <w:rsid w:val="000272DD"/>
    <w:rsid w:val="00027CBF"/>
    <w:rsid w:val="00027EE8"/>
    <w:rsid w:val="00030000"/>
    <w:rsid w:val="00030108"/>
    <w:rsid w:val="0003064B"/>
    <w:rsid w:val="00030C8D"/>
    <w:rsid w:val="00030F28"/>
    <w:rsid w:val="0003136F"/>
    <w:rsid w:val="00031734"/>
    <w:rsid w:val="00031A24"/>
    <w:rsid w:val="00031A5F"/>
    <w:rsid w:val="00032063"/>
    <w:rsid w:val="000325EC"/>
    <w:rsid w:val="00032B93"/>
    <w:rsid w:val="0003305F"/>
    <w:rsid w:val="000332CB"/>
    <w:rsid w:val="000335F0"/>
    <w:rsid w:val="00033CB8"/>
    <w:rsid w:val="000340FF"/>
    <w:rsid w:val="00034838"/>
    <w:rsid w:val="00034C04"/>
    <w:rsid w:val="00034FE8"/>
    <w:rsid w:val="000353BD"/>
    <w:rsid w:val="0003542F"/>
    <w:rsid w:val="00035791"/>
    <w:rsid w:val="00035842"/>
    <w:rsid w:val="00035986"/>
    <w:rsid w:val="000364FA"/>
    <w:rsid w:val="00036621"/>
    <w:rsid w:val="00036BC4"/>
    <w:rsid w:val="00036D56"/>
    <w:rsid w:val="00036DBB"/>
    <w:rsid w:val="000371EB"/>
    <w:rsid w:val="0003722F"/>
    <w:rsid w:val="00037556"/>
    <w:rsid w:val="000376A1"/>
    <w:rsid w:val="00037964"/>
    <w:rsid w:val="00037BB0"/>
    <w:rsid w:val="00037C05"/>
    <w:rsid w:val="00037C57"/>
    <w:rsid w:val="00040192"/>
    <w:rsid w:val="0004020F"/>
    <w:rsid w:val="00040297"/>
    <w:rsid w:val="00041187"/>
    <w:rsid w:val="0004131B"/>
    <w:rsid w:val="0004179D"/>
    <w:rsid w:val="000420B6"/>
    <w:rsid w:val="000422A5"/>
    <w:rsid w:val="0004266A"/>
    <w:rsid w:val="000427B0"/>
    <w:rsid w:val="0004295F"/>
    <w:rsid w:val="00042F8A"/>
    <w:rsid w:val="00043235"/>
    <w:rsid w:val="000432CD"/>
    <w:rsid w:val="000433D0"/>
    <w:rsid w:val="00043F4B"/>
    <w:rsid w:val="00044600"/>
    <w:rsid w:val="00044D1C"/>
    <w:rsid w:val="00044DF9"/>
    <w:rsid w:val="00045053"/>
    <w:rsid w:val="00045316"/>
    <w:rsid w:val="000454A8"/>
    <w:rsid w:val="00045A45"/>
    <w:rsid w:val="000463B7"/>
    <w:rsid w:val="0004684E"/>
    <w:rsid w:val="00047153"/>
    <w:rsid w:val="000471DE"/>
    <w:rsid w:val="00047204"/>
    <w:rsid w:val="000472E1"/>
    <w:rsid w:val="00047365"/>
    <w:rsid w:val="000473FA"/>
    <w:rsid w:val="00047E57"/>
    <w:rsid w:val="00050196"/>
    <w:rsid w:val="000504A4"/>
    <w:rsid w:val="00050775"/>
    <w:rsid w:val="00050C5A"/>
    <w:rsid w:val="00050D33"/>
    <w:rsid w:val="00050DBF"/>
    <w:rsid w:val="0005112D"/>
    <w:rsid w:val="00051185"/>
    <w:rsid w:val="0005153F"/>
    <w:rsid w:val="00051702"/>
    <w:rsid w:val="00051FD9"/>
    <w:rsid w:val="00051FFC"/>
    <w:rsid w:val="000520DC"/>
    <w:rsid w:val="00052634"/>
    <w:rsid w:val="000526F0"/>
    <w:rsid w:val="00052B5C"/>
    <w:rsid w:val="00052C09"/>
    <w:rsid w:val="00052DC6"/>
    <w:rsid w:val="00052FB7"/>
    <w:rsid w:val="0005438E"/>
    <w:rsid w:val="00054692"/>
    <w:rsid w:val="000546F4"/>
    <w:rsid w:val="00054B9C"/>
    <w:rsid w:val="00054BA6"/>
    <w:rsid w:val="00054F22"/>
    <w:rsid w:val="0005511C"/>
    <w:rsid w:val="00055158"/>
    <w:rsid w:val="00055349"/>
    <w:rsid w:val="000553E0"/>
    <w:rsid w:val="000554EC"/>
    <w:rsid w:val="00055660"/>
    <w:rsid w:val="00055B7D"/>
    <w:rsid w:val="000562FC"/>
    <w:rsid w:val="00056561"/>
    <w:rsid w:val="000565F5"/>
    <w:rsid w:val="00056685"/>
    <w:rsid w:val="000568F6"/>
    <w:rsid w:val="00056935"/>
    <w:rsid w:val="00056C03"/>
    <w:rsid w:val="000570AD"/>
    <w:rsid w:val="000573DB"/>
    <w:rsid w:val="00057529"/>
    <w:rsid w:val="000575EF"/>
    <w:rsid w:val="00057C1A"/>
    <w:rsid w:val="00060319"/>
    <w:rsid w:val="00060CCC"/>
    <w:rsid w:val="00061191"/>
    <w:rsid w:val="000617BF"/>
    <w:rsid w:val="00061F5F"/>
    <w:rsid w:val="00062E51"/>
    <w:rsid w:val="00063615"/>
    <w:rsid w:val="000636A7"/>
    <w:rsid w:val="000637CB"/>
    <w:rsid w:val="00063857"/>
    <w:rsid w:val="00063E14"/>
    <w:rsid w:val="0006406B"/>
    <w:rsid w:val="00064212"/>
    <w:rsid w:val="00064397"/>
    <w:rsid w:val="00064412"/>
    <w:rsid w:val="00064C15"/>
    <w:rsid w:val="0006521B"/>
    <w:rsid w:val="00065648"/>
    <w:rsid w:val="00065689"/>
    <w:rsid w:val="0006586B"/>
    <w:rsid w:val="00065B45"/>
    <w:rsid w:val="000668BB"/>
    <w:rsid w:val="0006709A"/>
    <w:rsid w:val="000673D9"/>
    <w:rsid w:val="000676AA"/>
    <w:rsid w:val="000676EB"/>
    <w:rsid w:val="000678B4"/>
    <w:rsid w:val="000679E0"/>
    <w:rsid w:val="00067B94"/>
    <w:rsid w:val="00067EF4"/>
    <w:rsid w:val="0007015C"/>
    <w:rsid w:val="000702BA"/>
    <w:rsid w:val="000706BF"/>
    <w:rsid w:val="0007085F"/>
    <w:rsid w:val="00070EA2"/>
    <w:rsid w:val="00071096"/>
    <w:rsid w:val="0007113C"/>
    <w:rsid w:val="0007118F"/>
    <w:rsid w:val="00071312"/>
    <w:rsid w:val="0007184E"/>
    <w:rsid w:val="0007204E"/>
    <w:rsid w:val="00072874"/>
    <w:rsid w:val="0007296F"/>
    <w:rsid w:val="00072C60"/>
    <w:rsid w:val="00072E5C"/>
    <w:rsid w:val="00072E74"/>
    <w:rsid w:val="00073408"/>
    <w:rsid w:val="00073CDC"/>
    <w:rsid w:val="00073D6B"/>
    <w:rsid w:val="00074498"/>
    <w:rsid w:val="0007498E"/>
    <w:rsid w:val="00074BA5"/>
    <w:rsid w:val="000750F6"/>
    <w:rsid w:val="00075262"/>
    <w:rsid w:val="000752EA"/>
    <w:rsid w:val="00075BF0"/>
    <w:rsid w:val="00076344"/>
    <w:rsid w:val="00076523"/>
    <w:rsid w:val="00076832"/>
    <w:rsid w:val="000772E6"/>
    <w:rsid w:val="000774FF"/>
    <w:rsid w:val="00077BDD"/>
    <w:rsid w:val="00077D30"/>
    <w:rsid w:val="00080298"/>
    <w:rsid w:val="0008062D"/>
    <w:rsid w:val="00080E73"/>
    <w:rsid w:val="00081432"/>
    <w:rsid w:val="00081AB2"/>
    <w:rsid w:val="00081ADB"/>
    <w:rsid w:val="00081CEC"/>
    <w:rsid w:val="00081D8F"/>
    <w:rsid w:val="00081EC0"/>
    <w:rsid w:val="00082071"/>
    <w:rsid w:val="0008207E"/>
    <w:rsid w:val="0008235D"/>
    <w:rsid w:val="0008245E"/>
    <w:rsid w:val="00082622"/>
    <w:rsid w:val="00082742"/>
    <w:rsid w:val="00082B4C"/>
    <w:rsid w:val="00082C01"/>
    <w:rsid w:val="0008327F"/>
    <w:rsid w:val="000835B1"/>
    <w:rsid w:val="00083771"/>
    <w:rsid w:val="000837A1"/>
    <w:rsid w:val="00083824"/>
    <w:rsid w:val="00083898"/>
    <w:rsid w:val="00083A41"/>
    <w:rsid w:val="00083C60"/>
    <w:rsid w:val="000846E7"/>
    <w:rsid w:val="000848C1"/>
    <w:rsid w:val="00084AF2"/>
    <w:rsid w:val="00084DED"/>
    <w:rsid w:val="0008506C"/>
    <w:rsid w:val="000850AA"/>
    <w:rsid w:val="00085208"/>
    <w:rsid w:val="0008593B"/>
    <w:rsid w:val="000859E5"/>
    <w:rsid w:val="00085D20"/>
    <w:rsid w:val="00085D2F"/>
    <w:rsid w:val="00086285"/>
    <w:rsid w:val="0008639D"/>
    <w:rsid w:val="000863B4"/>
    <w:rsid w:val="0008687D"/>
    <w:rsid w:val="00086888"/>
    <w:rsid w:val="00086943"/>
    <w:rsid w:val="00086BA6"/>
    <w:rsid w:val="00086F52"/>
    <w:rsid w:val="00086FCC"/>
    <w:rsid w:val="00087151"/>
    <w:rsid w:val="0008718C"/>
    <w:rsid w:val="00087335"/>
    <w:rsid w:val="00087B6E"/>
    <w:rsid w:val="000900B9"/>
    <w:rsid w:val="00090215"/>
    <w:rsid w:val="000907EE"/>
    <w:rsid w:val="000908A3"/>
    <w:rsid w:val="00090C05"/>
    <w:rsid w:val="000915B5"/>
    <w:rsid w:val="000918D6"/>
    <w:rsid w:val="00091CA4"/>
    <w:rsid w:val="00092CE8"/>
    <w:rsid w:val="00092D75"/>
    <w:rsid w:val="00092EDA"/>
    <w:rsid w:val="000931BF"/>
    <w:rsid w:val="0009350A"/>
    <w:rsid w:val="00093B01"/>
    <w:rsid w:val="00093BB6"/>
    <w:rsid w:val="00093C66"/>
    <w:rsid w:val="00094059"/>
    <w:rsid w:val="000942A9"/>
    <w:rsid w:val="000944F4"/>
    <w:rsid w:val="00094B1B"/>
    <w:rsid w:val="0009520D"/>
    <w:rsid w:val="00095303"/>
    <w:rsid w:val="00095637"/>
    <w:rsid w:val="00095661"/>
    <w:rsid w:val="00095713"/>
    <w:rsid w:val="00095B86"/>
    <w:rsid w:val="00095EC9"/>
    <w:rsid w:val="000964FD"/>
    <w:rsid w:val="00096842"/>
    <w:rsid w:val="00096D37"/>
    <w:rsid w:val="0009718E"/>
    <w:rsid w:val="000979B6"/>
    <w:rsid w:val="00097BE9"/>
    <w:rsid w:val="00097CD6"/>
    <w:rsid w:val="000A0140"/>
    <w:rsid w:val="000A0AE1"/>
    <w:rsid w:val="000A0BCB"/>
    <w:rsid w:val="000A0E9E"/>
    <w:rsid w:val="000A104E"/>
    <w:rsid w:val="000A119D"/>
    <w:rsid w:val="000A14D0"/>
    <w:rsid w:val="000A1E1C"/>
    <w:rsid w:val="000A21B6"/>
    <w:rsid w:val="000A2298"/>
    <w:rsid w:val="000A2930"/>
    <w:rsid w:val="000A2998"/>
    <w:rsid w:val="000A2AEA"/>
    <w:rsid w:val="000A2D70"/>
    <w:rsid w:val="000A2D88"/>
    <w:rsid w:val="000A2E55"/>
    <w:rsid w:val="000A2ED1"/>
    <w:rsid w:val="000A3387"/>
    <w:rsid w:val="000A36F6"/>
    <w:rsid w:val="000A37CA"/>
    <w:rsid w:val="000A4708"/>
    <w:rsid w:val="000A48C3"/>
    <w:rsid w:val="000A4B51"/>
    <w:rsid w:val="000A4BD2"/>
    <w:rsid w:val="000A562E"/>
    <w:rsid w:val="000A5E93"/>
    <w:rsid w:val="000A6334"/>
    <w:rsid w:val="000A63AF"/>
    <w:rsid w:val="000A63B6"/>
    <w:rsid w:val="000A642D"/>
    <w:rsid w:val="000A6648"/>
    <w:rsid w:val="000A6A2C"/>
    <w:rsid w:val="000A6D58"/>
    <w:rsid w:val="000A6EB7"/>
    <w:rsid w:val="000A7015"/>
    <w:rsid w:val="000A7797"/>
    <w:rsid w:val="000A7AE1"/>
    <w:rsid w:val="000A7B67"/>
    <w:rsid w:val="000A7D67"/>
    <w:rsid w:val="000A7EE7"/>
    <w:rsid w:val="000B02F7"/>
    <w:rsid w:val="000B0465"/>
    <w:rsid w:val="000B048B"/>
    <w:rsid w:val="000B0799"/>
    <w:rsid w:val="000B07A4"/>
    <w:rsid w:val="000B0891"/>
    <w:rsid w:val="000B090A"/>
    <w:rsid w:val="000B0C60"/>
    <w:rsid w:val="000B1173"/>
    <w:rsid w:val="000B156B"/>
    <w:rsid w:val="000B16CF"/>
    <w:rsid w:val="000B174F"/>
    <w:rsid w:val="000B175F"/>
    <w:rsid w:val="000B1B86"/>
    <w:rsid w:val="000B2587"/>
    <w:rsid w:val="000B26ED"/>
    <w:rsid w:val="000B284A"/>
    <w:rsid w:val="000B2BC9"/>
    <w:rsid w:val="000B2D5C"/>
    <w:rsid w:val="000B30EE"/>
    <w:rsid w:val="000B33F9"/>
    <w:rsid w:val="000B3682"/>
    <w:rsid w:val="000B36A3"/>
    <w:rsid w:val="000B394A"/>
    <w:rsid w:val="000B39D4"/>
    <w:rsid w:val="000B3A8B"/>
    <w:rsid w:val="000B3F61"/>
    <w:rsid w:val="000B4A47"/>
    <w:rsid w:val="000B50EB"/>
    <w:rsid w:val="000B5128"/>
    <w:rsid w:val="000B543B"/>
    <w:rsid w:val="000B55C3"/>
    <w:rsid w:val="000B565B"/>
    <w:rsid w:val="000B5A09"/>
    <w:rsid w:val="000B5A7A"/>
    <w:rsid w:val="000B5C82"/>
    <w:rsid w:val="000B5FC9"/>
    <w:rsid w:val="000B66CD"/>
    <w:rsid w:val="000B6A1E"/>
    <w:rsid w:val="000B6AE6"/>
    <w:rsid w:val="000B71E2"/>
    <w:rsid w:val="000B7B82"/>
    <w:rsid w:val="000B7C43"/>
    <w:rsid w:val="000C098A"/>
    <w:rsid w:val="000C0B68"/>
    <w:rsid w:val="000C0D58"/>
    <w:rsid w:val="000C0EDD"/>
    <w:rsid w:val="000C0F90"/>
    <w:rsid w:val="000C10C2"/>
    <w:rsid w:val="000C137B"/>
    <w:rsid w:val="000C1399"/>
    <w:rsid w:val="000C16B0"/>
    <w:rsid w:val="000C1A90"/>
    <w:rsid w:val="000C1CD6"/>
    <w:rsid w:val="000C1F36"/>
    <w:rsid w:val="000C2173"/>
    <w:rsid w:val="000C226E"/>
    <w:rsid w:val="000C2B1C"/>
    <w:rsid w:val="000C2E65"/>
    <w:rsid w:val="000C30FC"/>
    <w:rsid w:val="000C31BC"/>
    <w:rsid w:val="000C3246"/>
    <w:rsid w:val="000C3EA5"/>
    <w:rsid w:val="000C3EE6"/>
    <w:rsid w:val="000C3FC3"/>
    <w:rsid w:val="000C4182"/>
    <w:rsid w:val="000C4766"/>
    <w:rsid w:val="000C47EA"/>
    <w:rsid w:val="000C48A0"/>
    <w:rsid w:val="000C4AF8"/>
    <w:rsid w:val="000C4B25"/>
    <w:rsid w:val="000C5038"/>
    <w:rsid w:val="000C5387"/>
    <w:rsid w:val="000C58D6"/>
    <w:rsid w:val="000C5A46"/>
    <w:rsid w:val="000C5BC7"/>
    <w:rsid w:val="000C5C0C"/>
    <w:rsid w:val="000C5E61"/>
    <w:rsid w:val="000C5E9D"/>
    <w:rsid w:val="000C60F5"/>
    <w:rsid w:val="000C61B4"/>
    <w:rsid w:val="000C61FF"/>
    <w:rsid w:val="000C6B2A"/>
    <w:rsid w:val="000C6C8A"/>
    <w:rsid w:val="000C6E75"/>
    <w:rsid w:val="000C6FFD"/>
    <w:rsid w:val="000C70E9"/>
    <w:rsid w:val="000C7329"/>
    <w:rsid w:val="000C74BF"/>
    <w:rsid w:val="000C765A"/>
    <w:rsid w:val="000C78D7"/>
    <w:rsid w:val="000C7A56"/>
    <w:rsid w:val="000C7B66"/>
    <w:rsid w:val="000C7C72"/>
    <w:rsid w:val="000C7E39"/>
    <w:rsid w:val="000C7E47"/>
    <w:rsid w:val="000D038A"/>
    <w:rsid w:val="000D056A"/>
    <w:rsid w:val="000D06D7"/>
    <w:rsid w:val="000D0952"/>
    <w:rsid w:val="000D0CC1"/>
    <w:rsid w:val="000D13E7"/>
    <w:rsid w:val="000D1568"/>
    <w:rsid w:val="000D1827"/>
    <w:rsid w:val="000D18D8"/>
    <w:rsid w:val="000D19BB"/>
    <w:rsid w:val="000D1B4D"/>
    <w:rsid w:val="000D2111"/>
    <w:rsid w:val="000D21F9"/>
    <w:rsid w:val="000D2509"/>
    <w:rsid w:val="000D27A4"/>
    <w:rsid w:val="000D28FE"/>
    <w:rsid w:val="000D2CCF"/>
    <w:rsid w:val="000D30ED"/>
    <w:rsid w:val="000D3130"/>
    <w:rsid w:val="000D3285"/>
    <w:rsid w:val="000D3424"/>
    <w:rsid w:val="000D3561"/>
    <w:rsid w:val="000D379C"/>
    <w:rsid w:val="000D3B09"/>
    <w:rsid w:val="000D3BE4"/>
    <w:rsid w:val="000D3EF8"/>
    <w:rsid w:val="000D437B"/>
    <w:rsid w:val="000D48F1"/>
    <w:rsid w:val="000D4C4D"/>
    <w:rsid w:val="000D50FD"/>
    <w:rsid w:val="000D5649"/>
    <w:rsid w:val="000D56EC"/>
    <w:rsid w:val="000D5E74"/>
    <w:rsid w:val="000D5F1A"/>
    <w:rsid w:val="000D6127"/>
    <w:rsid w:val="000D6242"/>
    <w:rsid w:val="000D62F3"/>
    <w:rsid w:val="000D6CDA"/>
    <w:rsid w:val="000D6DA6"/>
    <w:rsid w:val="000D766C"/>
    <w:rsid w:val="000E0000"/>
    <w:rsid w:val="000E02A3"/>
    <w:rsid w:val="000E0563"/>
    <w:rsid w:val="000E0667"/>
    <w:rsid w:val="000E07E4"/>
    <w:rsid w:val="000E0843"/>
    <w:rsid w:val="000E1AAA"/>
    <w:rsid w:val="000E217F"/>
    <w:rsid w:val="000E22A1"/>
    <w:rsid w:val="000E22C5"/>
    <w:rsid w:val="000E2696"/>
    <w:rsid w:val="000E26D2"/>
    <w:rsid w:val="000E2D1A"/>
    <w:rsid w:val="000E3599"/>
    <w:rsid w:val="000E36E3"/>
    <w:rsid w:val="000E3AA8"/>
    <w:rsid w:val="000E3AC0"/>
    <w:rsid w:val="000E3C67"/>
    <w:rsid w:val="000E3F46"/>
    <w:rsid w:val="000E3F86"/>
    <w:rsid w:val="000E4323"/>
    <w:rsid w:val="000E43F6"/>
    <w:rsid w:val="000E44A2"/>
    <w:rsid w:val="000E46E9"/>
    <w:rsid w:val="000E48FC"/>
    <w:rsid w:val="000E4EDA"/>
    <w:rsid w:val="000E4F20"/>
    <w:rsid w:val="000E58BE"/>
    <w:rsid w:val="000E5A23"/>
    <w:rsid w:val="000E5EB6"/>
    <w:rsid w:val="000E633B"/>
    <w:rsid w:val="000E6433"/>
    <w:rsid w:val="000E658F"/>
    <w:rsid w:val="000E671A"/>
    <w:rsid w:val="000E6993"/>
    <w:rsid w:val="000E69D2"/>
    <w:rsid w:val="000E73E3"/>
    <w:rsid w:val="000E7DE2"/>
    <w:rsid w:val="000F0018"/>
    <w:rsid w:val="000F0113"/>
    <w:rsid w:val="000F0196"/>
    <w:rsid w:val="000F0217"/>
    <w:rsid w:val="000F04C8"/>
    <w:rsid w:val="000F04E4"/>
    <w:rsid w:val="000F0633"/>
    <w:rsid w:val="000F0EF5"/>
    <w:rsid w:val="000F0F14"/>
    <w:rsid w:val="000F118A"/>
    <w:rsid w:val="000F1449"/>
    <w:rsid w:val="000F1692"/>
    <w:rsid w:val="000F1981"/>
    <w:rsid w:val="000F1BDA"/>
    <w:rsid w:val="000F1C2A"/>
    <w:rsid w:val="000F1F69"/>
    <w:rsid w:val="000F28A3"/>
    <w:rsid w:val="000F2955"/>
    <w:rsid w:val="000F350F"/>
    <w:rsid w:val="000F3817"/>
    <w:rsid w:val="000F38BB"/>
    <w:rsid w:val="000F3DB0"/>
    <w:rsid w:val="000F3FCA"/>
    <w:rsid w:val="000F43EA"/>
    <w:rsid w:val="000F47CD"/>
    <w:rsid w:val="000F4B61"/>
    <w:rsid w:val="000F4EB0"/>
    <w:rsid w:val="000F51DC"/>
    <w:rsid w:val="000F548F"/>
    <w:rsid w:val="000F5F09"/>
    <w:rsid w:val="000F6329"/>
    <w:rsid w:val="000F65DF"/>
    <w:rsid w:val="000F6A5D"/>
    <w:rsid w:val="000F6E4E"/>
    <w:rsid w:val="000F6FA3"/>
    <w:rsid w:val="000F73A1"/>
    <w:rsid w:val="000F746D"/>
    <w:rsid w:val="000F7B15"/>
    <w:rsid w:val="000F7CD1"/>
    <w:rsid w:val="000F7DED"/>
    <w:rsid w:val="001004AF"/>
    <w:rsid w:val="00100AB9"/>
    <w:rsid w:val="00100CB2"/>
    <w:rsid w:val="00100CB4"/>
    <w:rsid w:val="001012C5"/>
    <w:rsid w:val="00101F3E"/>
    <w:rsid w:val="0010244A"/>
    <w:rsid w:val="0010282A"/>
    <w:rsid w:val="00102940"/>
    <w:rsid w:val="00102FE9"/>
    <w:rsid w:val="00103075"/>
    <w:rsid w:val="0010310B"/>
    <w:rsid w:val="00103148"/>
    <w:rsid w:val="0010348F"/>
    <w:rsid w:val="001038B8"/>
    <w:rsid w:val="001038E7"/>
    <w:rsid w:val="0010405A"/>
    <w:rsid w:val="00104843"/>
    <w:rsid w:val="001048EA"/>
    <w:rsid w:val="00104A1E"/>
    <w:rsid w:val="00104C0A"/>
    <w:rsid w:val="00104C91"/>
    <w:rsid w:val="00104D1B"/>
    <w:rsid w:val="00104E97"/>
    <w:rsid w:val="00105090"/>
    <w:rsid w:val="001050DE"/>
    <w:rsid w:val="00105267"/>
    <w:rsid w:val="0010531E"/>
    <w:rsid w:val="001054AB"/>
    <w:rsid w:val="001055AD"/>
    <w:rsid w:val="0010566A"/>
    <w:rsid w:val="00105E62"/>
    <w:rsid w:val="001064A4"/>
    <w:rsid w:val="00106595"/>
    <w:rsid w:val="00106921"/>
    <w:rsid w:val="001070D2"/>
    <w:rsid w:val="00107206"/>
    <w:rsid w:val="00107214"/>
    <w:rsid w:val="00107250"/>
    <w:rsid w:val="001074DD"/>
    <w:rsid w:val="001079E5"/>
    <w:rsid w:val="00110007"/>
    <w:rsid w:val="00110590"/>
    <w:rsid w:val="001106BC"/>
    <w:rsid w:val="001107DF"/>
    <w:rsid w:val="00110D58"/>
    <w:rsid w:val="0011118F"/>
    <w:rsid w:val="00111EF5"/>
    <w:rsid w:val="0011211B"/>
    <w:rsid w:val="00112603"/>
    <w:rsid w:val="00112D48"/>
    <w:rsid w:val="00112F8E"/>
    <w:rsid w:val="001131FB"/>
    <w:rsid w:val="00113A91"/>
    <w:rsid w:val="00113B7B"/>
    <w:rsid w:val="00113F53"/>
    <w:rsid w:val="0011452F"/>
    <w:rsid w:val="00114622"/>
    <w:rsid w:val="00114B26"/>
    <w:rsid w:val="001153D2"/>
    <w:rsid w:val="0011567C"/>
    <w:rsid w:val="00115883"/>
    <w:rsid w:val="00115A72"/>
    <w:rsid w:val="00115E99"/>
    <w:rsid w:val="00115FA4"/>
    <w:rsid w:val="00116088"/>
    <w:rsid w:val="001161DF"/>
    <w:rsid w:val="001164B7"/>
    <w:rsid w:val="00116527"/>
    <w:rsid w:val="00116613"/>
    <w:rsid w:val="0011671C"/>
    <w:rsid w:val="00116A8C"/>
    <w:rsid w:val="00116EAB"/>
    <w:rsid w:val="001170AF"/>
    <w:rsid w:val="0011713D"/>
    <w:rsid w:val="00117400"/>
    <w:rsid w:val="001174F4"/>
    <w:rsid w:val="0011762E"/>
    <w:rsid w:val="00117BF2"/>
    <w:rsid w:val="00117C1C"/>
    <w:rsid w:val="00117C94"/>
    <w:rsid w:val="0012014B"/>
    <w:rsid w:val="001205D9"/>
    <w:rsid w:val="00120A47"/>
    <w:rsid w:val="00120A7B"/>
    <w:rsid w:val="00120B1D"/>
    <w:rsid w:val="00120E70"/>
    <w:rsid w:val="00120EE0"/>
    <w:rsid w:val="00120FA4"/>
    <w:rsid w:val="00121111"/>
    <w:rsid w:val="00121433"/>
    <w:rsid w:val="001218EF"/>
    <w:rsid w:val="00121EA5"/>
    <w:rsid w:val="0012221E"/>
    <w:rsid w:val="00122379"/>
    <w:rsid w:val="001225AB"/>
    <w:rsid w:val="00122787"/>
    <w:rsid w:val="0012283A"/>
    <w:rsid w:val="00122AA1"/>
    <w:rsid w:val="00122AD3"/>
    <w:rsid w:val="00122BDD"/>
    <w:rsid w:val="00122E52"/>
    <w:rsid w:val="0012346E"/>
    <w:rsid w:val="00123615"/>
    <w:rsid w:val="00123C34"/>
    <w:rsid w:val="00123FBB"/>
    <w:rsid w:val="0012403B"/>
    <w:rsid w:val="00124247"/>
    <w:rsid w:val="00124310"/>
    <w:rsid w:val="001243D5"/>
    <w:rsid w:val="00124762"/>
    <w:rsid w:val="00124892"/>
    <w:rsid w:val="0012495C"/>
    <w:rsid w:val="0012496B"/>
    <w:rsid w:val="00124C11"/>
    <w:rsid w:val="00124CA3"/>
    <w:rsid w:val="0012556D"/>
    <w:rsid w:val="001258D1"/>
    <w:rsid w:val="001258DE"/>
    <w:rsid w:val="00125D07"/>
    <w:rsid w:val="0012623D"/>
    <w:rsid w:val="00126285"/>
    <w:rsid w:val="001263D4"/>
    <w:rsid w:val="001269E2"/>
    <w:rsid w:val="00126E85"/>
    <w:rsid w:val="00127254"/>
    <w:rsid w:val="00127264"/>
    <w:rsid w:val="001279F6"/>
    <w:rsid w:val="00127ECC"/>
    <w:rsid w:val="00130162"/>
    <w:rsid w:val="0013033F"/>
    <w:rsid w:val="0013084E"/>
    <w:rsid w:val="00130F90"/>
    <w:rsid w:val="00131203"/>
    <w:rsid w:val="00131304"/>
    <w:rsid w:val="001314F5"/>
    <w:rsid w:val="001317AE"/>
    <w:rsid w:val="00131917"/>
    <w:rsid w:val="00131C34"/>
    <w:rsid w:val="00132175"/>
    <w:rsid w:val="00132519"/>
    <w:rsid w:val="00132AB1"/>
    <w:rsid w:val="00133013"/>
    <w:rsid w:val="00133982"/>
    <w:rsid w:val="0013431E"/>
    <w:rsid w:val="001347A3"/>
    <w:rsid w:val="00134DB7"/>
    <w:rsid w:val="00135A0F"/>
    <w:rsid w:val="00135BB3"/>
    <w:rsid w:val="00135C2F"/>
    <w:rsid w:val="00135CAE"/>
    <w:rsid w:val="00135CBD"/>
    <w:rsid w:val="00135E17"/>
    <w:rsid w:val="00135E3F"/>
    <w:rsid w:val="0013633D"/>
    <w:rsid w:val="001363E5"/>
    <w:rsid w:val="001366D5"/>
    <w:rsid w:val="00137486"/>
    <w:rsid w:val="001377AC"/>
    <w:rsid w:val="00137D25"/>
    <w:rsid w:val="00137FB2"/>
    <w:rsid w:val="00140326"/>
    <w:rsid w:val="001404DB"/>
    <w:rsid w:val="00140546"/>
    <w:rsid w:val="00140B7A"/>
    <w:rsid w:val="00140D4D"/>
    <w:rsid w:val="00140F30"/>
    <w:rsid w:val="00140F3B"/>
    <w:rsid w:val="00140FF1"/>
    <w:rsid w:val="00141133"/>
    <w:rsid w:val="00141779"/>
    <w:rsid w:val="001418DC"/>
    <w:rsid w:val="00141A9E"/>
    <w:rsid w:val="00141E88"/>
    <w:rsid w:val="00142187"/>
    <w:rsid w:val="0014235D"/>
    <w:rsid w:val="0014277F"/>
    <w:rsid w:val="001427B6"/>
    <w:rsid w:val="001427BB"/>
    <w:rsid w:val="001429E3"/>
    <w:rsid w:val="00142E02"/>
    <w:rsid w:val="00142EB4"/>
    <w:rsid w:val="00142ED6"/>
    <w:rsid w:val="0014339B"/>
    <w:rsid w:val="001433BE"/>
    <w:rsid w:val="00143814"/>
    <w:rsid w:val="00143D0A"/>
    <w:rsid w:val="001442E9"/>
    <w:rsid w:val="0014431F"/>
    <w:rsid w:val="001449AC"/>
    <w:rsid w:val="00144B5F"/>
    <w:rsid w:val="00144B96"/>
    <w:rsid w:val="00144B97"/>
    <w:rsid w:val="00144EA6"/>
    <w:rsid w:val="00145053"/>
    <w:rsid w:val="00145617"/>
    <w:rsid w:val="00145818"/>
    <w:rsid w:val="001458AB"/>
    <w:rsid w:val="00145CE0"/>
    <w:rsid w:val="00146679"/>
    <w:rsid w:val="001466DC"/>
    <w:rsid w:val="00146789"/>
    <w:rsid w:val="00146B7F"/>
    <w:rsid w:val="00146D26"/>
    <w:rsid w:val="00147201"/>
    <w:rsid w:val="00147383"/>
    <w:rsid w:val="00147598"/>
    <w:rsid w:val="001477F9"/>
    <w:rsid w:val="00147B29"/>
    <w:rsid w:val="00147BC7"/>
    <w:rsid w:val="00147C7F"/>
    <w:rsid w:val="00147F90"/>
    <w:rsid w:val="0015087F"/>
    <w:rsid w:val="00150A76"/>
    <w:rsid w:val="00150CDD"/>
    <w:rsid w:val="001510A2"/>
    <w:rsid w:val="0015127A"/>
    <w:rsid w:val="001513C6"/>
    <w:rsid w:val="00151A87"/>
    <w:rsid w:val="00152051"/>
    <w:rsid w:val="001523B3"/>
    <w:rsid w:val="001523E7"/>
    <w:rsid w:val="00152727"/>
    <w:rsid w:val="00152839"/>
    <w:rsid w:val="00152DFE"/>
    <w:rsid w:val="00152FF7"/>
    <w:rsid w:val="00152FFE"/>
    <w:rsid w:val="00153205"/>
    <w:rsid w:val="00153521"/>
    <w:rsid w:val="00153850"/>
    <w:rsid w:val="00153A3E"/>
    <w:rsid w:val="00153B4D"/>
    <w:rsid w:val="00154453"/>
    <w:rsid w:val="001546E8"/>
    <w:rsid w:val="00154775"/>
    <w:rsid w:val="00154F7B"/>
    <w:rsid w:val="00155433"/>
    <w:rsid w:val="0015555D"/>
    <w:rsid w:val="00155CED"/>
    <w:rsid w:val="001561B3"/>
    <w:rsid w:val="0015624C"/>
    <w:rsid w:val="0015624F"/>
    <w:rsid w:val="001562B7"/>
    <w:rsid w:val="001567ED"/>
    <w:rsid w:val="001568B8"/>
    <w:rsid w:val="001568DE"/>
    <w:rsid w:val="00156AFD"/>
    <w:rsid w:val="00156B8C"/>
    <w:rsid w:val="00157192"/>
    <w:rsid w:val="00157285"/>
    <w:rsid w:val="0015756B"/>
    <w:rsid w:val="00157768"/>
    <w:rsid w:val="00157D77"/>
    <w:rsid w:val="00157F7D"/>
    <w:rsid w:val="00160B01"/>
    <w:rsid w:val="00160E28"/>
    <w:rsid w:val="0016108E"/>
    <w:rsid w:val="001611AD"/>
    <w:rsid w:val="001613D1"/>
    <w:rsid w:val="001614BF"/>
    <w:rsid w:val="001618A2"/>
    <w:rsid w:val="00161D02"/>
    <w:rsid w:val="00161F5B"/>
    <w:rsid w:val="0016222B"/>
    <w:rsid w:val="00163015"/>
    <w:rsid w:val="001634A0"/>
    <w:rsid w:val="001635C2"/>
    <w:rsid w:val="0016371F"/>
    <w:rsid w:val="00163819"/>
    <w:rsid w:val="00163BE9"/>
    <w:rsid w:val="00163D39"/>
    <w:rsid w:val="00164785"/>
    <w:rsid w:val="00164802"/>
    <w:rsid w:val="00164932"/>
    <w:rsid w:val="00164965"/>
    <w:rsid w:val="00164CE2"/>
    <w:rsid w:val="00164FBF"/>
    <w:rsid w:val="00165184"/>
    <w:rsid w:val="001658F6"/>
    <w:rsid w:val="00165F43"/>
    <w:rsid w:val="0016641A"/>
    <w:rsid w:val="00166600"/>
    <w:rsid w:val="00166793"/>
    <w:rsid w:val="00166A71"/>
    <w:rsid w:val="001671D1"/>
    <w:rsid w:val="00167AA3"/>
    <w:rsid w:val="00167B48"/>
    <w:rsid w:val="00167F07"/>
    <w:rsid w:val="00167F0C"/>
    <w:rsid w:val="001704BC"/>
    <w:rsid w:val="00170709"/>
    <w:rsid w:val="00170A91"/>
    <w:rsid w:val="00170FAB"/>
    <w:rsid w:val="00171437"/>
    <w:rsid w:val="00171493"/>
    <w:rsid w:val="001718D2"/>
    <w:rsid w:val="00171C57"/>
    <w:rsid w:val="00171D0A"/>
    <w:rsid w:val="00172143"/>
    <w:rsid w:val="001723C9"/>
    <w:rsid w:val="001724F7"/>
    <w:rsid w:val="001725AD"/>
    <w:rsid w:val="001725C2"/>
    <w:rsid w:val="001726EF"/>
    <w:rsid w:val="00172865"/>
    <w:rsid w:val="001728DC"/>
    <w:rsid w:val="00172A16"/>
    <w:rsid w:val="00172B8A"/>
    <w:rsid w:val="00172CF2"/>
    <w:rsid w:val="00172D45"/>
    <w:rsid w:val="00172E49"/>
    <w:rsid w:val="00173F84"/>
    <w:rsid w:val="00173FC5"/>
    <w:rsid w:val="001747A3"/>
    <w:rsid w:val="00174AE7"/>
    <w:rsid w:val="00174D9C"/>
    <w:rsid w:val="00174FAD"/>
    <w:rsid w:val="001752B1"/>
    <w:rsid w:val="0017534D"/>
    <w:rsid w:val="001760A9"/>
    <w:rsid w:val="001762E8"/>
    <w:rsid w:val="001778FE"/>
    <w:rsid w:val="001779FE"/>
    <w:rsid w:val="00177B29"/>
    <w:rsid w:val="00177EFE"/>
    <w:rsid w:val="00180326"/>
    <w:rsid w:val="00180B66"/>
    <w:rsid w:val="00181921"/>
    <w:rsid w:val="00181EF5"/>
    <w:rsid w:val="00181FB1"/>
    <w:rsid w:val="00182460"/>
    <w:rsid w:val="00182653"/>
    <w:rsid w:val="001826F0"/>
    <w:rsid w:val="00182926"/>
    <w:rsid w:val="00182AAF"/>
    <w:rsid w:val="00183235"/>
    <w:rsid w:val="001832A9"/>
    <w:rsid w:val="001836C6"/>
    <w:rsid w:val="0018407E"/>
    <w:rsid w:val="001844ED"/>
    <w:rsid w:val="001847FF"/>
    <w:rsid w:val="00184BD0"/>
    <w:rsid w:val="00184F04"/>
    <w:rsid w:val="001853B0"/>
    <w:rsid w:val="00185739"/>
    <w:rsid w:val="00185D17"/>
    <w:rsid w:val="00185E95"/>
    <w:rsid w:val="0018694B"/>
    <w:rsid w:val="00187590"/>
    <w:rsid w:val="001877D9"/>
    <w:rsid w:val="00187F10"/>
    <w:rsid w:val="0019044F"/>
    <w:rsid w:val="001906FE"/>
    <w:rsid w:val="001909AD"/>
    <w:rsid w:val="00190A39"/>
    <w:rsid w:val="00190CC8"/>
    <w:rsid w:val="00190D13"/>
    <w:rsid w:val="00190E29"/>
    <w:rsid w:val="001911F1"/>
    <w:rsid w:val="001911FA"/>
    <w:rsid w:val="001913C8"/>
    <w:rsid w:val="00191A9E"/>
    <w:rsid w:val="00191C2E"/>
    <w:rsid w:val="001922C6"/>
    <w:rsid w:val="00192A77"/>
    <w:rsid w:val="0019329C"/>
    <w:rsid w:val="001934B2"/>
    <w:rsid w:val="0019353B"/>
    <w:rsid w:val="00193550"/>
    <w:rsid w:val="00193A80"/>
    <w:rsid w:val="00193B35"/>
    <w:rsid w:val="00193F08"/>
    <w:rsid w:val="001941E1"/>
    <w:rsid w:val="00194313"/>
    <w:rsid w:val="00194804"/>
    <w:rsid w:val="00194954"/>
    <w:rsid w:val="00194AD3"/>
    <w:rsid w:val="00194EDD"/>
    <w:rsid w:val="001951FB"/>
    <w:rsid w:val="001952C4"/>
    <w:rsid w:val="00195992"/>
    <w:rsid w:val="001959C7"/>
    <w:rsid w:val="00195D4A"/>
    <w:rsid w:val="00196B58"/>
    <w:rsid w:val="00196D9F"/>
    <w:rsid w:val="00196DCA"/>
    <w:rsid w:val="00196E75"/>
    <w:rsid w:val="0019723F"/>
    <w:rsid w:val="00197241"/>
    <w:rsid w:val="001973C3"/>
    <w:rsid w:val="0019777E"/>
    <w:rsid w:val="00197B77"/>
    <w:rsid w:val="001A07CB"/>
    <w:rsid w:val="001A0B44"/>
    <w:rsid w:val="001A0E84"/>
    <w:rsid w:val="001A1170"/>
    <w:rsid w:val="001A1189"/>
    <w:rsid w:val="001A1516"/>
    <w:rsid w:val="001A1919"/>
    <w:rsid w:val="001A1EE1"/>
    <w:rsid w:val="001A20B9"/>
    <w:rsid w:val="001A2478"/>
    <w:rsid w:val="001A2578"/>
    <w:rsid w:val="001A2937"/>
    <w:rsid w:val="001A2AE7"/>
    <w:rsid w:val="001A2B2F"/>
    <w:rsid w:val="001A2E0E"/>
    <w:rsid w:val="001A2F7B"/>
    <w:rsid w:val="001A30DE"/>
    <w:rsid w:val="001A3216"/>
    <w:rsid w:val="001A38E3"/>
    <w:rsid w:val="001A3C91"/>
    <w:rsid w:val="001A3FBC"/>
    <w:rsid w:val="001A4016"/>
    <w:rsid w:val="001A43FA"/>
    <w:rsid w:val="001A4548"/>
    <w:rsid w:val="001A4B43"/>
    <w:rsid w:val="001A4B9B"/>
    <w:rsid w:val="001A5276"/>
    <w:rsid w:val="001A6B02"/>
    <w:rsid w:val="001A6B16"/>
    <w:rsid w:val="001A6C64"/>
    <w:rsid w:val="001A78DE"/>
    <w:rsid w:val="001B062B"/>
    <w:rsid w:val="001B06BB"/>
    <w:rsid w:val="001B0B7E"/>
    <w:rsid w:val="001B0BE3"/>
    <w:rsid w:val="001B10BB"/>
    <w:rsid w:val="001B13E3"/>
    <w:rsid w:val="001B16C4"/>
    <w:rsid w:val="001B1A82"/>
    <w:rsid w:val="001B1C97"/>
    <w:rsid w:val="001B1D72"/>
    <w:rsid w:val="001B203D"/>
    <w:rsid w:val="001B205E"/>
    <w:rsid w:val="001B20F9"/>
    <w:rsid w:val="001B2169"/>
    <w:rsid w:val="001B23A6"/>
    <w:rsid w:val="001B24F6"/>
    <w:rsid w:val="001B2615"/>
    <w:rsid w:val="001B283C"/>
    <w:rsid w:val="001B2855"/>
    <w:rsid w:val="001B3146"/>
    <w:rsid w:val="001B3556"/>
    <w:rsid w:val="001B3997"/>
    <w:rsid w:val="001B3D7B"/>
    <w:rsid w:val="001B431C"/>
    <w:rsid w:val="001B4683"/>
    <w:rsid w:val="001B4A12"/>
    <w:rsid w:val="001B6234"/>
    <w:rsid w:val="001B6294"/>
    <w:rsid w:val="001B6331"/>
    <w:rsid w:val="001B64EE"/>
    <w:rsid w:val="001B65BD"/>
    <w:rsid w:val="001B667C"/>
    <w:rsid w:val="001B677C"/>
    <w:rsid w:val="001B68B9"/>
    <w:rsid w:val="001B6902"/>
    <w:rsid w:val="001B69C2"/>
    <w:rsid w:val="001B6BAC"/>
    <w:rsid w:val="001B6EC2"/>
    <w:rsid w:val="001B7A7A"/>
    <w:rsid w:val="001B7C48"/>
    <w:rsid w:val="001B7F08"/>
    <w:rsid w:val="001B7F49"/>
    <w:rsid w:val="001C00EA"/>
    <w:rsid w:val="001C040B"/>
    <w:rsid w:val="001C07AD"/>
    <w:rsid w:val="001C0D78"/>
    <w:rsid w:val="001C0FD9"/>
    <w:rsid w:val="001C160A"/>
    <w:rsid w:val="001C1B29"/>
    <w:rsid w:val="001C1C5C"/>
    <w:rsid w:val="001C22CE"/>
    <w:rsid w:val="001C26DD"/>
    <w:rsid w:val="001C2FC3"/>
    <w:rsid w:val="001C3008"/>
    <w:rsid w:val="001C305B"/>
    <w:rsid w:val="001C30BC"/>
    <w:rsid w:val="001C3406"/>
    <w:rsid w:val="001C3CF9"/>
    <w:rsid w:val="001C3E35"/>
    <w:rsid w:val="001C3F8A"/>
    <w:rsid w:val="001C4650"/>
    <w:rsid w:val="001C4817"/>
    <w:rsid w:val="001C4E96"/>
    <w:rsid w:val="001C6187"/>
    <w:rsid w:val="001C6304"/>
    <w:rsid w:val="001C63FA"/>
    <w:rsid w:val="001C6832"/>
    <w:rsid w:val="001C6D10"/>
    <w:rsid w:val="001C7D68"/>
    <w:rsid w:val="001C7EE9"/>
    <w:rsid w:val="001D04C5"/>
    <w:rsid w:val="001D05F0"/>
    <w:rsid w:val="001D0F64"/>
    <w:rsid w:val="001D102B"/>
    <w:rsid w:val="001D1189"/>
    <w:rsid w:val="001D1982"/>
    <w:rsid w:val="001D1A45"/>
    <w:rsid w:val="001D1BC1"/>
    <w:rsid w:val="001D1E81"/>
    <w:rsid w:val="001D20CD"/>
    <w:rsid w:val="001D26F3"/>
    <w:rsid w:val="001D315D"/>
    <w:rsid w:val="001D3311"/>
    <w:rsid w:val="001D34DA"/>
    <w:rsid w:val="001D3576"/>
    <w:rsid w:val="001D3C02"/>
    <w:rsid w:val="001D3D09"/>
    <w:rsid w:val="001D410D"/>
    <w:rsid w:val="001D4258"/>
    <w:rsid w:val="001D44E1"/>
    <w:rsid w:val="001D46CF"/>
    <w:rsid w:val="001D47F2"/>
    <w:rsid w:val="001D53B7"/>
    <w:rsid w:val="001D54BB"/>
    <w:rsid w:val="001D5DAA"/>
    <w:rsid w:val="001D6683"/>
    <w:rsid w:val="001D6778"/>
    <w:rsid w:val="001D7060"/>
    <w:rsid w:val="001D726C"/>
    <w:rsid w:val="001D74A0"/>
    <w:rsid w:val="001D7971"/>
    <w:rsid w:val="001D79B2"/>
    <w:rsid w:val="001E0315"/>
    <w:rsid w:val="001E0505"/>
    <w:rsid w:val="001E0829"/>
    <w:rsid w:val="001E0BC2"/>
    <w:rsid w:val="001E120A"/>
    <w:rsid w:val="001E1217"/>
    <w:rsid w:val="001E170B"/>
    <w:rsid w:val="001E186F"/>
    <w:rsid w:val="001E22F0"/>
    <w:rsid w:val="001E27E1"/>
    <w:rsid w:val="001E2A09"/>
    <w:rsid w:val="001E2C02"/>
    <w:rsid w:val="001E2CEF"/>
    <w:rsid w:val="001E328A"/>
    <w:rsid w:val="001E37E8"/>
    <w:rsid w:val="001E3E1B"/>
    <w:rsid w:val="001E417F"/>
    <w:rsid w:val="001E49BB"/>
    <w:rsid w:val="001E4CD4"/>
    <w:rsid w:val="001E5301"/>
    <w:rsid w:val="001E5617"/>
    <w:rsid w:val="001E5761"/>
    <w:rsid w:val="001E5932"/>
    <w:rsid w:val="001E5BFD"/>
    <w:rsid w:val="001E5F8F"/>
    <w:rsid w:val="001E61BE"/>
    <w:rsid w:val="001E637D"/>
    <w:rsid w:val="001E63CA"/>
    <w:rsid w:val="001E640C"/>
    <w:rsid w:val="001E64D3"/>
    <w:rsid w:val="001E68CF"/>
    <w:rsid w:val="001E68FF"/>
    <w:rsid w:val="001E713E"/>
    <w:rsid w:val="001E78F4"/>
    <w:rsid w:val="001E7E78"/>
    <w:rsid w:val="001E7EAD"/>
    <w:rsid w:val="001F01FD"/>
    <w:rsid w:val="001F06D3"/>
    <w:rsid w:val="001F07FF"/>
    <w:rsid w:val="001F0A7F"/>
    <w:rsid w:val="001F1E71"/>
    <w:rsid w:val="001F208B"/>
    <w:rsid w:val="001F2120"/>
    <w:rsid w:val="001F2290"/>
    <w:rsid w:val="001F244A"/>
    <w:rsid w:val="001F276E"/>
    <w:rsid w:val="001F2B63"/>
    <w:rsid w:val="001F2D0B"/>
    <w:rsid w:val="001F2EDD"/>
    <w:rsid w:val="001F2F0F"/>
    <w:rsid w:val="001F3133"/>
    <w:rsid w:val="001F327B"/>
    <w:rsid w:val="001F32AB"/>
    <w:rsid w:val="001F3381"/>
    <w:rsid w:val="001F3476"/>
    <w:rsid w:val="001F3B02"/>
    <w:rsid w:val="001F3F68"/>
    <w:rsid w:val="001F4041"/>
    <w:rsid w:val="001F41D1"/>
    <w:rsid w:val="001F43E5"/>
    <w:rsid w:val="001F44FE"/>
    <w:rsid w:val="001F4730"/>
    <w:rsid w:val="001F4A7D"/>
    <w:rsid w:val="001F4AB7"/>
    <w:rsid w:val="001F4EBF"/>
    <w:rsid w:val="001F55E7"/>
    <w:rsid w:val="001F5A70"/>
    <w:rsid w:val="001F5ADF"/>
    <w:rsid w:val="001F600D"/>
    <w:rsid w:val="001F636E"/>
    <w:rsid w:val="001F63A8"/>
    <w:rsid w:val="001F6463"/>
    <w:rsid w:val="001F68CC"/>
    <w:rsid w:val="001F69EA"/>
    <w:rsid w:val="001F6F49"/>
    <w:rsid w:val="001F7119"/>
    <w:rsid w:val="001F72FD"/>
    <w:rsid w:val="001F7723"/>
    <w:rsid w:val="001F78AA"/>
    <w:rsid w:val="001F7B7C"/>
    <w:rsid w:val="001F7B93"/>
    <w:rsid w:val="002005D6"/>
    <w:rsid w:val="00200793"/>
    <w:rsid w:val="00200D4D"/>
    <w:rsid w:val="002011D3"/>
    <w:rsid w:val="00201638"/>
    <w:rsid w:val="0020198B"/>
    <w:rsid w:val="002025C4"/>
    <w:rsid w:val="00202AC8"/>
    <w:rsid w:val="00202DEB"/>
    <w:rsid w:val="00202E42"/>
    <w:rsid w:val="00202F5B"/>
    <w:rsid w:val="00203057"/>
    <w:rsid w:val="00203116"/>
    <w:rsid w:val="002032BD"/>
    <w:rsid w:val="00203518"/>
    <w:rsid w:val="002037D8"/>
    <w:rsid w:val="00203FC6"/>
    <w:rsid w:val="0020423B"/>
    <w:rsid w:val="0020447E"/>
    <w:rsid w:val="00204537"/>
    <w:rsid w:val="00204B3A"/>
    <w:rsid w:val="00204D43"/>
    <w:rsid w:val="00204DB6"/>
    <w:rsid w:val="00204FA1"/>
    <w:rsid w:val="00205465"/>
    <w:rsid w:val="002054F6"/>
    <w:rsid w:val="00205526"/>
    <w:rsid w:val="002059E4"/>
    <w:rsid w:val="00205A79"/>
    <w:rsid w:val="00205AD0"/>
    <w:rsid w:val="00205C02"/>
    <w:rsid w:val="00205CF7"/>
    <w:rsid w:val="00205E45"/>
    <w:rsid w:val="00206487"/>
    <w:rsid w:val="002069C7"/>
    <w:rsid w:val="00206B7D"/>
    <w:rsid w:val="00210574"/>
    <w:rsid w:val="00210D8B"/>
    <w:rsid w:val="002111EB"/>
    <w:rsid w:val="00211433"/>
    <w:rsid w:val="00211901"/>
    <w:rsid w:val="00212391"/>
    <w:rsid w:val="00212494"/>
    <w:rsid w:val="00212A44"/>
    <w:rsid w:val="00212DE6"/>
    <w:rsid w:val="00213153"/>
    <w:rsid w:val="002132BF"/>
    <w:rsid w:val="0021335F"/>
    <w:rsid w:val="002133FF"/>
    <w:rsid w:val="0021355D"/>
    <w:rsid w:val="002135DC"/>
    <w:rsid w:val="00213DDE"/>
    <w:rsid w:val="00213E0A"/>
    <w:rsid w:val="00213FF1"/>
    <w:rsid w:val="00214041"/>
    <w:rsid w:val="00214262"/>
    <w:rsid w:val="0021440F"/>
    <w:rsid w:val="0021454D"/>
    <w:rsid w:val="00214854"/>
    <w:rsid w:val="00214AEF"/>
    <w:rsid w:val="002153B0"/>
    <w:rsid w:val="002157C6"/>
    <w:rsid w:val="002158B0"/>
    <w:rsid w:val="002158BC"/>
    <w:rsid w:val="002158DB"/>
    <w:rsid w:val="00215B6F"/>
    <w:rsid w:val="00215DB5"/>
    <w:rsid w:val="00215E92"/>
    <w:rsid w:val="00216079"/>
    <w:rsid w:val="00216338"/>
    <w:rsid w:val="00216C6C"/>
    <w:rsid w:val="00216D0C"/>
    <w:rsid w:val="00216E5D"/>
    <w:rsid w:val="00216EF6"/>
    <w:rsid w:val="00217045"/>
    <w:rsid w:val="002170DF"/>
    <w:rsid w:val="00217150"/>
    <w:rsid w:val="002171E3"/>
    <w:rsid w:val="00217360"/>
    <w:rsid w:val="00217B48"/>
    <w:rsid w:val="00217BE4"/>
    <w:rsid w:val="0022019E"/>
    <w:rsid w:val="002204AB"/>
    <w:rsid w:val="00220A2A"/>
    <w:rsid w:val="00220BDA"/>
    <w:rsid w:val="0022146B"/>
    <w:rsid w:val="0022182A"/>
    <w:rsid w:val="002219BC"/>
    <w:rsid w:val="00221B9E"/>
    <w:rsid w:val="00221DFC"/>
    <w:rsid w:val="00221EBB"/>
    <w:rsid w:val="00222370"/>
    <w:rsid w:val="00222434"/>
    <w:rsid w:val="0022279B"/>
    <w:rsid w:val="00222821"/>
    <w:rsid w:val="00222D48"/>
    <w:rsid w:val="002234CA"/>
    <w:rsid w:val="00223758"/>
    <w:rsid w:val="002237BB"/>
    <w:rsid w:val="0022383D"/>
    <w:rsid w:val="0022385C"/>
    <w:rsid w:val="00223A36"/>
    <w:rsid w:val="00223F53"/>
    <w:rsid w:val="0022429E"/>
    <w:rsid w:val="002242EE"/>
    <w:rsid w:val="00225234"/>
    <w:rsid w:val="00225428"/>
    <w:rsid w:val="00225C98"/>
    <w:rsid w:val="00225FCD"/>
    <w:rsid w:val="0022646D"/>
    <w:rsid w:val="002266EF"/>
    <w:rsid w:val="00226878"/>
    <w:rsid w:val="00226882"/>
    <w:rsid w:val="00226DA4"/>
    <w:rsid w:val="00226DCA"/>
    <w:rsid w:val="002271F2"/>
    <w:rsid w:val="0022732F"/>
    <w:rsid w:val="0022761E"/>
    <w:rsid w:val="0022789A"/>
    <w:rsid w:val="00227BD5"/>
    <w:rsid w:val="002300D1"/>
    <w:rsid w:val="002301E6"/>
    <w:rsid w:val="0023044E"/>
    <w:rsid w:val="00230556"/>
    <w:rsid w:val="002305B6"/>
    <w:rsid w:val="0023095B"/>
    <w:rsid w:val="0023095E"/>
    <w:rsid w:val="00230C13"/>
    <w:rsid w:val="00230C8C"/>
    <w:rsid w:val="00230FC2"/>
    <w:rsid w:val="00231AA6"/>
    <w:rsid w:val="00231E56"/>
    <w:rsid w:val="00231FB4"/>
    <w:rsid w:val="00232369"/>
    <w:rsid w:val="00232A9E"/>
    <w:rsid w:val="00232AAC"/>
    <w:rsid w:val="00232BD9"/>
    <w:rsid w:val="00233125"/>
    <w:rsid w:val="0023335C"/>
    <w:rsid w:val="002335B5"/>
    <w:rsid w:val="0023386A"/>
    <w:rsid w:val="00233C5C"/>
    <w:rsid w:val="00233C64"/>
    <w:rsid w:val="00233D89"/>
    <w:rsid w:val="00233FC3"/>
    <w:rsid w:val="0023482E"/>
    <w:rsid w:val="002348ED"/>
    <w:rsid w:val="002349FB"/>
    <w:rsid w:val="00234C24"/>
    <w:rsid w:val="0023504B"/>
    <w:rsid w:val="002354A4"/>
    <w:rsid w:val="00235546"/>
    <w:rsid w:val="00235A0B"/>
    <w:rsid w:val="00235DF6"/>
    <w:rsid w:val="0023614B"/>
    <w:rsid w:val="002361E1"/>
    <w:rsid w:val="00236700"/>
    <w:rsid w:val="00236B4B"/>
    <w:rsid w:val="00236C7E"/>
    <w:rsid w:val="00236D65"/>
    <w:rsid w:val="00236F83"/>
    <w:rsid w:val="002370EA"/>
    <w:rsid w:val="00237277"/>
    <w:rsid w:val="002375C5"/>
    <w:rsid w:val="00237853"/>
    <w:rsid w:val="00237D63"/>
    <w:rsid w:val="0024000F"/>
    <w:rsid w:val="00240044"/>
    <w:rsid w:val="002403CD"/>
    <w:rsid w:val="00240953"/>
    <w:rsid w:val="00240E79"/>
    <w:rsid w:val="00240F11"/>
    <w:rsid w:val="00241423"/>
    <w:rsid w:val="00241483"/>
    <w:rsid w:val="00242605"/>
    <w:rsid w:val="002429A0"/>
    <w:rsid w:val="00242CB2"/>
    <w:rsid w:val="00242CBE"/>
    <w:rsid w:val="00242F2F"/>
    <w:rsid w:val="0024335C"/>
    <w:rsid w:val="002436F9"/>
    <w:rsid w:val="00243710"/>
    <w:rsid w:val="00243941"/>
    <w:rsid w:val="00243B46"/>
    <w:rsid w:val="00243E2F"/>
    <w:rsid w:val="0024401B"/>
    <w:rsid w:val="0024404E"/>
    <w:rsid w:val="00244415"/>
    <w:rsid w:val="0024480F"/>
    <w:rsid w:val="00244A92"/>
    <w:rsid w:val="002453A8"/>
    <w:rsid w:val="0024568A"/>
    <w:rsid w:val="002456D7"/>
    <w:rsid w:val="0024576E"/>
    <w:rsid w:val="00245915"/>
    <w:rsid w:val="00245B05"/>
    <w:rsid w:val="00245F28"/>
    <w:rsid w:val="002465B2"/>
    <w:rsid w:val="00246639"/>
    <w:rsid w:val="002467DD"/>
    <w:rsid w:val="00246820"/>
    <w:rsid w:val="00246952"/>
    <w:rsid w:val="00247198"/>
    <w:rsid w:val="00247368"/>
    <w:rsid w:val="002474B6"/>
    <w:rsid w:val="00247916"/>
    <w:rsid w:val="00247AFC"/>
    <w:rsid w:val="00247D4C"/>
    <w:rsid w:val="00250170"/>
    <w:rsid w:val="0025050E"/>
    <w:rsid w:val="002513CF"/>
    <w:rsid w:val="00251620"/>
    <w:rsid w:val="00251AB4"/>
    <w:rsid w:val="00251F40"/>
    <w:rsid w:val="00251FEF"/>
    <w:rsid w:val="00252208"/>
    <w:rsid w:val="002522B9"/>
    <w:rsid w:val="002526EB"/>
    <w:rsid w:val="0025270F"/>
    <w:rsid w:val="002528B8"/>
    <w:rsid w:val="00252979"/>
    <w:rsid w:val="00252A38"/>
    <w:rsid w:val="00252B06"/>
    <w:rsid w:val="00252C37"/>
    <w:rsid w:val="00252C42"/>
    <w:rsid w:val="00252E9A"/>
    <w:rsid w:val="002532FE"/>
    <w:rsid w:val="00253380"/>
    <w:rsid w:val="00253415"/>
    <w:rsid w:val="00253AE8"/>
    <w:rsid w:val="00253B63"/>
    <w:rsid w:val="00253D55"/>
    <w:rsid w:val="00254562"/>
    <w:rsid w:val="002548B9"/>
    <w:rsid w:val="002549E8"/>
    <w:rsid w:val="002557D2"/>
    <w:rsid w:val="002558F9"/>
    <w:rsid w:val="002559F7"/>
    <w:rsid w:val="00255F76"/>
    <w:rsid w:val="00256005"/>
    <w:rsid w:val="002562A5"/>
    <w:rsid w:val="00256B37"/>
    <w:rsid w:val="00256F3A"/>
    <w:rsid w:val="00257319"/>
    <w:rsid w:val="0025752C"/>
    <w:rsid w:val="00257F93"/>
    <w:rsid w:val="00260095"/>
    <w:rsid w:val="00260529"/>
    <w:rsid w:val="0026053C"/>
    <w:rsid w:val="0026064F"/>
    <w:rsid w:val="00260851"/>
    <w:rsid w:val="00260866"/>
    <w:rsid w:val="00260E69"/>
    <w:rsid w:val="00260ECC"/>
    <w:rsid w:val="002612DF"/>
    <w:rsid w:val="00261D43"/>
    <w:rsid w:val="00261DB6"/>
    <w:rsid w:val="00261E2A"/>
    <w:rsid w:val="00261FDB"/>
    <w:rsid w:val="00262606"/>
    <w:rsid w:val="00262765"/>
    <w:rsid w:val="00262831"/>
    <w:rsid w:val="00262839"/>
    <w:rsid w:val="002629C9"/>
    <w:rsid w:val="00263014"/>
    <w:rsid w:val="00263967"/>
    <w:rsid w:val="00263DC4"/>
    <w:rsid w:val="00263DDF"/>
    <w:rsid w:val="002641D5"/>
    <w:rsid w:val="00264260"/>
    <w:rsid w:val="00264606"/>
    <w:rsid w:val="00264707"/>
    <w:rsid w:val="0026488B"/>
    <w:rsid w:val="00264AD5"/>
    <w:rsid w:val="00264BC9"/>
    <w:rsid w:val="00264ED2"/>
    <w:rsid w:val="002659E5"/>
    <w:rsid w:val="00265BAF"/>
    <w:rsid w:val="00265EB1"/>
    <w:rsid w:val="00266043"/>
    <w:rsid w:val="00266211"/>
    <w:rsid w:val="00266363"/>
    <w:rsid w:val="00266428"/>
    <w:rsid w:val="002665D2"/>
    <w:rsid w:val="00266ED0"/>
    <w:rsid w:val="002676B3"/>
    <w:rsid w:val="00267BE6"/>
    <w:rsid w:val="00267D9A"/>
    <w:rsid w:val="00267DDE"/>
    <w:rsid w:val="00270038"/>
    <w:rsid w:val="0027032D"/>
    <w:rsid w:val="00270841"/>
    <w:rsid w:val="00270A4D"/>
    <w:rsid w:val="0027100B"/>
    <w:rsid w:val="00271062"/>
    <w:rsid w:val="00271182"/>
    <w:rsid w:val="002711F8"/>
    <w:rsid w:val="00271550"/>
    <w:rsid w:val="00271A81"/>
    <w:rsid w:val="00271D80"/>
    <w:rsid w:val="00272322"/>
    <w:rsid w:val="002729EF"/>
    <w:rsid w:val="00272C2C"/>
    <w:rsid w:val="00272C30"/>
    <w:rsid w:val="00272E10"/>
    <w:rsid w:val="00273159"/>
    <w:rsid w:val="00273EAC"/>
    <w:rsid w:val="00273F35"/>
    <w:rsid w:val="002744E8"/>
    <w:rsid w:val="002746FD"/>
    <w:rsid w:val="00274CAD"/>
    <w:rsid w:val="00274E2C"/>
    <w:rsid w:val="00274FB3"/>
    <w:rsid w:val="00275404"/>
    <w:rsid w:val="00275C68"/>
    <w:rsid w:val="0027611B"/>
    <w:rsid w:val="00276144"/>
    <w:rsid w:val="002767EA"/>
    <w:rsid w:val="00276835"/>
    <w:rsid w:val="00276C48"/>
    <w:rsid w:val="00276CD9"/>
    <w:rsid w:val="00276D14"/>
    <w:rsid w:val="00276FC6"/>
    <w:rsid w:val="00277085"/>
    <w:rsid w:val="002771CF"/>
    <w:rsid w:val="00277513"/>
    <w:rsid w:val="00277534"/>
    <w:rsid w:val="002775BD"/>
    <w:rsid w:val="00277BA5"/>
    <w:rsid w:val="00277CFD"/>
    <w:rsid w:val="00277EB1"/>
    <w:rsid w:val="00280061"/>
    <w:rsid w:val="002800A7"/>
    <w:rsid w:val="002803F1"/>
    <w:rsid w:val="00280577"/>
    <w:rsid w:val="002806A1"/>
    <w:rsid w:val="00280752"/>
    <w:rsid w:val="0028076D"/>
    <w:rsid w:val="00280886"/>
    <w:rsid w:val="00280AAB"/>
    <w:rsid w:val="00280B73"/>
    <w:rsid w:val="00280DB3"/>
    <w:rsid w:val="00281110"/>
    <w:rsid w:val="0028115E"/>
    <w:rsid w:val="002814C7"/>
    <w:rsid w:val="0028163D"/>
    <w:rsid w:val="00281828"/>
    <w:rsid w:val="00281D3D"/>
    <w:rsid w:val="00281F72"/>
    <w:rsid w:val="00282905"/>
    <w:rsid w:val="00282C71"/>
    <w:rsid w:val="0028335A"/>
    <w:rsid w:val="002837DA"/>
    <w:rsid w:val="00283FEE"/>
    <w:rsid w:val="0028417C"/>
    <w:rsid w:val="002842B4"/>
    <w:rsid w:val="00284369"/>
    <w:rsid w:val="0028444B"/>
    <w:rsid w:val="002844D2"/>
    <w:rsid w:val="00284582"/>
    <w:rsid w:val="0028466A"/>
    <w:rsid w:val="00284AD0"/>
    <w:rsid w:val="00284F7F"/>
    <w:rsid w:val="00285423"/>
    <w:rsid w:val="00285847"/>
    <w:rsid w:val="00285B89"/>
    <w:rsid w:val="00285DC7"/>
    <w:rsid w:val="00285F60"/>
    <w:rsid w:val="00286509"/>
    <w:rsid w:val="00286541"/>
    <w:rsid w:val="00286B06"/>
    <w:rsid w:val="00286F69"/>
    <w:rsid w:val="00286F96"/>
    <w:rsid w:val="00287271"/>
    <w:rsid w:val="002878EF"/>
    <w:rsid w:val="00287A24"/>
    <w:rsid w:val="00287AA5"/>
    <w:rsid w:val="002902A8"/>
    <w:rsid w:val="00290772"/>
    <w:rsid w:val="0029111B"/>
    <w:rsid w:val="00291657"/>
    <w:rsid w:val="002918A2"/>
    <w:rsid w:val="00291A5B"/>
    <w:rsid w:val="00291B8C"/>
    <w:rsid w:val="00291BD6"/>
    <w:rsid w:val="002921C5"/>
    <w:rsid w:val="00292476"/>
    <w:rsid w:val="00292A9F"/>
    <w:rsid w:val="00292AA2"/>
    <w:rsid w:val="00292B26"/>
    <w:rsid w:val="00293CEA"/>
    <w:rsid w:val="00294AC9"/>
    <w:rsid w:val="0029560A"/>
    <w:rsid w:val="002957D7"/>
    <w:rsid w:val="00296088"/>
    <w:rsid w:val="00297056"/>
    <w:rsid w:val="00297B23"/>
    <w:rsid w:val="002A01B2"/>
    <w:rsid w:val="002A0246"/>
    <w:rsid w:val="002A0519"/>
    <w:rsid w:val="002A13D8"/>
    <w:rsid w:val="002A143E"/>
    <w:rsid w:val="002A1689"/>
    <w:rsid w:val="002A16BB"/>
    <w:rsid w:val="002A1AEB"/>
    <w:rsid w:val="002A1DA2"/>
    <w:rsid w:val="002A1DD1"/>
    <w:rsid w:val="002A1DF1"/>
    <w:rsid w:val="002A1E0F"/>
    <w:rsid w:val="002A1FC3"/>
    <w:rsid w:val="002A202C"/>
    <w:rsid w:val="002A214E"/>
    <w:rsid w:val="002A24E8"/>
    <w:rsid w:val="002A262C"/>
    <w:rsid w:val="002A305B"/>
    <w:rsid w:val="002A31AB"/>
    <w:rsid w:val="002A3476"/>
    <w:rsid w:val="002A3A84"/>
    <w:rsid w:val="002A4C87"/>
    <w:rsid w:val="002A501F"/>
    <w:rsid w:val="002A522D"/>
    <w:rsid w:val="002A53B4"/>
    <w:rsid w:val="002A5445"/>
    <w:rsid w:val="002A57D2"/>
    <w:rsid w:val="002A5B5B"/>
    <w:rsid w:val="002A5C0E"/>
    <w:rsid w:val="002A668A"/>
    <w:rsid w:val="002A679F"/>
    <w:rsid w:val="002A67FD"/>
    <w:rsid w:val="002A6A74"/>
    <w:rsid w:val="002A6B81"/>
    <w:rsid w:val="002A70CE"/>
    <w:rsid w:val="002A7381"/>
    <w:rsid w:val="002A7750"/>
    <w:rsid w:val="002B0046"/>
    <w:rsid w:val="002B01E9"/>
    <w:rsid w:val="002B073A"/>
    <w:rsid w:val="002B0871"/>
    <w:rsid w:val="002B08C1"/>
    <w:rsid w:val="002B09D1"/>
    <w:rsid w:val="002B10F3"/>
    <w:rsid w:val="002B14A7"/>
    <w:rsid w:val="002B14B0"/>
    <w:rsid w:val="002B14E5"/>
    <w:rsid w:val="002B15BE"/>
    <w:rsid w:val="002B1646"/>
    <w:rsid w:val="002B1B1F"/>
    <w:rsid w:val="002B1B62"/>
    <w:rsid w:val="002B1CB6"/>
    <w:rsid w:val="002B1E20"/>
    <w:rsid w:val="002B1FAF"/>
    <w:rsid w:val="002B2321"/>
    <w:rsid w:val="002B2529"/>
    <w:rsid w:val="002B2978"/>
    <w:rsid w:val="002B2D48"/>
    <w:rsid w:val="002B319A"/>
    <w:rsid w:val="002B33C0"/>
    <w:rsid w:val="002B34BD"/>
    <w:rsid w:val="002B3BFC"/>
    <w:rsid w:val="002B3CC4"/>
    <w:rsid w:val="002B475B"/>
    <w:rsid w:val="002B4C45"/>
    <w:rsid w:val="002B4C7F"/>
    <w:rsid w:val="002B4DA8"/>
    <w:rsid w:val="002B4DC0"/>
    <w:rsid w:val="002B4E13"/>
    <w:rsid w:val="002B4FA9"/>
    <w:rsid w:val="002B5C37"/>
    <w:rsid w:val="002B5CD6"/>
    <w:rsid w:val="002B61B6"/>
    <w:rsid w:val="002B6204"/>
    <w:rsid w:val="002B64AB"/>
    <w:rsid w:val="002B6AB3"/>
    <w:rsid w:val="002B6FC4"/>
    <w:rsid w:val="002B73B7"/>
    <w:rsid w:val="002B7721"/>
    <w:rsid w:val="002B785C"/>
    <w:rsid w:val="002C03EA"/>
    <w:rsid w:val="002C053B"/>
    <w:rsid w:val="002C0838"/>
    <w:rsid w:val="002C1028"/>
    <w:rsid w:val="002C11FC"/>
    <w:rsid w:val="002C1206"/>
    <w:rsid w:val="002C1B97"/>
    <w:rsid w:val="002C2352"/>
    <w:rsid w:val="002C2976"/>
    <w:rsid w:val="002C2AEA"/>
    <w:rsid w:val="002C2CA4"/>
    <w:rsid w:val="002C2FBC"/>
    <w:rsid w:val="002C3145"/>
    <w:rsid w:val="002C3169"/>
    <w:rsid w:val="002C31B2"/>
    <w:rsid w:val="002C34FA"/>
    <w:rsid w:val="002C42AD"/>
    <w:rsid w:val="002C46BE"/>
    <w:rsid w:val="002C4894"/>
    <w:rsid w:val="002C4D92"/>
    <w:rsid w:val="002C5E3E"/>
    <w:rsid w:val="002C6069"/>
    <w:rsid w:val="002C6582"/>
    <w:rsid w:val="002C6951"/>
    <w:rsid w:val="002C6B20"/>
    <w:rsid w:val="002C6D2C"/>
    <w:rsid w:val="002C6DE2"/>
    <w:rsid w:val="002C7659"/>
    <w:rsid w:val="002C7915"/>
    <w:rsid w:val="002C799D"/>
    <w:rsid w:val="002C7A83"/>
    <w:rsid w:val="002C7A8B"/>
    <w:rsid w:val="002C7B62"/>
    <w:rsid w:val="002D034C"/>
    <w:rsid w:val="002D03FF"/>
    <w:rsid w:val="002D0574"/>
    <w:rsid w:val="002D0A57"/>
    <w:rsid w:val="002D1B10"/>
    <w:rsid w:val="002D1EDF"/>
    <w:rsid w:val="002D2628"/>
    <w:rsid w:val="002D317D"/>
    <w:rsid w:val="002D3209"/>
    <w:rsid w:val="002D3459"/>
    <w:rsid w:val="002D34C7"/>
    <w:rsid w:val="002D3B55"/>
    <w:rsid w:val="002D3C4E"/>
    <w:rsid w:val="002D3D2D"/>
    <w:rsid w:val="002D4A76"/>
    <w:rsid w:val="002D4DA9"/>
    <w:rsid w:val="002D528D"/>
    <w:rsid w:val="002D562B"/>
    <w:rsid w:val="002D5A22"/>
    <w:rsid w:val="002D5B80"/>
    <w:rsid w:val="002D63D9"/>
    <w:rsid w:val="002D66F9"/>
    <w:rsid w:val="002D6830"/>
    <w:rsid w:val="002D68A4"/>
    <w:rsid w:val="002D6BB4"/>
    <w:rsid w:val="002D6F6F"/>
    <w:rsid w:val="002D7018"/>
    <w:rsid w:val="002D7656"/>
    <w:rsid w:val="002D7C17"/>
    <w:rsid w:val="002D7D37"/>
    <w:rsid w:val="002E0134"/>
    <w:rsid w:val="002E061C"/>
    <w:rsid w:val="002E066E"/>
    <w:rsid w:val="002E0C91"/>
    <w:rsid w:val="002E10C2"/>
    <w:rsid w:val="002E1201"/>
    <w:rsid w:val="002E12CF"/>
    <w:rsid w:val="002E1587"/>
    <w:rsid w:val="002E1663"/>
    <w:rsid w:val="002E1B2F"/>
    <w:rsid w:val="002E24E9"/>
    <w:rsid w:val="002E2722"/>
    <w:rsid w:val="002E272A"/>
    <w:rsid w:val="002E2832"/>
    <w:rsid w:val="002E2938"/>
    <w:rsid w:val="002E29BD"/>
    <w:rsid w:val="002E2A68"/>
    <w:rsid w:val="002E2B1F"/>
    <w:rsid w:val="002E2B45"/>
    <w:rsid w:val="002E2BD1"/>
    <w:rsid w:val="002E2F08"/>
    <w:rsid w:val="002E2F43"/>
    <w:rsid w:val="002E31A7"/>
    <w:rsid w:val="002E3333"/>
    <w:rsid w:val="002E3502"/>
    <w:rsid w:val="002E3901"/>
    <w:rsid w:val="002E3953"/>
    <w:rsid w:val="002E3C84"/>
    <w:rsid w:val="002E3EF4"/>
    <w:rsid w:val="002E459D"/>
    <w:rsid w:val="002E5426"/>
    <w:rsid w:val="002E5772"/>
    <w:rsid w:val="002E587C"/>
    <w:rsid w:val="002E5E36"/>
    <w:rsid w:val="002E5E82"/>
    <w:rsid w:val="002E5F0C"/>
    <w:rsid w:val="002E6208"/>
    <w:rsid w:val="002E62C7"/>
    <w:rsid w:val="002E655B"/>
    <w:rsid w:val="002E6F9F"/>
    <w:rsid w:val="002E7562"/>
    <w:rsid w:val="002E7BC8"/>
    <w:rsid w:val="002F029C"/>
    <w:rsid w:val="002F04E6"/>
    <w:rsid w:val="002F04EA"/>
    <w:rsid w:val="002F0AE5"/>
    <w:rsid w:val="002F0BAD"/>
    <w:rsid w:val="002F115A"/>
    <w:rsid w:val="002F1608"/>
    <w:rsid w:val="002F195F"/>
    <w:rsid w:val="002F1D59"/>
    <w:rsid w:val="002F211F"/>
    <w:rsid w:val="002F2250"/>
    <w:rsid w:val="002F2338"/>
    <w:rsid w:val="002F2411"/>
    <w:rsid w:val="002F2470"/>
    <w:rsid w:val="002F284F"/>
    <w:rsid w:val="002F2907"/>
    <w:rsid w:val="002F2B7C"/>
    <w:rsid w:val="002F34ED"/>
    <w:rsid w:val="002F3BA6"/>
    <w:rsid w:val="002F4115"/>
    <w:rsid w:val="002F43D5"/>
    <w:rsid w:val="002F441A"/>
    <w:rsid w:val="002F46EE"/>
    <w:rsid w:val="002F4A0B"/>
    <w:rsid w:val="002F4BD5"/>
    <w:rsid w:val="002F4BF0"/>
    <w:rsid w:val="002F4C58"/>
    <w:rsid w:val="002F4FFD"/>
    <w:rsid w:val="002F506F"/>
    <w:rsid w:val="002F5391"/>
    <w:rsid w:val="002F5397"/>
    <w:rsid w:val="002F547D"/>
    <w:rsid w:val="002F54ED"/>
    <w:rsid w:val="002F573B"/>
    <w:rsid w:val="002F5AB2"/>
    <w:rsid w:val="002F609A"/>
    <w:rsid w:val="002F643C"/>
    <w:rsid w:val="002F64D6"/>
    <w:rsid w:val="002F6882"/>
    <w:rsid w:val="002F6B30"/>
    <w:rsid w:val="002F74DE"/>
    <w:rsid w:val="002F763C"/>
    <w:rsid w:val="002F784A"/>
    <w:rsid w:val="002F7A2D"/>
    <w:rsid w:val="002F7C96"/>
    <w:rsid w:val="002F7D54"/>
    <w:rsid w:val="0030015B"/>
    <w:rsid w:val="0030052E"/>
    <w:rsid w:val="003008B5"/>
    <w:rsid w:val="00300982"/>
    <w:rsid w:val="00300A50"/>
    <w:rsid w:val="00300E00"/>
    <w:rsid w:val="00300FA5"/>
    <w:rsid w:val="003010D3"/>
    <w:rsid w:val="003010ED"/>
    <w:rsid w:val="003013C5"/>
    <w:rsid w:val="00301518"/>
    <w:rsid w:val="00301879"/>
    <w:rsid w:val="0030269E"/>
    <w:rsid w:val="003026AD"/>
    <w:rsid w:val="00302D83"/>
    <w:rsid w:val="00302D93"/>
    <w:rsid w:val="00302E77"/>
    <w:rsid w:val="00302F53"/>
    <w:rsid w:val="00303032"/>
    <w:rsid w:val="003032A9"/>
    <w:rsid w:val="003034F3"/>
    <w:rsid w:val="00303FC6"/>
    <w:rsid w:val="003044EF"/>
    <w:rsid w:val="00304590"/>
    <w:rsid w:val="00304756"/>
    <w:rsid w:val="003048F2"/>
    <w:rsid w:val="00304FAB"/>
    <w:rsid w:val="003053B7"/>
    <w:rsid w:val="00305516"/>
    <w:rsid w:val="003056D4"/>
    <w:rsid w:val="003056D8"/>
    <w:rsid w:val="00305952"/>
    <w:rsid w:val="00305B1F"/>
    <w:rsid w:val="00305B60"/>
    <w:rsid w:val="00305BE7"/>
    <w:rsid w:val="0030634D"/>
    <w:rsid w:val="00306917"/>
    <w:rsid w:val="00306B72"/>
    <w:rsid w:val="00306DED"/>
    <w:rsid w:val="0030708D"/>
    <w:rsid w:val="003071D7"/>
    <w:rsid w:val="0030755B"/>
    <w:rsid w:val="003077A1"/>
    <w:rsid w:val="00307D44"/>
    <w:rsid w:val="00310162"/>
    <w:rsid w:val="003103B7"/>
    <w:rsid w:val="00310C45"/>
    <w:rsid w:val="00310EBA"/>
    <w:rsid w:val="003111B4"/>
    <w:rsid w:val="00311A0C"/>
    <w:rsid w:val="00311B49"/>
    <w:rsid w:val="00311BA5"/>
    <w:rsid w:val="00311C47"/>
    <w:rsid w:val="00311CAD"/>
    <w:rsid w:val="00311FB7"/>
    <w:rsid w:val="0031229C"/>
    <w:rsid w:val="00312C34"/>
    <w:rsid w:val="00313063"/>
    <w:rsid w:val="003132A2"/>
    <w:rsid w:val="00313746"/>
    <w:rsid w:val="003139E9"/>
    <w:rsid w:val="00313C8B"/>
    <w:rsid w:val="00314068"/>
    <w:rsid w:val="00314AE8"/>
    <w:rsid w:val="00314DE9"/>
    <w:rsid w:val="00314E06"/>
    <w:rsid w:val="00314F3F"/>
    <w:rsid w:val="00315229"/>
    <w:rsid w:val="00315C21"/>
    <w:rsid w:val="00315DA3"/>
    <w:rsid w:val="00315F81"/>
    <w:rsid w:val="00315FEC"/>
    <w:rsid w:val="00316049"/>
    <w:rsid w:val="00316357"/>
    <w:rsid w:val="003165A5"/>
    <w:rsid w:val="00316B6B"/>
    <w:rsid w:val="00316D2E"/>
    <w:rsid w:val="00316FA5"/>
    <w:rsid w:val="00317466"/>
    <w:rsid w:val="0031747C"/>
    <w:rsid w:val="0031780D"/>
    <w:rsid w:val="003178A9"/>
    <w:rsid w:val="003178FC"/>
    <w:rsid w:val="00317B49"/>
    <w:rsid w:val="00320485"/>
    <w:rsid w:val="00320691"/>
    <w:rsid w:val="00320A3D"/>
    <w:rsid w:val="00320DB8"/>
    <w:rsid w:val="00320DC2"/>
    <w:rsid w:val="00320EA5"/>
    <w:rsid w:val="00321E2D"/>
    <w:rsid w:val="00321EB3"/>
    <w:rsid w:val="00321FA2"/>
    <w:rsid w:val="0032233A"/>
    <w:rsid w:val="0032241D"/>
    <w:rsid w:val="00322849"/>
    <w:rsid w:val="00322984"/>
    <w:rsid w:val="00322A33"/>
    <w:rsid w:val="00322A8D"/>
    <w:rsid w:val="00322CB1"/>
    <w:rsid w:val="00322CFC"/>
    <w:rsid w:val="00322D3E"/>
    <w:rsid w:val="00322D61"/>
    <w:rsid w:val="003231D5"/>
    <w:rsid w:val="00323A3C"/>
    <w:rsid w:val="00323F83"/>
    <w:rsid w:val="00323FCB"/>
    <w:rsid w:val="0032491F"/>
    <w:rsid w:val="003249B6"/>
    <w:rsid w:val="003249CA"/>
    <w:rsid w:val="003259B0"/>
    <w:rsid w:val="00325AEF"/>
    <w:rsid w:val="00325D89"/>
    <w:rsid w:val="00325E3F"/>
    <w:rsid w:val="00325F09"/>
    <w:rsid w:val="0032666B"/>
    <w:rsid w:val="0032666C"/>
    <w:rsid w:val="00326E31"/>
    <w:rsid w:val="00326F1F"/>
    <w:rsid w:val="0032709A"/>
    <w:rsid w:val="00327B51"/>
    <w:rsid w:val="00327F91"/>
    <w:rsid w:val="003302A7"/>
    <w:rsid w:val="003302E6"/>
    <w:rsid w:val="0033069C"/>
    <w:rsid w:val="003307B2"/>
    <w:rsid w:val="0033086E"/>
    <w:rsid w:val="00330993"/>
    <w:rsid w:val="00330AE1"/>
    <w:rsid w:val="00330CEC"/>
    <w:rsid w:val="00330D85"/>
    <w:rsid w:val="003310B6"/>
    <w:rsid w:val="003311AF"/>
    <w:rsid w:val="00331261"/>
    <w:rsid w:val="0033166E"/>
    <w:rsid w:val="00331AFC"/>
    <w:rsid w:val="00331B2A"/>
    <w:rsid w:val="00331F5E"/>
    <w:rsid w:val="003324E1"/>
    <w:rsid w:val="003326B0"/>
    <w:rsid w:val="0033296D"/>
    <w:rsid w:val="0033314D"/>
    <w:rsid w:val="00333153"/>
    <w:rsid w:val="003331AD"/>
    <w:rsid w:val="0033349A"/>
    <w:rsid w:val="003337DC"/>
    <w:rsid w:val="0033384A"/>
    <w:rsid w:val="00334117"/>
    <w:rsid w:val="00334253"/>
    <w:rsid w:val="00334C78"/>
    <w:rsid w:val="00334D7F"/>
    <w:rsid w:val="00334EA0"/>
    <w:rsid w:val="00335C0D"/>
    <w:rsid w:val="00335CE5"/>
    <w:rsid w:val="00335CF2"/>
    <w:rsid w:val="00335EFC"/>
    <w:rsid w:val="00335F43"/>
    <w:rsid w:val="00336302"/>
    <w:rsid w:val="0033664D"/>
    <w:rsid w:val="00336678"/>
    <w:rsid w:val="00336C80"/>
    <w:rsid w:val="00336CAA"/>
    <w:rsid w:val="00336CEF"/>
    <w:rsid w:val="00336D53"/>
    <w:rsid w:val="00337422"/>
    <w:rsid w:val="0033747B"/>
    <w:rsid w:val="00337885"/>
    <w:rsid w:val="00337C55"/>
    <w:rsid w:val="00337C7E"/>
    <w:rsid w:val="0034071A"/>
    <w:rsid w:val="00340849"/>
    <w:rsid w:val="00340C31"/>
    <w:rsid w:val="00340D0C"/>
    <w:rsid w:val="00340F34"/>
    <w:rsid w:val="00341369"/>
    <w:rsid w:val="003414FF"/>
    <w:rsid w:val="003416AB"/>
    <w:rsid w:val="00342429"/>
    <w:rsid w:val="00342798"/>
    <w:rsid w:val="00342AF6"/>
    <w:rsid w:val="00342BAD"/>
    <w:rsid w:val="00342BEA"/>
    <w:rsid w:val="00343711"/>
    <w:rsid w:val="00343A3E"/>
    <w:rsid w:val="00343BE8"/>
    <w:rsid w:val="00344805"/>
    <w:rsid w:val="00344B0C"/>
    <w:rsid w:val="00344CC3"/>
    <w:rsid w:val="00344EC8"/>
    <w:rsid w:val="00344EDF"/>
    <w:rsid w:val="00344FAE"/>
    <w:rsid w:val="00345006"/>
    <w:rsid w:val="0034581C"/>
    <w:rsid w:val="00345D2B"/>
    <w:rsid w:val="00346065"/>
    <w:rsid w:val="003461B4"/>
    <w:rsid w:val="00346809"/>
    <w:rsid w:val="00346A8F"/>
    <w:rsid w:val="00346DDD"/>
    <w:rsid w:val="0034710A"/>
    <w:rsid w:val="003472BC"/>
    <w:rsid w:val="00347402"/>
    <w:rsid w:val="003474B9"/>
    <w:rsid w:val="00347676"/>
    <w:rsid w:val="00347E24"/>
    <w:rsid w:val="00350044"/>
    <w:rsid w:val="0035006A"/>
    <w:rsid w:val="00350243"/>
    <w:rsid w:val="00350FEE"/>
    <w:rsid w:val="003513A3"/>
    <w:rsid w:val="003513F3"/>
    <w:rsid w:val="003514C1"/>
    <w:rsid w:val="00351567"/>
    <w:rsid w:val="00351B98"/>
    <w:rsid w:val="00351CAF"/>
    <w:rsid w:val="00351DF5"/>
    <w:rsid w:val="00351EBF"/>
    <w:rsid w:val="00352306"/>
    <w:rsid w:val="00352580"/>
    <w:rsid w:val="003532E9"/>
    <w:rsid w:val="00353429"/>
    <w:rsid w:val="00353522"/>
    <w:rsid w:val="00353722"/>
    <w:rsid w:val="00353B40"/>
    <w:rsid w:val="00353B4F"/>
    <w:rsid w:val="00353BEC"/>
    <w:rsid w:val="0035410A"/>
    <w:rsid w:val="0035467C"/>
    <w:rsid w:val="00354A7B"/>
    <w:rsid w:val="00354C3B"/>
    <w:rsid w:val="003553B0"/>
    <w:rsid w:val="003556D7"/>
    <w:rsid w:val="00355D7E"/>
    <w:rsid w:val="00355F13"/>
    <w:rsid w:val="00355F28"/>
    <w:rsid w:val="00356329"/>
    <w:rsid w:val="0035645C"/>
    <w:rsid w:val="00356891"/>
    <w:rsid w:val="00356924"/>
    <w:rsid w:val="00356B9B"/>
    <w:rsid w:val="00356C8A"/>
    <w:rsid w:val="00357059"/>
    <w:rsid w:val="003571AB"/>
    <w:rsid w:val="003572C3"/>
    <w:rsid w:val="00357355"/>
    <w:rsid w:val="003573E9"/>
    <w:rsid w:val="00357C76"/>
    <w:rsid w:val="00357F21"/>
    <w:rsid w:val="00360167"/>
    <w:rsid w:val="0036026C"/>
    <w:rsid w:val="0036078E"/>
    <w:rsid w:val="0036125E"/>
    <w:rsid w:val="0036126F"/>
    <w:rsid w:val="00361C05"/>
    <w:rsid w:val="00362AA9"/>
    <w:rsid w:val="0036302F"/>
    <w:rsid w:val="0036307A"/>
    <w:rsid w:val="00363108"/>
    <w:rsid w:val="0036312D"/>
    <w:rsid w:val="003632B8"/>
    <w:rsid w:val="00363629"/>
    <w:rsid w:val="0036384A"/>
    <w:rsid w:val="0036384F"/>
    <w:rsid w:val="00363881"/>
    <w:rsid w:val="00363A86"/>
    <w:rsid w:val="00364030"/>
    <w:rsid w:val="00364178"/>
    <w:rsid w:val="003646DE"/>
    <w:rsid w:val="00364BE4"/>
    <w:rsid w:val="003655A2"/>
    <w:rsid w:val="003656C8"/>
    <w:rsid w:val="00365770"/>
    <w:rsid w:val="003658E0"/>
    <w:rsid w:val="00365DA3"/>
    <w:rsid w:val="00365E28"/>
    <w:rsid w:val="00365FDC"/>
    <w:rsid w:val="0036617A"/>
    <w:rsid w:val="003664A7"/>
    <w:rsid w:val="003665BD"/>
    <w:rsid w:val="0036674C"/>
    <w:rsid w:val="003667C8"/>
    <w:rsid w:val="003667DD"/>
    <w:rsid w:val="00366C27"/>
    <w:rsid w:val="00366DFE"/>
    <w:rsid w:val="00367096"/>
    <w:rsid w:val="0036771C"/>
    <w:rsid w:val="003678C5"/>
    <w:rsid w:val="00367B89"/>
    <w:rsid w:val="00367C95"/>
    <w:rsid w:val="003700F8"/>
    <w:rsid w:val="003701CB"/>
    <w:rsid w:val="003701F8"/>
    <w:rsid w:val="003702C7"/>
    <w:rsid w:val="0037081E"/>
    <w:rsid w:val="0037082C"/>
    <w:rsid w:val="00370BF0"/>
    <w:rsid w:val="00370F07"/>
    <w:rsid w:val="00371120"/>
    <w:rsid w:val="00371280"/>
    <w:rsid w:val="0037155B"/>
    <w:rsid w:val="00371630"/>
    <w:rsid w:val="003717EF"/>
    <w:rsid w:val="00371AF6"/>
    <w:rsid w:val="00371DAB"/>
    <w:rsid w:val="00371F1E"/>
    <w:rsid w:val="00372127"/>
    <w:rsid w:val="00372BA2"/>
    <w:rsid w:val="003733AB"/>
    <w:rsid w:val="00373800"/>
    <w:rsid w:val="0037389C"/>
    <w:rsid w:val="00373B07"/>
    <w:rsid w:val="00373B69"/>
    <w:rsid w:val="00374109"/>
    <w:rsid w:val="0037443F"/>
    <w:rsid w:val="0037447D"/>
    <w:rsid w:val="00374852"/>
    <w:rsid w:val="003748F2"/>
    <w:rsid w:val="00374DCE"/>
    <w:rsid w:val="00374FAA"/>
    <w:rsid w:val="0037502D"/>
    <w:rsid w:val="003750AA"/>
    <w:rsid w:val="00375107"/>
    <w:rsid w:val="003753B6"/>
    <w:rsid w:val="00375620"/>
    <w:rsid w:val="00375C50"/>
    <w:rsid w:val="003760FF"/>
    <w:rsid w:val="003761FF"/>
    <w:rsid w:val="0037646A"/>
    <w:rsid w:val="00376572"/>
    <w:rsid w:val="003765D7"/>
    <w:rsid w:val="0037661B"/>
    <w:rsid w:val="0037683D"/>
    <w:rsid w:val="00376C12"/>
    <w:rsid w:val="00376EB8"/>
    <w:rsid w:val="00377042"/>
    <w:rsid w:val="0037737F"/>
    <w:rsid w:val="003776EE"/>
    <w:rsid w:val="00377716"/>
    <w:rsid w:val="00377925"/>
    <w:rsid w:val="00377BBC"/>
    <w:rsid w:val="00377C3A"/>
    <w:rsid w:val="0038002E"/>
    <w:rsid w:val="00380170"/>
    <w:rsid w:val="003803E5"/>
    <w:rsid w:val="00380789"/>
    <w:rsid w:val="003807D5"/>
    <w:rsid w:val="00380B0A"/>
    <w:rsid w:val="00380F1D"/>
    <w:rsid w:val="00381246"/>
    <w:rsid w:val="003814D7"/>
    <w:rsid w:val="00381B00"/>
    <w:rsid w:val="00381C4E"/>
    <w:rsid w:val="0038206B"/>
    <w:rsid w:val="003822E8"/>
    <w:rsid w:val="0038250D"/>
    <w:rsid w:val="00382989"/>
    <w:rsid w:val="00382C08"/>
    <w:rsid w:val="0038302B"/>
    <w:rsid w:val="00383460"/>
    <w:rsid w:val="00383940"/>
    <w:rsid w:val="003843D6"/>
    <w:rsid w:val="003848F4"/>
    <w:rsid w:val="00384977"/>
    <w:rsid w:val="00384D16"/>
    <w:rsid w:val="00384DFA"/>
    <w:rsid w:val="00384F76"/>
    <w:rsid w:val="00384FBC"/>
    <w:rsid w:val="0038587E"/>
    <w:rsid w:val="00385C3C"/>
    <w:rsid w:val="00385CB2"/>
    <w:rsid w:val="00385DE1"/>
    <w:rsid w:val="003861B8"/>
    <w:rsid w:val="003868AC"/>
    <w:rsid w:val="003868BA"/>
    <w:rsid w:val="00387248"/>
    <w:rsid w:val="003879F4"/>
    <w:rsid w:val="00387B24"/>
    <w:rsid w:val="00387E10"/>
    <w:rsid w:val="00387F37"/>
    <w:rsid w:val="00390768"/>
    <w:rsid w:val="0039111A"/>
    <w:rsid w:val="00391AA2"/>
    <w:rsid w:val="00391E54"/>
    <w:rsid w:val="00392232"/>
    <w:rsid w:val="003924BD"/>
    <w:rsid w:val="00392898"/>
    <w:rsid w:val="0039325F"/>
    <w:rsid w:val="00393318"/>
    <w:rsid w:val="00393416"/>
    <w:rsid w:val="00393A11"/>
    <w:rsid w:val="00393CAA"/>
    <w:rsid w:val="00393E36"/>
    <w:rsid w:val="00394317"/>
    <w:rsid w:val="0039461E"/>
    <w:rsid w:val="00394AB3"/>
    <w:rsid w:val="00394E22"/>
    <w:rsid w:val="00395440"/>
    <w:rsid w:val="003956CD"/>
    <w:rsid w:val="003958CF"/>
    <w:rsid w:val="003959A7"/>
    <w:rsid w:val="00395A75"/>
    <w:rsid w:val="00395A7E"/>
    <w:rsid w:val="00395B58"/>
    <w:rsid w:val="00395C3C"/>
    <w:rsid w:val="0039670E"/>
    <w:rsid w:val="00396C70"/>
    <w:rsid w:val="00397138"/>
    <w:rsid w:val="0039769C"/>
    <w:rsid w:val="003978ED"/>
    <w:rsid w:val="00397A13"/>
    <w:rsid w:val="00397A36"/>
    <w:rsid w:val="00397C7A"/>
    <w:rsid w:val="00397E9B"/>
    <w:rsid w:val="003A0073"/>
    <w:rsid w:val="003A0596"/>
    <w:rsid w:val="003A0C85"/>
    <w:rsid w:val="003A0D1E"/>
    <w:rsid w:val="003A134D"/>
    <w:rsid w:val="003A1CE5"/>
    <w:rsid w:val="003A203F"/>
    <w:rsid w:val="003A213E"/>
    <w:rsid w:val="003A232D"/>
    <w:rsid w:val="003A243E"/>
    <w:rsid w:val="003A24A9"/>
    <w:rsid w:val="003A25D3"/>
    <w:rsid w:val="003A2A08"/>
    <w:rsid w:val="003A2B80"/>
    <w:rsid w:val="003A2EAE"/>
    <w:rsid w:val="003A369B"/>
    <w:rsid w:val="003A3E9B"/>
    <w:rsid w:val="003A4062"/>
    <w:rsid w:val="003A41BC"/>
    <w:rsid w:val="003A436D"/>
    <w:rsid w:val="003A43F6"/>
    <w:rsid w:val="003A460A"/>
    <w:rsid w:val="003A4D15"/>
    <w:rsid w:val="003A52AA"/>
    <w:rsid w:val="003A55F7"/>
    <w:rsid w:val="003A596E"/>
    <w:rsid w:val="003A5E7B"/>
    <w:rsid w:val="003A608E"/>
    <w:rsid w:val="003A6271"/>
    <w:rsid w:val="003A62C5"/>
    <w:rsid w:val="003A63B6"/>
    <w:rsid w:val="003A6407"/>
    <w:rsid w:val="003A6AE1"/>
    <w:rsid w:val="003A72C0"/>
    <w:rsid w:val="003A7F3A"/>
    <w:rsid w:val="003B04CF"/>
    <w:rsid w:val="003B0A16"/>
    <w:rsid w:val="003B0F8D"/>
    <w:rsid w:val="003B1099"/>
    <w:rsid w:val="003B119A"/>
    <w:rsid w:val="003B1756"/>
    <w:rsid w:val="003B1932"/>
    <w:rsid w:val="003B196F"/>
    <w:rsid w:val="003B1B1E"/>
    <w:rsid w:val="003B1D55"/>
    <w:rsid w:val="003B2754"/>
    <w:rsid w:val="003B2FA4"/>
    <w:rsid w:val="003B31BC"/>
    <w:rsid w:val="003B323F"/>
    <w:rsid w:val="003B33F7"/>
    <w:rsid w:val="003B3C3F"/>
    <w:rsid w:val="003B3DAF"/>
    <w:rsid w:val="003B3F2F"/>
    <w:rsid w:val="003B3F90"/>
    <w:rsid w:val="003B42E0"/>
    <w:rsid w:val="003B5375"/>
    <w:rsid w:val="003B5CD9"/>
    <w:rsid w:val="003B66C7"/>
    <w:rsid w:val="003B69BA"/>
    <w:rsid w:val="003B69D2"/>
    <w:rsid w:val="003B6FAA"/>
    <w:rsid w:val="003B77FC"/>
    <w:rsid w:val="003C027A"/>
    <w:rsid w:val="003C05DA"/>
    <w:rsid w:val="003C0678"/>
    <w:rsid w:val="003C093E"/>
    <w:rsid w:val="003C0B67"/>
    <w:rsid w:val="003C0C26"/>
    <w:rsid w:val="003C0C4D"/>
    <w:rsid w:val="003C0D37"/>
    <w:rsid w:val="003C11C5"/>
    <w:rsid w:val="003C160C"/>
    <w:rsid w:val="003C1632"/>
    <w:rsid w:val="003C1817"/>
    <w:rsid w:val="003C1EDC"/>
    <w:rsid w:val="003C21AF"/>
    <w:rsid w:val="003C23D7"/>
    <w:rsid w:val="003C2A9F"/>
    <w:rsid w:val="003C2E2B"/>
    <w:rsid w:val="003C2EF3"/>
    <w:rsid w:val="003C31E2"/>
    <w:rsid w:val="003C3ABC"/>
    <w:rsid w:val="003C4017"/>
    <w:rsid w:val="003C4394"/>
    <w:rsid w:val="003C4967"/>
    <w:rsid w:val="003C4D53"/>
    <w:rsid w:val="003C4EEC"/>
    <w:rsid w:val="003C4F76"/>
    <w:rsid w:val="003C50EA"/>
    <w:rsid w:val="003C5572"/>
    <w:rsid w:val="003C56F5"/>
    <w:rsid w:val="003C6E35"/>
    <w:rsid w:val="003C73A1"/>
    <w:rsid w:val="003C74A9"/>
    <w:rsid w:val="003C799D"/>
    <w:rsid w:val="003C7AF6"/>
    <w:rsid w:val="003C7BA1"/>
    <w:rsid w:val="003D0561"/>
    <w:rsid w:val="003D0873"/>
    <w:rsid w:val="003D08C7"/>
    <w:rsid w:val="003D0B98"/>
    <w:rsid w:val="003D0D17"/>
    <w:rsid w:val="003D156D"/>
    <w:rsid w:val="003D193E"/>
    <w:rsid w:val="003D1C0E"/>
    <w:rsid w:val="003D1C2B"/>
    <w:rsid w:val="003D1CAD"/>
    <w:rsid w:val="003D1FA7"/>
    <w:rsid w:val="003D212C"/>
    <w:rsid w:val="003D233D"/>
    <w:rsid w:val="003D24C5"/>
    <w:rsid w:val="003D2869"/>
    <w:rsid w:val="003D28B6"/>
    <w:rsid w:val="003D2985"/>
    <w:rsid w:val="003D2AFE"/>
    <w:rsid w:val="003D2D39"/>
    <w:rsid w:val="003D2F75"/>
    <w:rsid w:val="003D3245"/>
    <w:rsid w:val="003D33B3"/>
    <w:rsid w:val="003D39F3"/>
    <w:rsid w:val="003D3F97"/>
    <w:rsid w:val="003D3FAD"/>
    <w:rsid w:val="003D4643"/>
    <w:rsid w:val="003D4ADA"/>
    <w:rsid w:val="003D4BBA"/>
    <w:rsid w:val="003D5688"/>
    <w:rsid w:val="003D570D"/>
    <w:rsid w:val="003D5935"/>
    <w:rsid w:val="003D59C6"/>
    <w:rsid w:val="003D5ED0"/>
    <w:rsid w:val="003D5EFF"/>
    <w:rsid w:val="003D6176"/>
    <w:rsid w:val="003D68C4"/>
    <w:rsid w:val="003D6916"/>
    <w:rsid w:val="003D6D67"/>
    <w:rsid w:val="003D7A61"/>
    <w:rsid w:val="003D7C40"/>
    <w:rsid w:val="003D7D40"/>
    <w:rsid w:val="003D7DD1"/>
    <w:rsid w:val="003D7EE9"/>
    <w:rsid w:val="003E0293"/>
    <w:rsid w:val="003E0394"/>
    <w:rsid w:val="003E09EE"/>
    <w:rsid w:val="003E0A06"/>
    <w:rsid w:val="003E0BB8"/>
    <w:rsid w:val="003E0F13"/>
    <w:rsid w:val="003E1DC1"/>
    <w:rsid w:val="003E1E62"/>
    <w:rsid w:val="003E1F69"/>
    <w:rsid w:val="003E20A9"/>
    <w:rsid w:val="003E283E"/>
    <w:rsid w:val="003E29B3"/>
    <w:rsid w:val="003E3542"/>
    <w:rsid w:val="003E35DE"/>
    <w:rsid w:val="003E4212"/>
    <w:rsid w:val="003E44E6"/>
    <w:rsid w:val="003E4941"/>
    <w:rsid w:val="003E4CE6"/>
    <w:rsid w:val="003E500A"/>
    <w:rsid w:val="003E51D2"/>
    <w:rsid w:val="003E5476"/>
    <w:rsid w:val="003E582C"/>
    <w:rsid w:val="003E5834"/>
    <w:rsid w:val="003E5A51"/>
    <w:rsid w:val="003E5CA5"/>
    <w:rsid w:val="003E5D0E"/>
    <w:rsid w:val="003E5E3B"/>
    <w:rsid w:val="003E622A"/>
    <w:rsid w:val="003E63B5"/>
    <w:rsid w:val="003E6E1E"/>
    <w:rsid w:val="003E7688"/>
    <w:rsid w:val="003E7842"/>
    <w:rsid w:val="003E7EF4"/>
    <w:rsid w:val="003F01E5"/>
    <w:rsid w:val="003F030E"/>
    <w:rsid w:val="003F07FA"/>
    <w:rsid w:val="003F0B51"/>
    <w:rsid w:val="003F0BEF"/>
    <w:rsid w:val="003F1242"/>
    <w:rsid w:val="003F1B11"/>
    <w:rsid w:val="003F1D1B"/>
    <w:rsid w:val="003F1DAE"/>
    <w:rsid w:val="003F1FEA"/>
    <w:rsid w:val="003F2209"/>
    <w:rsid w:val="003F236C"/>
    <w:rsid w:val="003F24F7"/>
    <w:rsid w:val="003F2F1F"/>
    <w:rsid w:val="003F3007"/>
    <w:rsid w:val="003F303A"/>
    <w:rsid w:val="003F3484"/>
    <w:rsid w:val="003F3F25"/>
    <w:rsid w:val="003F4069"/>
    <w:rsid w:val="003F4279"/>
    <w:rsid w:val="003F4380"/>
    <w:rsid w:val="003F4BCE"/>
    <w:rsid w:val="003F5766"/>
    <w:rsid w:val="003F5891"/>
    <w:rsid w:val="003F5C4C"/>
    <w:rsid w:val="003F6418"/>
    <w:rsid w:val="003F66DC"/>
    <w:rsid w:val="003F686D"/>
    <w:rsid w:val="003F69EF"/>
    <w:rsid w:val="003F6CB0"/>
    <w:rsid w:val="003F6E1A"/>
    <w:rsid w:val="003F6E3A"/>
    <w:rsid w:val="003F6F02"/>
    <w:rsid w:val="003F6F34"/>
    <w:rsid w:val="003F72FB"/>
    <w:rsid w:val="003F743F"/>
    <w:rsid w:val="003F7760"/>
    <w:rsid w:val="003F7872"/>
    <w:rsid w:val="003F7C0A"/>
    <w:rsid w:val="003F7D6A"/>
    <w:rsid w:val="003F7E29"/>
    <w:rsid w:val="004006A9"/>
    <w:rsid w:val="00400A6C"/>
    <w:rsid w:val="00400BC7"/>
    <w:rsid w:val="00400BEA"/>
    <w:rsid w:val="0040136A"/>
    <w:rsid w:val="00401B6F"/>
    <w:rsid w:val="00401DA3"/>
    <w:rsid w:val="00402C21"/>
    <w:rsid w:val="00402E6D"/>
    <w:rsid w:val="00403180"/>
    <w:rsid w:val="0040318B"/>
    <w:rsid w:val="00403227"/>
    <w:rsid w:val="00403475"/>
    <w:rsid w:val="00403BBD"/>
    <w:rsid w:val="004046A6"/>
    <w:rsid w:val="00404AF5"/>
    <w:rsid w:val="00404B16"/>
    <w:rsid w:val="00405096"/>
    <w:rsid w:val="00405707"/>
    <w:rsid w:val="00405BA0"/>
    <w:rsid w:val="00405F77"/>
    <w:rsid w:val="004063BE"/>
    <w:rsid w:val="00406473"/>
    <w:rsid w:val="00406826"/>
    <w:rsid w:val="00406C2A"/>
    <w:rsid w:val="00406C73"/>
    <w:rsid w:val="00406EA4"/>
    <w:rsid w:val="00406FA1"/>
    <w:rsid w:val="0040790F"/>
    <w:rsid w:val="00407BA0"/>
    <w:rsid w:val="00407CE6"/>
    <w:rsid w:val="004108D3"/>
    <w:rsid w:val="004109DF"/>
    <w:rsid w:val="004109FD"/>
    <w:rsid w:val="00411581"/>
    <w:rsid w:val="00411A38"/>
    <w:rsid w:val="00411AC4"/>
    <w:rsid w:val="00412062"/>
    <w:rsid w:val="004120D6"/>
    <w:rsid w:val="00412103"/>
    <w:rsid w:val="0041210E"/>
    <w:rsid w:val="00412386"/>
    <w:rsid w:val="00412582"/>
    <w:rsid w:val="004128F2"/>
    <w:rsid w:val="00412EDA"/>
    <w:rsid w:val="00413B43"/>
    <w:rsid w:val="00413DB7"/>
    <w:rsid w:val="00414254"/>
    <w:rsid w:val="004146BF"/>
    <w:rsid w:val="004146EC"/>
    <w:rsid w:val="0041475E"/>
    <w:rsid w:val="00414A2E"/>
    <w:rsid w:val="00414DCE"/>
    <w:rsid w:val="00414E5A"/>
    <w:rsid w:val="00414EC5"/>
    <w:rsid w:val="00414EDA"/>
    <w:rsid w:val="0041511E"/>
    <w:rsid w:val="004158D8"/>
    <w:rsid w:val="00415A0A"/>
    <w:rsid w:val="00415DE6"/>
    <w:rsid w:val="00415E14"/>
    <w:rsid w:val="004160D0"/>
    <w:rsid w:val="0041645A"/>
    <w:rsid w:val="00416A40"/>
    <w:rsid w:val="00417097"/>
    <w:rsid w:val="004172C1"/>
    <w:rsid w:val="004179E5"/>
    <w:rsid w:val="00417E81"/>
    <w:rsid w:val="00417F08"/>
    <w:rsid w:val="00417F71"/>
    <w:rsid w:val="004200B2"/>
    <w:rsid w:val="00420118"/>
    <w:rsid w:val="0042030B"/>
    <w:rsid w:val="0042038C"/>
    <w:rsid w:val="00420600"/>
    <w:rsid w:val="00420C65"/>
    <w:rsid w:val="00420CA8"/>
    <w:rsid w:val="00420E5F"/>
    <w:rsid w:val="004210B1"/>
    <w:rsid w:val="0042127A"/>
    <w:rsid w:val="00421361"/>
    <w:rsid w:val="00421366"/>
    <w:rsid w:val="00421436"/>
    <w:rsid w:val="00421696"/>
    <w:rsid w:val="00422183"/>
    <w:rsid w:val="004222D1"/>
    <w:rsid w:val="0042252F"/>
    <w:rsid w:val="00422643"/>
    <w:rsid w:val="004226E3"/>
    <w:rsid w:val="00422949"/>
    <w:rsid w:val="00422BDD"/>
    <w:rsid w:val="00422E94"/>
    <w:rsid w:val="00422F48"/>
    <w:rsid w:val="00423010"/>
    <w:rsid w:val="00423179"/>
    <w:rsid w:val="0042329C"/>
    <w:rsid w:val="00423871"/>
    <w:rsid w:val="00423990"/>
    <w:rsid w:val="004240DD"/>
    <w:rsid w:val="00424A1A"/>
    <w:rsid w:val="00424C8A"/>
    <w:rsid w:val="00424D98"/>
    <w:rsid w:val="00425047"/>
    <w:rsid w:val="004254F0"/>
    <w:rsid w:val="00425510"/>
    <w:rsid w:val="00425622"/>
    <w:rsid w:val="00425683"/>
    <w:rsid w:val="00425693"/>
    <w:rsid w:val="0042584E"/>
    <w:rsid w:val="004260CF"/>
    <w:rsid w:val="00426544"/>
    <w:rsid w:val="00426B5E"/>
    <w:rsid w:val="00426B7B"/>
    <w:rsid w:val="00426BE3"/>
    <w:rsid w:val="00426DBA"/>
    <w:rsid w:val="0042745B"/>
    <w:rsid w:val="00427592"/>
    <w:rsid w:val="00427615"/>
    <w:rsid w:val="00427C19"/>
    <w:rsid w:val="00427DDF"/>
    <w:rsid w:val="004301FC"/>
    <w:rsid w:val="004304B9"/>
    <w:rsid w:val="00430EBF"/>
    <w:rsid w:val="00431194"/>
    <w:rsid w:val="00431539"/>
    <w:rsid w:val="00431A55"/>
    <w:rsid w:val="00431BA2"/>
    <w:rsid w:val="00431FDF"/>
    <w:rsid w:val="00432825"/>
    <w:rsid w:val="00432949"/>
    <w:rsid w:val="00432A51"/>
    <w:rsid w:val="00432EED"/>
    <w:rsid w:val="00433438"/>
    <w:rsid w:val="0043374F"/>
    <w:rsid w:val="00433AC9"/>
    <w:rsid w:val="00433BE7"/>
    <w:rsid w:val="00433F7A"/>
    <w:rsid w:val="004345BC"/>
    <w:rsid w:val="00434E1F"/>
    <w:rsid w:val="0043525F"/>
    <w:rsid w:val="00435511"/>
    <w:rsid w:val="004356EF"/>
    <w:rsid w:val="00435712"/>
    <w:rsid w:val="00435D8C"/>
    <w:rsid w:val="00435EC5"/>
    <w:rsid w:val="0043609A"/>
    <w:rsid w:val="004361C4"/>
    <w:rsid w:val="0043635B"/>
    <w:rsid w:val="00436C45"/>
    <w:rsid w:val="00437020"/>
    <w:rsid w:val="0043718E"/>
    <w:rsid w:val="004379E3"/>
    <w:rsid w:val="00437AE5"/>
    <w:rsid w:val="00437BD4"/>
    <w:rsid w:val="00437C82"/>
    <w:rsid w:val="00440108"/>
    <w:rsid w:val="0044038E"/>
    <w:rsid w:val="004403C7"/>
    <w:rsid w:val="00440410"/>
    <w:rsid w:val="004405CC"/>
    <w:rsid w:val="00440704"/>
    <w:rsid w:val="00441073"/>
    <w:rsid w:val="004411DC"/>
    <w:rsid w:val="00441D01"/>
    <w:rsid w:val="00441F99"/>
    <w:rsid w:val="00442493"/>
    <w:rsid w:val="0044262E"/>
    <w:rsid w:val="00442AFD"/>
    <w:rsid w:val="00443319"/>
    <w:rsid w:val="0044335F"/>
    <w:rsid w:val="0044345F"/>
    <w:rsid w:val="004434C4"/>
    <w:rsid w:val="00444100"/>
    <w:rsid w:val="0044418C"/>
    <w:rsid w:val="004442FE"/>
    <w:rsid w:val="0044440A"/>
    <w:rsid w:val="00444754"/>
    <w:rsid w:val="0044556E"/>
    <w:rsid w:val="00445827"/>
    <w:rsid w:val="004459F8"/>
    <w:rsid w:val="00445ABF"/>
    <w:rsid w:val="00445AD7"/>
    <w:rsid w:val="00445BAA"/>
    <w:rsid w:val="00445F04"/>
    <w:rsid w:val="00446041"/>
    <w:rsid w:val="0044624A"/>
    <w:rsid w:val="00446941"/>
    <w:rsid w:val="00446A4B"/>
    <w:rsid w:val="00446ABD"/>
    <w:rsid w:val="00446F95"/>
    <w:rsid w:val="00447045"/>
    <w:rsid w:val="0044772D"/>
    <w:rsid w:val="00447C41"/>
    <w:rsid w:val="00447C82"/>
    <w:rsid w:val="00447F27"/>
    <w:rsid w:val="00447FFE"/>
    <w:rsid w:val="00450379"/>
    <w:rsid w:val="004503FC"/>
    <w:rsid w:val="0045068E"/>
    <w:rsid w:val="004507BB"/>
    <w:rsid w:val="0045088F"/>
    <w:rsid w:val="00450ABE"/>
    <w:rsid w:val="00450ECC"/>
    <w:rsid w:val="00450FC5"/>
    <w:rsid w:val="00450FCF"/>
    <w:rsid w:val="00451198"/>
    <w:rsid w:val="0045119B"/>
    <w:rsid w:val="004519DD"/>
    <w:rsid w:val="00451EC2"/>
    <w:rsid w:val="00451FC4"/>
    <w:rsid w:val="00452833"/>
    <w:rsid w:val="00452BDB"/>
    <w:rsid w:val="00452ED5"/>
    <w:rsid w:val="00453482"/>
    <w:rsid w:val="0045356B"/>
    <w:rsid w:val="004537F0"/>
    <w:rsid w:val="00453971"/>
    <w:rsid w:val="00454126"/>
    <w:rsid w:val="004541A9"/>
    <w:rsid w:val="004544E2"/>
    <w:rsid w:val="004545F7"/>
    <w:rsid w:val="0045466E"/>
    <w:rsid w:val="00454916"/>
    <w:rsid w:val="00455087"/>
    <w:rsid w:val="00455319"/>
    <w:rsid w:val="00455455"/>
    <w:rsid w:val="00455554"/>
    <w:rsid w:val="004559FA"/>
    <w:rsid w:val="00455FE1"/>
    <w:rsid w:val="00456D52"/>
    <w:rsid w:val="00457100"/>
    <w:rsid w:val="00457AAE"/>
    <w:rsid w:val="00460174"/>
    <w:rsid w:val="004602AA"/>
    <w:rsid w:val="00460AE8"/>
    <w:rsid w:val="00460EC3"/>
    <w:rsid w:val="00460EDD"/>
    <w:rsid w:val="00460F25"/>
    <w:rsid w:val="004610EC"/>
    <w:rsid w:val="00461128"/>
    <w:rsid w:val="004614B1"/>
    <w:rsid w:val="0046162F"/>
    <w:rsid w:val="0046181B"/>
    <w:rsid w:val="0046190A"/>
    <w:rsid w:val="00461B36"/>
    <w:rsid w:val="004621C4"/>
    <w:rsid w:val="004623D3"/>
    <w:rsid w:val="0046252B"/>
    <w:rsid w:val="00462740"/>
    <w:rsid w:val="00462766"/>
    <w:rsid w:val="00462922"/>
    <w:rsid w:val="00462BAB"/>
    <w:rsid w:val="00462FF5"/>
    <w:rsid w:val="004632A4"/>
    <w:rsid w:val="00463398"/>
    <w:rsid w:val="004635AC"/>
    <w:rsid w:val="00463676"/>
    <w:rsid w:val="00463904"/>
    <w:rsid w:val="00463A20"/>
    <w:rsid w:val="00463F82"/>
    <w:rsid w:val="00464163"/>
    <w:rsid w:val="0046525F"/>
    <w:rsid w:val="0046539C"/>
    <w:rsid w:val="0046543B"/>
    <w:rsid w:val="00465A82"/>
    <w:rsid w:val="00465B95"/>
    <w:rsid w:val="00465E65"/>
    <w:rsid w:val="00465E67"/>
    <w:rsid w:val="004666E8"/>
    <w:rsid w:val="00466D18"/>
    <w:rsid w:val="00466E3F"/>
    <w:rsid w:val="004670DC"/>
    <w:rsid w:val="004678DC"/>
    <w:rsid w:val="00467D6C"/>
    <w:rsid w:val="00467F66"/>
    <w:rsid w:val="00470084"/>
    <w:rsid w:val="0047049A"/>
    <w:rsid w:val="004705D6"/>
    <w:rsid w:val="00470630"/>
    <w:rsid w:val="004709FF"/>
    <w:rsid w:val="00470FF7"/>
    <w:rsid w:val="00471207"/>
    <w:rsid w:val="00471228"/>
    <w:rsid w:val="00471461"/>
    <w:rsid w:val="004716C9"/>
    <w:rsid w:val="004716CD"/>
    <w:rsid w:val="004717D5"/>
    <w:rsid w:val="00471B0D"/>
    <w:rsid w:val="004724C7"/>
    <w:rsid w:val="00472CD1"/>
    <w:rsid w:val="00473483"/>
    <w:rsid w:val="00473B78"/>
    <w:rsid w:val="00474F18"/>
    <w:rsid w:val="0047522A"/>
    <w:rsid w:val="00475401"/>
    <w:rsid w:val="00475B51"/>
    <w:rsid w:val="004764F2"/>
    <w:rsid w:val="00476734"/>
    <w:rsid w:val="00476932"/>
    <w:rsid w:val="00476949"/>
    <w:rsid w:val="00476F6D"/>
    <w:rsid w:val="0047770B"/>
    <w:rsid w:val="00477DC8"/>
    <w:rsid w:val="00480022"/>
    <w:rsid w:val="0048023F"/>
    <w:rsid w:val="004802B3"/>
    <w:rsid w:val="004802B8"/>
    <w:rsid w:val="00480883"/>
    <w:rsid w:val="0048114A"/>
    <w:rsid w:val="004813D1"/>
    <w:rsid w:val="00481663"/>
    <w:rsid w:val="004817F1"/>
    <w:rsid w:val="004819F7"/>
    <w:rsid w:val="00481D6C"/>
    <w:rsid w:val="00482088"/>
    <w:rsid w:val="0048221F"/>
    <w:rsid w:val="004823EB"/>
    <w:rsid w:val="004824BC"/>
    <w:rsid w:val="0048273D"/>
    <w:rsid w:val="00482A15"/>
    <w:rsid w:val="00482B3C"/>
    <w:rsid w:val="00482EF7"/>
    <w:rsid w:val="00482F28"/>
    <w:rsid w:val="00483331"/>
    <w:rsid w:val="004833FF"/>
    <w:rsid w:val="00483505"/>
    <w:rsid w:val="00483AA1"/>
    <w:rsid w:val="00483B51"/>
    <w:rsid w:val="00483DF0"/>
    <w:rsid w:val="004840A0"/>
    <w:rsid w:val="0048445B"/>
    <w:rsid w:val="004848C2"/>
    <w:rsid w:val="004848D4"/>
    <w:rsid w:val="0048491C"/>
    <w:rsid w:val="00484E3B"/>
    <w:rsid w:val="00484E78"/>
    <w:rsid w:val="0048504D"/>
    <w:rsid w:val="004852D0"/>
    <w:rsid w:val="00485908"/>
    <w:rsid w:val="004859D4"/>
    <w:rsid w:val="00485D5A"/>
    <w:rsid w:val="004860B9"/>
    <w:rsid w:val="00486411"/>
    <w:rsid w:val="004864AC"/>
    <w:rsid w:val="004864D0"/>
    <w:rsid w:val="0048661E"/>
    <w:rsid w:val="00486702"/>
    <w:rsid w:val="00486B27"/>
    <w:rsid w:val="00487502"/>
    <w:rsid w:val="00487B64"/>
    <w:rsid w:val="00487CB1"/>
    <w:rsid w:val="00487CD6"/>
    <w:rsid w:val="00490218"/>
    <w:rsid w:val="00490309"/>
    <w:rsid w:val="00490655"/>
    <w:rsid w:val="004906C3"/>
    <w:rsid w:val="00491078"/>
    <w:rsid w:val="00491162"/>
    <w:rsid w:val="00491343"/>
    <w:rsid w:val="00491549"/>
    <w:rsid w:val="00491AF6"/>
    <w:rsid w:val="00491FBE"/>
    <w:rsid w:val="004920A3"/>
    <w:rsid w:val="00492227"/>
    <w:rsid w:val="0049250B"/>
    <w:rsid w:val="00492645"/>
    <w:rsid w:val="00492BBE"/>
    <w:rsid w:val="00492EC3"/>
    <w:rsid w:val="00493589"/>
    <w:rsid w:val="00493808"/>
    <w:rsid w:val="00493A6A"/>
    <w:rsid w:val="00493C78"/>
    <w:rsid w:val="00494754"/>
    <w:rsid w:val="0049494E"/>
    <w:rsid w:val="00494A14"/>
    <w:rsid w:val="00494FAB"/>
    <w:rsid w:val="00495054"/>
    <w:rsid w:val="00495133"/>
    <w:rsid w:val="004954AE"/>
    <w:rsid w:val="004956FC"/>
    <w:rsid w:val="00495B95"/>
    <w:rsid w:val="00495C10"/>
    <w:rsid w:val="00496411"/>
    <w:rsid w:val="004965B5"/>
    <w:rsid w:val="0049664C"/>
    <w:rsid w:val="004972D3"/>
    <w:rsid w:val="00497385"/>
    <w:rsid w:val="00497472"/>
    <w:rsid w:val="00497661"/>
    <w:rsid w:val="0049790B"/>
    <w:rsid w:val="00497A36"/>
    <w:rsid w:val="00497AFB"/>
    <w:rsid w:val="00497DE6"/>
    <w:rsid w:val="00497DEB"/>
    <w:rsid w:val="004A0096"/>
    <w:rsid w:val="004A07E2"/>
    <w:rsid w:val="004A08F1"/>
    <w:rsid w:val="004A0A21"/>
    <w:rsid w:val="004A13CC"/>
    <w:rsid w:val="004A1436"/>
    <w:rsid w:val="004A147D"/>
    <w:rsid w:val="004A185C"/>
    <w:rsid w:val="004A1B67"/>
    <w:rsid w:val="004A1E74"/>
    <w:rsid w:val="004A2C69"/>
    <w:rsid w:val="004A2F81"/>
    <w:rsid w:val="004A3381"/>
    <w:rsid w:val="004A3AF5"/>
    <w:rsid w:val="004A3AF8"/>
    <w:rsid w:val="004A3FE3"/>
    <w:rsid w:val="004A42C0"/>
    <w:rsid w:val="004A431B"/>
    <w:rsid w:val="004A43E8"/>
    <w:rsid w:val="004A44EC"/>
    <w:rsid w:val="004A47C5"/>
    <w:rsid w:val="004A4ADB"/>
    <w:rsid w:val="004A4F9C"/>
    <w:rsid w:val="004A4FF9"/>
    <w:rsid w:val="004A55A0"/>
    <w:rsid w:val="004A61AB"/>
    <w:rsid w:val="004A623E"/>
    <w:rsid w:val="004A691C"/>
    <w:rsid w:val="004A6B20"/>
    <w:rsid w:val="004A6EC4"/>
    <w:rsid w:val="004A7180"/>
    <w:rsid w:val="004A729F"/>
    <w:rsid w:val="004A79F6"/>
    <w:rsid w:val="004A7D61"/>
    <w:rsid w:val="004A7ED1"/>
    <w:rsid w:val="004B00A1"/>
    <w:rsid w:val="004B02C9"/>
    <w:rsid w:val="004B0335"/>
    <w:rsid w:val="004B039A"/>
    <w:rsid w:val="004B08B7"/>
    <w:rsid w:val="004B1109"/>
    <w:rsid w:val="004B115C"/>
    <w:rsid w:val="004B1666"/>
    <w:rsid w:val="004B1C27"/>
    <w:rsid w:val="004B28D5"/>
    <w:rsid w:val="004B29BA"/>
    <w:rsid w:val="004B33EE"/>
    <w:rsid w:val="004B36A4"/>
    <w:rsid w:val="004B36D5"/>
    <w:rsid w:val="004B41A5"/>
    <w:rsid w:val="004B47E9"/>
    <w:rsid w:val="004B4844"/>
    <w:rsid w:val="004B48D1"/>
    <w:rsid w:val="004B4A43"/>
    <w:rsid w:val="004B4E67"/>
    <w:rsid w:val="004B542C"/>
    <w:rsid w:val="004B5F26"/>
    <w:rsid w:val="004B617B"/>
    <w:rsid w:val="004B6410"/>
    <w:rsid w:val="004B710B"/>
    <w:rsid w:val="004B7218"/>
    <w:rsid w:val="004B73F7"/>
    <w:rsid w:val="004B7542"/>
    <w:rsid w:val="004B779F"/>
    <w:rsid w:val="004B785C"/>
    <w:rsid w:val="004B795A"/>
    <w:rsid w:val="004C017A"/>
    <w:rsid w:val="004C046D"/>
    <w:rsid w:val="004C0D84"/>
    <w:rsid w:val="004C0E02"/>
    <w:rsid w:val="004C0FD7"/>
    <w:rsid w:val="004C11FF"/>
    <w:rsid w:val="004C136B"/>
    <w:rsid w:val="004C1486"/>
    <w:rsid w:val="004C1646"/>
    <w:rsid w:val="004C20C0"/>
    <w:rsid w:val="004C254D"/>
    <w:rsid w:val="004C2902"/>
    <w:rsid w:val="004C30C6"/>
    <w:rsid w:val="004C30DD"/>
    <w:rsid w:val="004C3A8B"/>
    <w:rsid w:val="004C3EC9"/>
    <w:rsid w:val="004C4096"/>
    <w:rsid w:val="004C45E0"/>
    <w:rsid w:val="004C4612"/>
    <w:rsid w:val="004C4683"/>
    <w:rsid w:val="004C49A8"/>
    <w:rsid w:val="004C4C41"/>
    <w:rsid w:val="004C4FCB"/>
    <w:rsid w:val="004C5189"/>
    <w:rsid w:val="004C55A1"/>
    <w:rsid w:val="004C55AB"/>
    <w:rsid w:val="004C5998"/>
    <w:rsid w:val="004C5E71"/>
    <w:rsid w:val="004C5F85"/>
    <w:rsid w:val="004C6927"/>
    <w:rsid w:val="004C6B4F"/>
    <w:rsid w:val="004C6C29"/>
    <w:rsid w:val="004C70AD"/>
    <w:rsid w:val="004C70BD"/>
    <w:rsid w:val="004C7465"/>
    <w:rsid w:val="004C756B"/>
    <w:rsid w:val="004C7912"/>
    <w:rsid w:val="004C79E1"/>
    <w:rsid w:val="004D009B"/>
    <w:rsid w:val="004D01FB"/>
    <w:rsid w:val="004D02EE"/>
    <w:rsid w:val="004D0711"/>
    <w:rsid w:val="004D083C"/>
    <w:rsid w:val="004D09BA"/>
    <w:rsid w:val="004D0A8C"/>
    <w:rsid w:val="004D0C88"/>
    <w:rsid w:val="004D0D95"/>
    <w:rsid w:val="004D0E56"/>
    <w:rsid w:val="004D0EFE"/>
    <w:rsid w:val="004D1091"/>
    <w:rsid w:val="004D1406"/>
    <w:rsid w:val="004D169B"/>
    <w:rsid w:val="004D182F"/>
    <w:rsid w:val="004D1930"/>
    <w:rsid w:val="004D19D0"/>
    <w:rsid w:val="004D19ED"/>
    <w:rsid w:val="004D1F00"/>
    <w:rsid w:val="004D206F"/>
    <w:rsid w:val="004D25E2"/>
    <w:rsid w:val="004D2688"/>
    <w:rsid w:val="004D28CC"/>
    <w:rsid w:val="004D2A13"/>
    <w:rsid w:val="004D3CB1"/>
    <w:rsid w:val="004D3F84"/>
    <w:rsid w:val="004D41FB"/>
    <w:rsid w:val="004D47DD"/>
    <w:rsid w:val="004D481C"/>
    <w:rsid w:val="004D48F9"/>
    <w:rsid w:val="004D5312"/>
    <w:rsid w:val="004D58B0"/>
    <w:rsid w:val="004D5ED0"/>
    <w:rsid w:val="004D67D6"/>
    <w:rsid w:val="004D69DD"/>
    <w:rsid w:val="004D6B26"/>
    <w:rsid w:val="004D6BC0"/>
    <w:rsid w:val="004D6C13"/>
    <w:rsid w:val="004D6D39"/>
    <w:rsid w:val="004D6F88"/>
    <w:rsid w:val="004D74C9"/>
    <w:rsid w:val="004D79E5"/>
    <w:rsid w:val="004D7ACF"/>
    <w:rsid w:val="004D7DB5"/>
    <w:rsid w:val="004E01DA"/>
    <w:rsid w:val="004E04EF"/>
    <w:rsid w:val="004E0A95"/>
    <w:rsid w:val="004E0F77"/>
    <w:rsid w:val="004E11AA"/>
    <w:rsid w:val="004E121E"/>
    <w:rsid w:val="004E13FB"/>
    <w:rsid w:val="004E150E"/>
    <w:rsid w:val="004E1638"/>
    <w:rsid w:val="004E17CD"/>
    <w:rsid w:val="004E191C"/>
    <w:rsid w:val="004E1C88"/>
    <w:rsid w:val="004E1FE5"/>
    <w:rsid w:val="004E241B"/>
    <w:rsid w:val="004E2DB5"/>
    <w:rsid w:val="004E3391"/>
    <w:rsid w:val="004E39EB"/>
    <w:rsid w:val="004E3B3C"/>
    <w:rsid w:val="004E3C81"/>
    <w:rsid w:val="004E4357"/>
    <w:rsid w:val="004E43C2"/>
    <w:rsid w:val="004E4BE8"/>
    <w:rsid w:val="004E4F99"/>
    <w:rsid w:val="004E4FA6"/>
    <w:rsid w:val="004E532B"/>
    <w:rsid w:val="004E5C09"/>
    <w:rsid w:val="004E6296"/>
    <w:rsid w:val="004E6784"/>
    <w:rsid w:val="004E699B"/>
    <w:rsid w:val="004E6B36"/>
    <w:rsid w:val="004E6CA7"/>
    <w:rsid w:val="004E6DAE"/>
    <w:rsid w:val="004E70A3"/>
    <w:rsid w:val="004E7169"/>
    <w:rsid w:val="004E73EE"/>
    <w:rsid w:val="004E7794"/>
    <w:rsid w:val="004E7A4C"/>
    <w:rsid w:val="004E7B50"/>
    <w:rsid w:val="004E7CC7"/>
    <w:rsid w:val="004E7F0D"/>
    <w:rsid w:val="004F025C"/>
    <w:rsid w:val="004F03F6"/>
    <w:rsid w:val="004F0939"/>
    <w:rsid w:val="004F0C73"/>
    <w:rsid w:val="004F0D6B"/>
    <w:rsid w:val="004F0F75"/>
    <w:rsid w:val="004F14B3"/>
    <w:rsid w:val="004F180F"/>
    <w:rsid w:val="004F1A50"/>
    <w:rsid w:val="004F1ED0"/>
    <w:rsid w:val="004F217E"/>
    <w:rsid w:val="004F2B08"/>
    <w:rsid w:val="004F2CA8"/>
    <w:rsid w:val="004F357A"/>
    <w:rsid w:val="004F3690"/>
    <w:rsid w:val="004F3B9D"/>
    <w:rsid w:val="004F3CCB"/>
    <w:rsid w:val="004F3DF9"/>
    <w:rsid w:val="004F422A"/>
    <w:rsid w:val="004F4309"/>
    <w:rsid w:val="004F454C"/>
    <w:rsid w:val="004F507C"/>
    <w:rsid w:val="004F5135"/>
    <w:rsid w:val="004F589A"/>
    <w:rsid w:val="004F5A56"/>
    <w:rsid w:val="004F5A5B"/>
    <w:rsid w:val="004F5A79"/>
    <w:rsid w:val="004F5CB7"/>
    <w:rsid w:val="004F5E70"/>
    <w:rsid w:val="004F619A"/>
    <w:rsid w:val="004F671C"/>
    <w:rsid w:val="004F6DA5"/>
    <w:rsid w:val="004F6DD4"/>
    <w:rsid w:val="004F706F"/>
    <w:rsid w:val="004F729E"/>
    <w:rsid w:val="004F74A3"/>
    <w:rsid w:val="004F74EE"/>
    <w:rsid w:val="004F7BA3"/>
    <w:rsid w:val="00500092"/>
    <w:rsid w:val="005004AF"/>
    <w:rsid w:val="005009A4"/>
    <w:rsid w:val="00500BB8"/>
    <w:rsid w:val="00500C10"/>
    <w:rsid w:val="00501059"/>
    <w:rsid w:val="00501806"/>
    <w:rsid w:val="00501957"/>
    <w:rsid w:val="00501991"/>
    <w:rsid w:val="00501BA9"/>
    <w:rsid w:val="00501D0D"/>
    <w:rsid w:val="005023EA"/>
    <w:rsid w:val="005029FE"/>
    <w:rsid w:val="00502A4C"/>
    <w:rsid w:val="00502B51"/>
    <w:rsid w:val="0050397E"/>
    <w:rsid w:val="005039F4"/>
    <w:rsid w:val="00504A9A"/>
    <w:rsid w:val="00504E7C"/>
    <w:rsid w:val="00504EEC"/>
    <w:rsid w:val="00505582"/>
    <w:rsid w:val="005058A6"/>
    <w:rsid w:val="00505941"/>
    <w:rsid w:val="00505CF5"/>
    <w:rsid w:val="00505D54"/>
    <w:rsid w:val="00505E55"/>
    <w:rsid w:val="005060A1"/>
    <w:rsid w:val="005062CA"/>
    <w:rsid w:val="005064D1"/>
    <w:rsid w:val="00506CE2"/>
    <w:rsid w:val="005072EC"/>
    <w:rsid w:val="005074FD"/>
    <w:rsid w:val="0050769D"/>
    <w:rsid w:val="005078B6"/>
    <w:rsid w:val="00507A63"/>
    <w:rsid w:val="00507B89"/>
    <w:rsid w:val="00507E48"/>
    <w:rsid w:val="00510108"/>
    <w:rsid w:val="0051030D"/>
    <w:rsid w:val="0051030E"/>
    <w:rsid w:val="005103D5"/>
    <w:rsid w:val="005105C5"/>
    <w:rsid w:val="00510665"/>
    <w:rsid w:val="00510A3F"/>
    <w:rsid w:val="00510D5E"/>
    <w:rsid w:val="0051111F"/>
    <w:rsid w:val="005112A2"/>
    <w:rsid w:val="005112B5"/>
    <w:rsid w:val="005113DE"/>
    <w:rsid w:val="005117DE"/>
    <w:rsid w:val="00511BD2"/>
    <w:rsid w:val="005122B1"/>
    <w:rsid w:val="00512892"/>
    <w:rsid w:val="00512A72"/>
    <w:rsid w:val="00512A84"/>
    <w:rsid w:val="00512DC6"/>
    <w:rsid w:val="00513489"/>
    <w:rsid w:val="005135E8"/>
    <w:rsid w:val="0051368F"/>
    <w:rsid w:val="005136B8"/>
    <w:rsid w:val="005136C8"/>
    <w:rsid w:val="00513AF0"/>
    <w:rsid w:val="00513BD9"/>
    <w:rsid w:val="00513F6E"/>
    <w:rsid w:val="0051402C"/>
    <w:rsid w:val="00514496"/>
    <w:rsid w:val="0051472A"/>
    <w:rsid w:val="00514D94"/>
    <w:rsid w:val="00514E75"/>
    <w:rsid w:val="0051595C"/>
    <w:rsid w:val="00515AA8"/>
    <w:rsid w:val="00516170"/>
    <w:rsid w:val="00516179"/>
    <w:rsid w:val="0051643D"/>
    <w:rsid w:val="00516554"/>
    <w:rsid w:val="00516DEC"/>
    <w:rsid w:val="005172E8"/>
    <w:rsid w:val="00517BB4"/>
    <w:rsid w:val="00517EB7"/>
    <w:rsid w:val="005204B9"/>
    <w:rsid w:val="005204D7"/>
    <w:rsid w:val="005205CE"/>
    <w:rsid w:val="00520D61"/>
    <w:rsid w:val="00520D99"/>
    <w:rsid w:val="00521254"/>
    <w:rsid w:val="0052128D"/>
    <w:rsid w:val="005212DA"/>
    <w:rsid w:val="0052160D"/>
    <w:rsid w:val="00522138"/>
    <w:rsid w:val="00522217"/>
    <w:rsid w:val="005225E9"/>
    <w:rsid w:val="0052312F"/>
    <w:rsid w:val="0052391B"/>
    <w:rsid w:val="00523B88"/>
    <w:rsid w:val="00523F91"/>
    <w:rsid w:val="0052402B"/>
    <w:rsid w:val="005240C5"/>
    <w:rsid w:val="005242A3"/>
    <w:rsid w:val="0052436D"/>
    <w:rsid w:val="005243B6"/>
    <w:rsid w:val="005249EE"/>
    <w:rsid w:val="00524F33"/>
    <w:rsid w:val="00525524"/>
    <w:rsid w:val="00525753"/>
    <w:rsid w:val="005259CC"/>
    <w:rsid w:val="00525DDB"/>
    <w:rsid w:val="0052653C"/>
    <w:rsid w:val="0052686B"/>
    <w:rsid w:val="00526EEB"/>
    <w:rsid w:val="00527097"/>
    <w:rsid w:val="005270D0"/>
    <w:rsid w:val="005271D0"/>
    <w:rsid w:val="0052728F"/>
    <w:rsid w:val="00527627"/>
    <w:rsid w:val="005276ED"/>
    <w:rsid w:val="00527CC9"/>
    <w:rsid w:val="00527CEB"/>
    <w:rsid w:val="00527FED"/>
    <w:rsid w:val="00527FF1"/>
    <w:rsid w:val="00530199"/>
    <w:rsid w:val="0053035F"/>
    <w:rsid w:val="005307A5"/>
    <w:rsid w:val="00530BC9"/>
    <w:rsid w:val="00530D0E"/>
    <w:rsid w:val="00530D4D"/>
    <w:rsid w:val="005314D0"/>
    <w:rsid w:val="0053289E"/>
    <w:rsid w:val="00532A13"/>
    <w:rsid w:val="00532E62"/>
    <w:rsid w:val="00532F7F"/>
    <w:rsid w:val="0053313B"/>
    <w:rsid w:val="00533639"/>
    <w:rsid w:val="0053377F"/>
    <w:rsid w:val="00533789"/>
    <w:rsid w:val="00533BE6"/>
    <w:rsid w:val="00534ADF"/>
    <w:rsid w:val="00534B24"/>
    <w:rsid w:val="00535220"/>
    <w:rsid w:val="00535D32"/>
    <w:rsid w:val="0053610C"/>
    <w:rsid w:val="00536603"/>
    <w:rsid w:val="00536DAB"/>
    <w:rsid w:val="00536F37"/>
    <w:rsid w:val="00537043"/>
    <w:rsid w:val="00537187"/>
    <w:rsid w:val="00537513"/>
    <w:rsid w:val="0053779F"/>
    <w:rsid w:val="00537E48"/>
    <w:rsid w:val="00540148"/>
    <w:rsid w:val="005401FA"/>
    <w:rsid w:val="005402E5"/>
    <w:rsid w:val="00540643"/>
    <w:rsid w:val="00540A6E"/>
    <w:rsid w:val="00540E1A"/>
    <w:rsid w:val="005410B6"/>
    <w:rsid w:val="0054132F"/>
    <w:rsid w:val="005413B6"/>
    <w:rsid w:val="005417AD"/>
    <w:rsid w:val="00541861"/>
    <w:rsid w:val="00541DA9"/>
    <w:rsid w:val="00542041"/>
    <w:rsid w:val="0054207B"/>
    <w:rsid w:val="00542A7E"/>
    <w:rsid w:val="005436AE"/>
    <w:rsid w:val="0054397C"/>
    <w:rsid w:val="00543F30"/>
    <w:rsid w:val="0054432B"/>
    <w:rsid w:val="00544522"/>
    <w:rsid w:val="005446BD"/>
    <w:rsid w:val="0054485E"/>
    <w:rsid w:val="00544AA4"/>
    <w:rsid w:val="005453A5"/>
    <w:rsid w:val="0054590C"/>
    <w:rsid w:val="00545C41"/>
    <w:rsid w:val="00545CA8"/>
    <w:rsid w:val="00545EB3"/>
    <w:rsid w:val="00546150"/>
    <w:rsid w:val="005464C7"/>
    <w:rsid w:val="005467DA"/>
    <w:rsid w:val="00547043"/>
    <w:rsid w:val="005471D7"/>
    <w:rsid w:val="0054729B"/>
    <w:rsid w:val="00547712"/>
    <w:rsid w:val="0054781F"/>
    <w:rsid w:val="00547BEE"/>
    <w:rsid w:val="00547D30"/>
    <w:rsid w:val="005506DC"/>
    <w:rsid w:val="00550722"/>
    <w:rsid w:val="005509C4"/>
    <w:rsid w:val="00550FE8"/>
    <w:rsid w:val="005512E7"/>
    <w:rsid w:val="005516BF"/>
    <w:rsid w:val="0055171A"/>
    <w:rsid w:val="00551924"/>
    <w:rsid w:val="00551A00"/>
    <w:rsid w:val="00551B2D"/>
    <w:rsid w:val="00551E79"/>
    <w:rsid w:val="005520A0"/>
    <w:rsid w:val="00552551"/>
    <w:rsid w:val="00552AC4"/>
    <w:rsid w:val="00552E72"/>
    <w:rsid w:val="0055309F"/>
    <w:rsid w:val="00553202"/>
    <w:rsid w:val="00553282"/>
    <w:rsid w:val="0055340B"/>
    <w:rsid w:val="00553518"/>
    <w:rsid w:val="005539CC"/>
    <w:rsid w:val="00553B01"/>
    <w:rsid w:val="00553B4A"/>
    <w:rsid w:val="00553CD8"/>
    <w:rsid w:val="00554585"/>
    <w:rsid w:val="00554678"/>
    <w:rsid w:val="00555149"/>
    <w:rsid w:val="00555228"/>
    <w:rsid w:val="0055527C"/>
    <w:rsid w:val="005553F3"/>
    <w:rsid w:val="00555539"/>
    <w:rsid w:val="00555AEB"/>
    <w:rsid w:val="00555C42"/>
    <w:rsid w:val="00555DA3"/>
    <w:rsid w:val="00555E88"/>
    <w:rsid w:val="00555EB2"/>
    <w:rsid w:val="00556604"/>
    <w:rsid w:val="0055666C"/>
    <w:rsid w:val="00556CEC"/>
    <w:rsid w:val="00556F3A"/>
    <w:rsid w:val="005576B6"/>
    <w:rsid w:val="00557E55"/>
    <w:rsid w:val="00560554"/>
    <w:rsid w:val="0056064E"/>
    <w:rsid w:val="00560C5F"/>
    <w:rsid w:val="0056143A"/>
    <w:rsid w:val="005619FB"/>
    <w:rsid w:val="00561A78"/>
    <w:rsid w:val="00561D6C"/>
    <w:rsid w:val="005620AD"/>
    <w:rsid w:val="00562725"/>
    <w:rsid w:val="00562C0E"/>
    <w:rsid w:val="00562ECE"/>
    <w:rsid w:val="00563097"/>
    <w:rsid w:val="00563107"/>
    <w:rsid w:val="00563329"/>
    <w:rsid w:val="0056384B"/>
    <w:rsid w:val="00563CB5"/>
    <w:rsid w:val="005641A4"/>
    <w:rsid w:val="005644C8"/>
    <w:rsid w:val="0056498A"/>
    <w:rsid w:val="00564B8D"/>
    <w:rsid w:val="00564D39"/>
    <w:rsid w:val="0056522E"/>
    <w:rsid w:val="005656B4"/>
    <w:rsid w:val="0056592B"/>
    <w:rsid w:val="00565946"/>
    <w:rsid w:val="00565ABA"/>
    <w:rsid w:val="0056602F"/>
    <w:rsid w:val="00566090"/>
    <w:rsid w:val="00566176"/>
    <w:rsid w:val="005663FA"/>
    <w:rsid w:val="00566409"/>
    <w:rsid w:val="00566477"/>
    <w:rsid w:val="005664AC"/>
    <w:rsid w:val="005666A9"/>
    <w:rsid w:val="00566B76"/>
    <w:rsid w:val="00566C31"/>
    <w:rsid w:val="00566EF4"/>
    <w:rsid w:val="00566FF2"/>
    <w:rsid w:val="00567A7E"/>
    <w:rsid w:val="00567E3B"/>
    <w:rsid w:val="00570098"/>
    <w:rsid w:val="00571147"/>
    <w:rsid w:val="0057123B"/>
    <w:rsid w:val="005714E4"/>
    <w:rsid w:val="0057154A"/>
    <w:rsid w:val="0057176E"/>
    <w:rsid w:val="0057178C"/>
    <w:rsid w:val="00571868"/>
    <w:rsid w:val="005718B1"/>
    <w:rsid w:val="0057227F"/>
    <w:rsid w:val="00572A25"/>
    <w:rsid w:val="00572EC9"/>
    <w:rsid w:val="00572F68"/>
    <w:rsid w:val="00573517"/>
    <w:rsid w:val="00574569"/>
    <w:rsid w:val="005750AF"/>
    <w:rsid w:val="005753C9"/>
    <w:rsid w:val="00575BF8"/>
    <w:rsid w:val="00575F3F"/>
    <w:rsid w:val="00576629"/>
    <w:rsid w:val="00576819"/>
    <w:rsid w:val="00576C55"/>
    <w:rsid w:val="00577351"/>
    <w:rsid w:val="00577575"/>
    <w:rsid w:val="005775E8"/>
    <w:rsid w:val="005776BF"/>
    <w:rsid w:val="00577738"/>
    <w:rsid w:val="0057787A"/>
    <w:rsid w:val="005779BB"/>
    <w:rsid w:val="00577A94"/>
    <w:rsid w:val="00577D56"/>
    <w:rsid w:val="00577D77"/>
    <w:rsid w:val="00580125"/>
    <w:rsid w:val="0058052E"/>
    <w:rsid w:val="0058089F"/>
    <w:rsid w:val="005813AC"/>
    <w:rsid w:val="00581CE7"/>
    <w:rsid w:val="00581E77"/>
    <w:rsid w:val="00581F41"/>
    <w:rsid w:val="005820B9"/>
    <w:rsid w:val="005820C3"/>
    <w:rsid w:val="00582717"/>
    <w:rsid w:val="00582A0B"/>
    <w:rsid w:val="00582CCD"/>
    <w:rsid w:val="005835E7"/>
    <w:rsid w:val="005838E5"/>
    <w:rsid w:val="00583BCD"/>
    <w:rsid w:val="00583CC3"/>
    <w:rsid w:val="00583EBC"/>
    <w:rsid w:val="00583F78"/>
    <w:rsid w:val="00584291"/>
    <w:rsid w:val="0058483C"/>
    <w:rsid w:val="00584875"/>
    <w:rsid w:val="00584ABE"/>
    <w:rsid w:val="00584CD8"/>
    <w:rsid w:val="00584D34"/>
    <w:rsid w:val="00585228"/>
    <w:rsid w:val="0058526A"/>
    <w:rsid w:val="005853A8"/>
    <w:rsid w:val="005853FD"/>
    <w:rsid w:val="005856AB"/>
    <w:rsid w:val="005859EE"/>
    <w:rsid w:val="00585A95"/>
    <w:rsid w:val="00585BDC"/>
    <w:rsid w:val="00586427"/>
    <w:rsid w:val="005864E1"/>
    <w:rsid w:val="00586794"/>
    <w:rsid w:val="0058689D"/>
    <w:rsid w:val="00586C6D"/>
    <w:rsid w:val="00586ECF"/>
    <w:rsid w:val="00586F8D"/>
    <w:rsid w:val="00587747"/>
    <w:rsid w:val="00587A13"/>
    <w:rsid w:val="00587AA3"/>
    <w:rsid w:val="00587C7E"/>
    <w:rsid w:val="00587E91"/>
    <w:rsid w:val="00587EB5"/>
    <w:rsid w:val="00587F2A"/>
    <w:rsid w:val="00587F94"/>
    <w:rsid w:val="005900F2"/>
    <w:rsid w:val="005902FE"/>
    <w:rsid w:val="005906C4"/>
    <w:rsid w:val="00590881"/>
    <w:rsid w:val="00590926"/>
    <w:rsid w:val="005909A0"/>
    <w:rsid w:val="00590B81"/>
    <w:rsid w:val="00590D47"/>
    <w:rsid w:val="00590F27"/>
    <w:rsid w:val="00591586"/>
    <w:rsid w:val="00591A6F"/>
    <w:rsid w:val="00591ACA"/>
    <w:rsid w:val="00591F98"/>
    <w:rsid w:val="0059213B"/>
    <w:rsid w:val="00592195"/>
    <w:rsid w:val="00592222"/>
    <w:rsid w:val="005922F4"/>
    <w:rsid w:val="00592386"/>
    <w:rsid w:val="00592E3B"/>
    <w:rsid w:val="005932B5"/>
    <w:rsid w:val="00593BB0"/>
    <w:rsid w:val="00594336"/>
    <w:rsid w:val="00594373"/>
    <w:rsid w:val="00594626"/>
    <w:rsid w:val="005946F5"/>
    <w:rsid w:val="00594BD4"/>
    <w:rsid w:val="00594CCC"/>
    <w:rsid w:val="005950D6"/>
    <w:rsid w:val="005952DA"/>
    <w:rsid w:val="0059539B"/>
    <w:rsid w:val="00595510"/>
    <w:rsid w:val="0059551C"/>
    <w:rsid w:val="005955E4"/>
    <w:rsid w:val="00595700"/>
    <w:rsid w:val="005958B9"/>
    <w:rsid w:val="00595D42"/>
    <w:rsid w:val="00595DD6"/>
    <w:rsid w:val="005961BF"/>
    <w:rsid w:val="0059656C"/>
    <w:rsid w:val="005965DA"/>
    <w:rsid w:val="00596A70"/>
    <w:rsid w:val="00596B4B"/>
    <w:rsid w:val="0059715A"/>
    <w:rsid w:val="0059718B"/>
    <w:rsid w:val="005971ED"/>
    <w:rsid w:val="0059720B"/>
    <w:rsid w:val="00597357"/>
    <w:rsid w:val="0059761B"/>
    <w:rsid w:val="00597AA0"/>
    <w:rsid w:val="00597AD4"/>
    <w:rsid w:val="00597B50"/>
    <w:rsid w:val="00597D75"/>
    <w:rsid w:val="005A061A"/>
    <w:rsid w:val="005A08B1"/>
    <w:rsid w:val="005A10C8"/>
    <w:rsid w:val="005A11E2"/>
    <w:rsid w:val="005A139C"/>
    <w:rsid w:val="005A13C6"/>
    <w:rsid w:val="005A165C"/>
    <w:rsid w:val="005A18FF"/>
    <w:rsid w:val="005A20AE"/>
    <w:rsid w:val="005A2203"/>
    <w:rsid w:val="005A22C3"/>
    <w:rsid w:val="005A27BB"/>
    <w:rsid w:val="005A288D"/>
    <w:rsid w:val="005A2ACF"/>
    <w:rsid w:val="005A2C02"/>
    <w:rsid w:val="005A2C17"/>
    <w:rsid w:val="005A3538"/>
    <w:rsid w:val="005A3685"/>
    <w:rsid w:val="005A36FC"/>
    <w:rsid w:val="005A3763"/>
    <w:rsid w:val="005A3840"/>
    <w:rsid w:val="005A42B7"/>
    <w:rsid w:val="005A441F"/>
    <w:rsid w:val="005A47E0"/>
    <w:rsid w:val="005A4886"/>
    <w:rsid w:val="005A4A40"/>
    <w:rsid w:val="005A4CF3"/>
    <w:rsid w:val="005A5886"/>
    <w:rsid w:val="005A593E"/>
    <w:rsid w:val="005A5C30"/>
    <w:rsid w:val="005A5C44"/>
    <w:rsid w:val="005A5CF5"/>
    <w:rsid w:val="005A5F8A"/>
    <w:rsid w:val="005A61FD"/>
    <w:rsid w:val="005A65F9"/>
    <w:rsid w:val="005A66C4"/>
    <w:rsid w:val="005A6F3E"/>
    <w:rsid w:val="005A71EA"/>
    <w:rsid w:val="005A7212"/>
    <w:rsid w:val="005A734C"/>
    <w:rsid w:val="005A75B1"/>
    <w:rsid w:val="005A7A6E"/>
    <w:rsid w:val="005A7B81"/>
    <w:rsid w:val="005B0141"/>
    <w:rsid w:val="005B0148"/>
    <w:rsid w:val="005B038A"/>
    <w:rsid w:val="005B08AC"/>
    <w:rsid w:val="005B08B2"/>
    <w:rsid w:val="005B0A02"/>
    <w:rsid w:val="005B0D63"/>
    <w:rsid w:val="005B0DB7"/>
    <w:rsid w:val="005B0F05"/>
    <w:rsid w:val="005B1304"/>
    <w:rsid w:val="005B1416"/>
    <w:rsid w:val="005B18BC"/>
    <w:rsid w:val="005B27A2"/>
    <w:rsid w:val="005B2955"/>
    <w:rsid w:val="005B2A16"/>
    <w:rsid w:val="005B2C46"/>
    <w:rsid w:val="005B2D46"/>
    <w:rsid w:val="005B2DEC"/>
    <w:rsid w:val="005B330F"/>
    <w:rsid w:val="005B33F4"/>
    <w:rsid w:val="005B35BF"/>
    <w:rsid w:val="005B3825"/>
    <w:rsid w:val="005B4C26"/>
    <w:rsid w:val="005B529E"/>
    <w:rsid w:val="005B6034"/>
    <w:rsid w:val="005B608C"/>
    <w:rsid w:val="005B63E9"/>
    <w:rsid w:val="005B67F9"/>
    <w:rsid w:val="005B6F96"/>
    <w:rsid w:val="005B76D1"/>
    <w:rsid w:val="005B7769"/>
    <w:rsid w:val="005B78A8"/>
    <w:rsid w:val="005B7AC6"/>
    <w:rsid w:val="005B7F1F"/>
    <w:rsid w:val="005C015C"/>
    <w:rsid w:val="005C0475"/>
    <w:rsid w:val="005C07D6"/>
    <w:rsid w:val="005C08A0"/>
    <w:rsid w:val="005C0D5A"/>
    <w:rsid w:val="005C0EE3"/>
    <w:rsid w:val="005C1284"/>
    <w:rsid w:val="005C1286"/>
    <w:rsid w:val="005C132D"/>
    <w:rsid w:val="005C148E"/>
    <w:rsid w:val="005C160B"/>
    <w:rsid w:val="005C179E"/>
    <w:rsid w:val="005C19BF"/>
    <w:rsid w:val="005C1C96"/>
    <w:rsid w:val="005C1DDC"/>
    <w:rsid w:val="005C1FA2"/>
    <w:rsid w:val="005C208B"/>
    <w:rsid w:val="005C2149"/>
    <w:rsid w:val="005C231C"/>
    <w:rsid w:val="005C243D"/>
    <w:rsid w:val="005C252D"/>
    <w:rsid w:val="005C2541"/>
    <w:rsid w:val="005C2BD6"/>
    <w:rsid w:val="005C2EBC"/>
    <w:rsid w:val="005C2FD5"/>
    <w:rsid w:val="005C339B"/>
    <w:rsid w:val="005C33A7"/>
    <w:rsid w:val="005C34B2"/>
    <w:rsid w:val="005C3572"/>
    <w:rsid w:val="005C37EC"/>
    <w:rsid w:val="005C394F"/>
    <w:rsid w:val="005C3B52"/>
    <w:rsid w:val="005C3F04"/>
    <w:rsid w:val="005C41A3"/>
    <w:rsid w:val="005C436D"/>
    <w:rsid w:val="005C46FB"/>
    <w:rsid w:val="005C4A7E"/>
    <w:rsid w:val="005C500B"/>
    <w:rsid w:val="005C527D"/>
    <w:rsid w:val="005C5640"/>
    <w:rsid w:val="005C5771"/>
    <w:rsid w:val="005C6719"/>
    <w:rsid w:val="005C69F4"/>
    <w:rsid w:val="005C70FD"/>
    <w:rsid w:val="005C720C"/>
    <w:rsid w:val="005C7236"/>
    <w:rsid w:val="005C7487"/>
    <w:rsid w:val="005C7511"/>
    <w:rsid w:val="005C7556"/>
    <w:rsid w:val="005C7941"/>
    <w:rsid w:val="005C7FBF"/>
    <w:rsid w:val="005D058A"/>
    <w:rsid w:val="005D0631"/>
    <w:rsid w:val="005D06D9"/>
    <w:rsid w:val="005D0B79"/>
    <w:rsid w:val="005D12BB"/>
    <w:rsid w:val="005D15C6"/>
    <w:rsid w:val="005D1873"/>
    <w:rsid w:val="005D1BFE"/>
    <w:rsid w:val="005D1EEE"/>
    <w:rsid w:val="005D245E"/>
    <w:rsid w:val="005D247D"/>
    <w:rsid w:val="005D26E9"/>
    <w:rsid w:val="005D2896"/>
    <w:rsid w:val="005D2B56"/>
    <w:rsid w:val="005D2CA1"/>
    <w:rsid w:val="005D2CA5"/>
    <w:rsid w:val="005D2DD9"/>
    <w:rsid w:val="005D2E64"/>
    <w:rsid w:val="005D3134"/>
    <w:rsid w:val="005D350F"/>
    <w:rsid w:val="005D35D6"/>
    <w:rsid w:val="005D384D"/>
    <w:rsid w:val="005D3C17"/>
    <w:rsid w:val="005D3CC0"/>
    <w:rsid w:val="005D43CB"/>
    <w:rsid w:val="005D4445"/>
    <w:rsid w:val="005D44D4"/>
    <w:rsid w:val="005D4B57"/>
    <w:rsid w:val="005D4FC3"/>
    <w:rsid w:val="005D54DB"/>
    <w:rsid w:val="005D550A"/>
    <w:rsid w:val="005D5530"/>
    <w:rsid w:val="005D5790"/>
    <w:rsid w:val="005D5797"/>
    <w:rsid w:val="005D5861"/>
    <w:rsid w:val="005D59B0"/>
    <w:rsid w:val="005D5BBE"/>
    <w:rsid w:val="005D5D75"/>
    <w:rsid w:val="005D5FAC"/>
    <w:rsid w:val="005D64BF"/>
    <w:rsid w:val="005D69E0"/>
    <w:rsid w:val="005D6B10"/>
    <w:rsid w:val="005D6BB2"/>
    <w:rsid w:val="005D7ABE"/>
    <w:rsid w:val="005D7F27"/>
    <w:rsid w:val="005E0043"/>
    <w:rsid w:val="005E03E2"/>
    <w:rsid w:val="005E0401"/>
    <w:rsid w:val="005E0F1D"/>
    <w:rsid w:val="005E164A"/>
    <w:rsid w:val="005E181F"/>
    <w:rsid w:val="005E19F9"/>
    <w:rsid w:val="005E1E5D"/>
    <w:rsid w:val="005E24D4"/>
    <w:rsid w:val="005E2553"/>
    <w:rsid w:val="005E28BF"/>
    <w:rsid w:val="005E2FA2"/>
    <w:rsid w:val="005E3009"/>
    <w:rsid w:val="005E302C"/>
    <w:rsid w:val="005E36A3"/>
    <w:rsid w:val="005E41EE"/>
    <w:rsid w:val="005E47B6"/>
    <w:rsid w:val="005E49AE"/>
    <w:rsid w:val="005E4EB3"/>
    <w:rsid w:val="005E509D"/>
    <w:rsid w:val="005E55BB"/>
    <w:rsid w:val="005E575E"/>
    <w:rsid w:val="005E5C9E"/>
    <w:rsid w:val="005E5EA0"/>
    <w:rsid w:val="005E60FE"/>
    <w:rsid w:val="005E62C7"/>
    <w:rsid w:val="005E68AE"/>
    <w:rsid w:val="005E6E74"/>
    <w:rsid w:val="005E705E"/>
    <w:rsid w:val="005E7B10"/>
    <w:rsid w:val="005F0923"/>
    <w:rsid w:val="005F0B7D"/>
    <w:rsid w:val="005F0BD6"/>
    <w:rsid w:val="005F0D39"/>
    <w:rsid w:val="005F1040"/>
    <w:rsid w:val="005F19B2"/>
    <w:rsid w:val="005F1B29"/>
    <w:rsid w:val="005F1D0F"/>
    <w:rsid w:val="005F20ED"/>
    <w:rsid w:val="005F2C33"/>
    <w:rsid w:val="005F2C74"/>
    <w:rsid w:val="005F2F43"/>
    <w:rsid w:val="005F3617"/>
    <w:rsid w:val="005F4177"/>
    <w:rsid w:val="005F48B9"/>
    <w:rsid w:val="005F4AEB"/>
    <w:rsid w:val="005F4B89"/>
    <w:rsid w:val="005F4BF1"/>
    <w:rsid w:val="005F4C75"/>
    <w:rsid w:val="005F5160"/>
    <w:rsid w:val="005F5364"/>
    <w:rsid w:val="005F54DD"/>
    <w:rsid w:val="005F560C"/>
    <w:rsid w:val="005F57EC"/>
    <w:rsid w:val="005F5859"/>
    <w:rsid w:val="005F5B4B"/>
    <w:rsid w:val="005F66FF"/>
    <w:rsid w:val="005F6728"/>
    <w:rsid w:val="005F683D"/>
    <w:rsid w:val="005F6A73"/>
    <w:rsid w:val="005F7590"/>
    <w:rsid w:val="005F7931"/>
    <w:rsid w:val="005F7CFB"/>
    <w:rsid w:val="005F7D08"/>
    <w:rsid w:val="005F7D48"/>
    <w:rsid w:val="005F7D5D"/>
    <w:rsid w:val="005F7F89"/>
    <w:rsid w:val="006001C8"/>
    <w:rsid w:val="00600ADA"/>
    <w:rsid w:val="00600F08"/>
    <w:rsid w:val="006010A6"/>
    <w:rsid w:val="006017DD"/>
    <w:rsid w:val="006019EB"/>
    <w:rsid w:val="00601A43"/>
    <w:rsid w:val="00601ABA"/>
    <w:rsid w:val="00601BBE"/>
    <w:rsid w:val="00601F3A"/>
    <w:rsid w:val="00602154"/>
    <w:rsid w:val="006029BE"/>
    <w:rsid w:val="00602AE5"/>
    <w:rsid w:val="00602AEE"/>
    <w:rsid w:val="006031B8"/>
    <w:rsid w:val="00603461"/>
    <w:rsid w:val="00603D8E"/>
    <w:rsid w:val="00603E77"/>
    <w:rsid w:val="006040E7"/>
    <w:rsid w:val="0060433F"/>
    <w:rsid w:val="00604597"/>
    <w:rsid w:val="00604B88"/>
    <w:rsid w:val="00604EF4"/>
    <w:rsid w:val="00604FA9"/>
    <w:rsid w:val="0060512E"/>
    <w:rsid w:val="00605173"/>
    <w:rsid w:val="00605182"/>
    <w:rsid w:val="00605AC0"/>
    <w:rsid w:val="00605CE6"/>
    <w:rsid w:val="00605FB7"/>
    <w:rsid w:val="0060620E"/>
    <w:rsid w:val="00606433"/>
    <w:rsid w:val="00606997"/>
    <w:rsid w:val="00606BAC"/>
    <w:rsid w:val="00607485"/>
    <w:rsid w:val="00607827"/>
    <w:rsid w:val="006078CE"/>
    <w:rsid w:val="00607A71"/>
    <w:rsid w:val="00607C96"/>
    <w:rsid w:val="00607EDA"/>
    <w:rsid w:val="00610807"/>
    <w:rsid w:val="006109FF"/>
    <w:rsid w:val="00611044"/>
    <w:rsid w:val="006114B4"/>
    <w:rsid w:val="006114C6"/>
    <w:rsid w:val="00611DD5"/>
    <w:rsid w:val="00611F44"/>
    <w:rsid w:val="00611FE2"/>
    <w:rsid w:val="006121AA"/>
    <w:rsid w:val="006129D9"/>
    <w:rsid w:val="00612B2B"/>
    <w:rsid w:val="00612DB2"/>
    <w:rsid w:val="00612E14"/>
    <w:rsid w:val="006130C1"/>
    <w:rsid w:val="00613167"/>
    <w:rsid w:val="00613697"/>
    <w:rsid w:val="00613CD7"/>
    <w:rsid w:val="00614182"/>
    <w:rsid w:val="0061437C"/>
    <w:rsid w:val="00614480"/>
    <w:rsid w:val="00614646"/>
    <w:rsid w:val="00614B57"/>
    <w:rsid w:val="00614BF4"/>
    <w:rsid w:val="00614F8E"/>
    <w:rsid w:val="0061502A"/>
    <w:rsid w:val="00615046"/>
    <w:rsid w:val="00615064"/>
    <w:rsid w:val="00615268"/>
    <w:rsid w:val="0061534C"/>
    <w:rsid w:val="00615518"/>
    <w:rsid w:val="006155A0"/>
    <w:rsid w:val="006155F7"/>
    <w:rsid w:val="00615964"/>
    <w:rsid w:val="00615973"/>
    <w:rsid w:val="00615E8A"/>
    <w:rsid w:val="0061614E"/>
    <w:rsid w:val="00616F4D"/>
    <w:rsid w:val="00616F9D"/>
    <w:rsid w:val="0061764B"/>
    <w:rsid w:val="00617916"/>
    <w:rsid w:val="006201D2"/>
    <w:rsid w:val="00620231"/>
    <w:rsid w:val="00620776"/>
    <w:rsid w:val="00620D3E"/>
    <w:rsid w:val="00620EF6"/>
    <w:rsid w:val="00620F59"/>
    <w:rsid w:val="00621454"/>
    <w:rsid w:val="00621EB5"/>
    <w:rsid w:val="00621EE3"/>
    <w:rsid w:val="00621F7B"/>
    <w:rsid w:val="006220B7"/>
    <w:rsid w:val="00622386"/>
    <w:rsid w:val="00622A4D"/>
    <w:rsid w:val="00622D9E"/>
    <w:rsid w:val="00622E1A"/>
    <w:rsid w:val="006235C9"/>
    <w:rsid w:val="00623698"/>
    <w:rsid w:val="0062407F"/>
    <w:rsid w:val="00624209"/>
    <w:rsid w:val="006244A8"/>
    <w:rsid w:val="00624678"/>
    <w:rsid w:val="0062475C"/>
    <w:rsid w:val="00624976"/>
    <w:rsid w:val="006249CC"/>
    <w:rsid w:val="006249E8"/>
    <w:rsid w:val="00624CE5"/>
    <w:rsid w:val="00624E2D"/>
    <w:rsid w:val="00624F56"/>
    <w:rsid w:val="00624FE9"/>
    <w:rsid w:val="006256DB"/>
    <w:rsid w:val="00625AFC"/>
    <w:rsid w:val="00625E4B"/>
    <w:rsid w:val="006264D0"/>
    <w:rsid w:val="00626AFA"/>
    <w:rsid w:val="00626B30"/>
    <w:rsid w:val="00627047"/>
    <w:rsid w:val="006276FB"/>
    <w:rsid w:val="00627700"/>
    <w:rsid w:val="00627917"/>
    <w:rsid w:val="00630255"/>
    <w:rsid w:val="006305E6"/>
    <w:rsid w:val="00630838"/>
    <w:rsid w:val="00630932"/>
    <w:rsid w:val="0063093D"/>
    <w:rsid w:val="00630D41"/>
    <w:rsid w:val="00631134"/>
    <w:rsid w:val="00631598"/>
    <w:rsid w:val="00631D9C"/>
    <w:rsid w:val="006329FB"/>
    <w:rsid w:val="00632C5D"/>
    <w:rsid w:val="00632D30"/>
    <w:rsid w:val="00632D77"/>
    <w:rsid w:val="00632F44"/>
    <w:rsid w:val="00633122"/>
    <w:rsid w:val="0063347A"/>
    <w:rsid w:val="00633F34"/>
    <w:rsid w:val="00634062"/>
    <w:rsid w:val="00634107"/>
    <w:rsid w:val="00634157"/>
    <w:rsid w:val="00634913"/>
    <w:rsid w:val="006349A0"/>
    <w:rsid w:val="00635399"/>
    <w:rsid w:val="0063597F"/>
    <w:rsid w:val="00635EEE"/>
    <w:rsid w:val="00636033"/>
    <w:rsid w:val="00636455"/>
    <w:rsid w:val="00636B67"/>
    <w:rsid w:val="00637193"/>
    <w:rsid w:val="0063799F"/>
    <w:rsid w:val="006379D9"/>
    <w:rsid w:val="00637CBC"/>
    <w:rsid w:val="00637D48"/>
    <w:rsid w:val="00637E7A"/>
    <w:rsid w:val="00637FF2"/>
    <w:rsid w:val="00640373"/>
    <w:rsid w:val="00640C39"/>
    <w:rsid w:val="00640F4F"/>
    <w:rsid w:val="00640FB7"/>
    <w:rsid w:val="00640FC6"/>
    <w:rsid w:val="006411AC"/>
    <w:rsid w:val="006413C3"/>
    <w:rsid w:val="00641471"/>
    <w:rsid w:val="0064155A"/>
    <w:rsid w:val="0064176A"/>
    <w:rsid w:val="006418E3"/>
    <w:rsid w:val="0064208B"/>
    <w:rsid w:val="006424E3"/>
    <w:rsid w:val="00643076"/>
    <w:rsid w:val="006432F5"/>
    <w:rsid w:val="00643632"/>
    <w:rsid w:val="006436AD"/>
    <w:rsid w:val="006436E8"/>
    <w:rsid w:val="0064372B"/>
    <w:rsid w:val="00643915"/>
    <w:rsid w:val="00643AFA"/>
    <w:rsid w:val="006446DA"/>
    <w:rsid w:val="006446FF"/>
    <w:rsid w:val="006447E6"/>
    <w:rsid w:val="006447F2"/>
    <w:rsid w:val="00644CE7"/>
    <w:rsid w:val="00644E04"/>
    <w:rsid w:val="00645180"/>
    <w:rsid w:val="0064520A"/>
    <w:rsid w:val="006458AA"/>
    <w:rsid w:val="006458E7"/>
    <w:rsid w:val="00645AC9"/>
    <w:rsid w:val="00646BE7"/>
    <w:rsid w:val="0064708C"/>
    <w:rsid w:val="006473AF"/>
    <w:rsid w:val="00647754"/>
    <w:rsid w:val="006478F0"/>
    <w:rsid w:val="00647CC8"/>
    <w:rsid w:val="00647D59"/>
    <w:rsid w:val="006502D3"/>
    <w:rsid w:val="006502DB"/>
    <w:rsid w:val="006504F8"/>
    <w:rsid w:val="00650632"/>
    <w:rsid w:val="00650772"/>
    <w:rsid w:val="006508C1"/>
    <w:rsid w:val="00650E4E"/>
    <w:rsid w:val="00651008"/>
    <w:rsid w:val="00651350"/>
    <w:rsid w:val="006513B5"/>
    <w:rsid w:val="00651897"/>
    <w:rsid w:val="0065196E"/>
    <w:rsid w:val="00651C0B"/>
    <w:rsid w:val="00651CD4"/>
    <w:rsid w:val="00652440"/>
    <w:rsid w:val="00652CAD"/>
    <w:rsid w:val="00652E20"/>
    <w:rsid w:val="00652F65"/>
    <w:rsid w:val="006531AD"/>
    <w:rsid w:val="006531CE"/>
    <w:rsid w:val="00653268"/>
    <w:rsid w:val="00653A3B"/>
    <w:rsid w:val="00653A59"/>
    <w:rsid w:val="00653B8F"/>
    <w:rsid w:val="00654435"/>
    <w:rsid w:val="0065479B"/>
    <w:rsid w:val="00654B43"/>
    <w:rsid w:val="00654CB3"/>
    <w:rsid w:val="00654E06"/>
    <w:rsid w:val="00654F36"/>
    <w:rsid w:val="00655148"/>
    <w:rsid w:val="00655202"/>
    <w:rsid w:val="00655232"/>
    <w:rsid w:val="00655AAA"/>
    <w:rsid w:val="00655AE0"/>
    <w:rsid w:val="00656932"/>
    <w:rsid w:val="006573D8"/>
    <w:rsid w:val="00657603"/>
    <w:rsid w:val="00657968"/>
    <w:rsid w:val="00657A48"/>
    <w:rsid w:val="00657BE2"/>
    <w:rsid w:val="00660136"/>
    <w:rsid w:val="00660867"/>
    <w:rsid w:val="00660E49"/>
    <w:rsid w:val="006613E0"/>
    <w:rsid w:val="006614E0"/>
    <w:rsid w:val="00661A52"/>
    <w:rsid w:val="00661C22"/>
    <w:rsid w:val="00661D9E"/>
    <w:rsid w:val="006623E7"/>
    <w:rsid w:val="006629B1"/>
    <w:rsid w:val="00662C77"/>
    <w:rsid w:val="006630B1"/>
    <w:rsid w:val="006636CF"/>
    <w:rsid w:val="006639DD"/>
    <w:rsid w:val="006640C7"/>
    <w:rsid w:val="00664287"/>
    <w:rsid w:val="00664659"/>
    <w:rsid w:val="00664842"/>
    <w:rsid w:val="00665281"/>
    <w:rsid w:val="00665554"/>
    <w:rsid w:val="0066631A"/>
    <w:rsid w:val="006663F0"/>
    <w:rsid w:val="006664A7"/>
    <w:rsid w:val="00666E57"/>
    <w:rsid w:val="00666F3B"/>
    <w:rsid w:val="00667A2D"/>
    <w:rsid w:val="00667BB8"/>
    <w:rsid w:val="0067029F"/>
    <w:rsid w:val="006702D2"/>
    <w:rsid w:val="00670591"/>
    <w:rsid w:val="00670A75"/>
    <w:rsid w:val="00670FD6"/>
    <w:rsid w:val="006711AF"/>
    <w:rsid w:val="0067136F"/>
    <w:rsid w:val="006719AC"/>
    <w:rsid w:val="00671A36"/>
    <w:rsid w:val="00671E9E"/>
    <w:rsid w:val="006721EF"/>
    <w:rsid w:val="0067221C"/>
    <w:rsid w:val="0067246F"/>
    <w:rsid w:val="006725BE"/>
    <w:rsid w:val="00672C19"/>
    <w:rsid w:val="00672D58"/>
    <w:rsid w:val="00672E81"/>
    <w:rsid w:val="00673066"/>
    <w:rsid w:val="00673869"/>
    <w:rsid w:val="00673989"/>
    <w:rsid w:val="006739BD"/>
    <w:rsid w:val="00673C5D"/>
    <w:rsid w:val="00673F41"/>
    <w:rsid w:val="00673FA4"/>
    <w:rsid w:val="00674001"/>
    <w:rsid w:val="006742AC"/>
    <w:rsid w:val="00674759"/>
    <w:rsid w:val="006748E9"/>
    <w:rsid w:val="006748ED"/>
    <w:rsid w:val="00674A65"/>
    <w:rsid w:val="00674B49"/>
    <w:rsid w:val="00674E72"/>
    <w:rsid w:val="00674F14"/>
    <w:rsid w:val="00675469"/>
    <w:rsid w:val="00675CE1"/>
    <w:rsid w:val="006769C7"/>
    <w:rsid w:val="00676BD2"/>
    <w:rsid w:val="00676BF2"/>
    <w:rsid w:val="00676F77"/>
    <w:rsid w:val="006771D6"/>
    <w:rsid w:val="00677AA5"/>
    <w:rsid w:val="00677B7F"/>
    <w:rsid w:val="00680094"/>
    <w:rsid w:val="006804C9"/>
    <w:rsid w:val="00680794"/>
    <w:rsid w:val="00680F20"/>
    <w:rsid w:val="0068130D"/>
    <w:rsid w:val="006813CD"/>
    <w:rsid w:val="0068173B"/>
    <w:rsid w:val="006819C4"/>
    <w:rsid w:val="006819C8"/>
    <w:rsid w:val="00681D05"/>
    <w:rsid w:val="0068225C"/>
    <w:rsid w:val="00682735"/>
    <w:rsid w:val="00682744"/>
    <w:rsid w:val="006828DF"/>
    <w:rsid w:val="006828F0"/>
    <w:rsid w:val="00682C99"/>
    <w:rsid w:val="00682DE4"/>
    <w:rsid w:val="00682E45"/>
    <w:rsid w:val="0068335F"/>
    <w:rsid w:val="006833B0"/>
    <w:rsid w:val="00683778"/>
    <w:rsid w:val="00684334"/>
    <w:rsid w:val="006846B9"/>
    <w:rsid w:val="0068472A"/>
    <w:rsid w:val="006847EA"/>
    <w:rsid w:val="006848B2"/>
    <w:rsid w:val="006849AD"/>
    <w:rsid w:val="00684AD0"/>
    <w:rsid w:val="00684BDE"/>
    <w:rsid w:val="00684C5C"/>
    <w:rsid w:val="00684CDD"/>
    <w:rsid w:val="00684F96"/>
    <w:rsid w:val="00685311"/>
    <w:rsid w:val="00685317"/>
    <w:rsid w:val="006858C4"/>
    <w:rsid w:val="00685F17"/>
    <w:rsid w:val="006864F2"/>
    <w:rsid w:val="00686645"/>
    <w:rsid w:val="00686679"/>
    <w:rsid w:val="006868F5"/>
    <w:rsid w:val="00686B88"/>
    <w:rsid w:val="00686F14"/>
    <w:rsid w:val="00687252"/>
    <w:rsid w:val="00687693"/>
    <w:rsid w:val="0068774E"/>
    <w:rsid w:val="00687978"/>
    <w:rsid w:val="00687A06"/>
    <w:rsid w:val="00687CAE"/>
    <w:rsid w:val="00687D7B"/>
    <w:rsid w:val="00687E26"/>
    <w:rsid w:val="00687FBE"/>
    <w:rsid w:val="0069021C"/>
    <w:rsid w:val="00690602"/>
    <w:rsid w:val="00690724"/>
    <w:rsid w:val="006909C1"/>
    <w:rsid w:val="006909DD"/>
    <w:rsid w:val="00690A94"/>
    <w:rsid w:val="006912AB"/>
    <w:rsid w:val="0069133E"/>
    <w:rsid w:val="0069136F"/>
    <w:rsid w:val="00691872"/>
    <w:rsid w:val="00691919"/>
    <w:rsid w:val="00691A10"/>
    <w:rsid w:val="006922C1"/>
    <w:rsid w:val="0069252F"/>
    <w:rsid w:val="00692642"/>
    <w:rsid w:val="0069296E"/>
    <w:rsid w:val="00692B0A"/>
    <w:rsid w:val="00692C72"/>
    <w:rsid w:val="00692CC3"/>
    <w:rsid w:val="00692DF1"/>
    <w:rsid w:val="0069364B"/>
    <w:rsid w:val="006937DE"/>
    <w:rsid w:val="00693937"/>
    <w:rsid w:val="00694297"/>
    <w:rsid w:val="0069430E"/>
    <w:rsid w:val="00694453"/>
    <w:rsid w:val="006944F2"/>
    <w:rsid w:val="00694DB8"/>
    <w:rsid w:val="006958BB"/>
    <w:rsid w:val="00695BCF"/>
    <w:rsid w:val="00696019"/>
    <w:rsid w:val="0069631F"/>
    <w:rsid w:val="006964C2"/>
    <w:rsid w:val="00696920"/>
    <w:rsid w:val="0069697C"/>
    <w:rsid w:val="00696B46"/>
    <w:rsid w:val="00696B9E"/>
    <w:rsid w:val="00697027"/>
    <w:rsid w:val="006978B1"/>
    <w:rsid w:val="00697EB8"/>
    <w:rsid w:val="006A022C"/>
    <w:rsid w:val="006A0243"/>
    <w:rsid w:val="006A0769"/>
    <w:rsid w:val="006A0C0E"/>
    <w:rsid w:val="006A11E9"/>
    <w:rsid w:val="006A144F"/>
    <w:rsid w:val="006A1E43"/>
    <w:rsid w:val="006A1F36"/>
    <w:rsid w:val="006A20E7"/>
    <w:rsid w:val="006A260C"/>
    <w:rsid w:val="006A2861"/>
    <w:rsid w:val="006A2EA8"/>
    <w:rsid w:val="006A340D"/>
    <w:rsid w:val="006A35A7"/>
    <w:rsid w:val="006A3926"/>
    <w:rsid w:val="006A3CF2"/>
    <w:rsid w:val="006A4906"/>
    <w:rsid w:val="006A4BF2"/>
    <w:rsid w:val="006A4C34"/>
    <w:rsid w:val="006A5041"/>
    <w:rsid w:val="006A523B"/>
    <w:rsid w:val="006A53CA"/>
    <w:rsid w:val="006A5D65"/>
    <w:rsid w:val="006A68AF"/>
    <w:rsid w:val="006A68C6"/>
    <w:rsid w:val="006A69BB"/>
    <w:rsid w:val="006A6ABF"/>
    <w:rsid w:val="006A6BA1"/>
    <w:rsid w:val="006A7846"/>
    <w:rsid w:val="006A7CCD"/>
    <w:rsid w:val="006A7D76"/>
    <w:rsid w:val="006B0088"/>
    <w:rsid w:val="006B0252"/>
    <w:rsid w:val="006B05B9"/>
    <w:rsid w:val="006B0651"/>
    <w:rsid w:val="006B0BD7"/>
    <w:rsid w:val="006B1793"/>
    <w:rsid w:val="006B1C35"/>
    <w:rsid w:val="006B1C75"/>
    <w:rsid w:val="006B1D9A"/>
    <w:rsid w:val="006B1DD9"/>
    <w:rsid w:val="006B2062"/>
    <w:rsid w:val="006B2187"/>
    <w:rsid w:val="006B26FD"/>
    <w:rsid w:val="006B2706"/>
    <w:rsid w:val="006B27F0"/>
    <w:rsid w:val="006B2887"/>
    <w:rsid w:val="006B2E18"/>
    <w:rsid w:val="006B30A3"/>
    <w:rsid w:val="006B30CD"/>
    <w:rsid w:val="006B35F9"/>
    <w:rsid w:val="006B3C07"/>
    <w:rsid w:val="006B3EFE"/>
    <w:rsid w:val="006B4625"/>
    <w:rsid w:val="006B4D13"/>
    <w:rsid w:val="006B5091"/>
    <w:rsid w:val="006B5465"/>
    <w:rsid w:val="006B5617"/>
    <w:rsid w:val="006B5D88"/>
    <w:rsid w:val="006B6005"/>
    <w:rsid w:val="006B6184"/>
    <w:rsid w:val="006B6328"/>
    <w:rsid w:val="006B636D"/>
    <w:rsid w:val="006B639A"/>
    <w:rsid w:val="006B6689"/>
    <w:rsid w:val="006B67CD"/>
    <w:rsid w:val="006B6918"/>
    <w:rsid w:val="006B6938"/>
    <w:rsid w:val="006B6A1F"/>
    <w:rsid w:val="006B71EC"/>
    <w:rsid w:val="006B730C"/>
    <w:rsid w:val="006B7473"/>
    <w:rsid w:val="006B7541"/>
    <w:rsid w:val="006B7572"/>
    <w:rsid w:val="006B764C"/>
    <w:rsid w:val="006B77A8"/>
    <w:rsid w:val="006C0014"/>
    <w:rsid w:val="006C06E7"/>
    <w:rsid w:val="006C0810"/>
    <w:rsid w:val="006C0ECE"/>
    <w:rsid w:val="006C15E7"/>
    <w:rsid w:val="006C16A8"/>
    <w:rsid w:val="006C18BB"/>
    <w:rsid w:val="006C1950"/>
    <w:rsid w:val="006C1EE7"/>
    <w:rsid w:val="006C22C5"/>
    <w:rsid w:val="006C2311"/>
    <w:rsid w:val="006C2498"/>
    <w:rsid w:val="006C2AFF"/>
    <w:rsid w:val="006C2E83"/>
    <w:rsid w:val="006C3783"/>
    <w:rsid w:val="006C41B8"/>
    <w:rsid w:val="006C41C3"/>
    <w:rsid w:val="006C42B4"/>
    <w:rsid w:val="006C4503"/>
    <w:rsid w:val="006C4842"/>
    <w:rsid w:val="006C4885"/>
    <w:rsid w:val="006C4E87"/>
    <w:rsid w:val="006C5519"/>
    <w:rsid w:val="006C5598"/>
    <w:rsid w:val="006C56F8"/>
    <w:rsid w:val="006C5B05"/>
    <w:rsid w:val="006C5D41"/>
    <w:rsid w:val="006C5F29"/>
    <w:rsid w:val="006C5FD4"/>
    <w:rsid w:val="006C6043"/>
    <w:rsid w:val="006C6370"/>
    <w:rsid w:val="006C666D"/>
    <w:rsid w:val="006C67B4"/>
    <w:rsid w:val="006C71F3"/>
    <w:rsid w:val="006C7433"/>
    <w:rsid w:val="006C7A2F"/>
    <w:rsid w:val="006C7A40"/>
    <w:rsid w:val="006C7BD3"/>
    <w:rsid w:val="006C7E89"/>
    <w:rsid w:val="006D02B8"/>
    <w:rsid w:val="006D0445"/>
    <w:rsid w:val="006D081E"/>
    <w:rsid w:val="006D0C61"/>
    <w:rsid w:val="006D0D05"/>
    <w:rsid w:val="006D0DD0"/>
    <w:rsid w:val="006D11D0"/>
    <w:rsid w:val="006D1853"/>
    <w:rsid w:val="006D1959"/>
    <w:rsid w:val="006D1A9D"/>
    <w:rsid w:val="006D1D02"/>
    <w:rsid w:val="006D2069"/>
    <w:rsid w:val="006D22C9"/>
    <w:rsid w:val="006D28FB"/>
    <w:rsid w:val="006D2A5A"/>
    <w:rsid w:val="006D2B5B"/>
    <w:rsid w:val="006D3183"/>
    <w:rsid w:val="006D31D6"/>
    <w:rsid w:val="006D32C1"/>
    <w:rsid w:val="006D34A3"/>
    <w:rsid w:val="006D34C1"/>
    <w:rsid w:val="006D3556"/>
    <w:rsid w:val="006D38CB"/>
    <w:rsid w:val="006D3A4D"/>
    <w:rsid w:val="006D3E05"/>
    <w:rsid w:val="006D3ECD"/>
    <w:rsid w:val="006D40BA"/>
    <w:rsid w:val="006D48C5"/>
    <w:rsid w:val="006D4C71"/>
    <w:rsid w:val="006D4CB0"/>
    <w:rsid w:val="006D51E1"/>
    <w:rsid w:val="006D5A16"/>
    <w:rsid w:val="006D5A4C"/>
    <w:rsid w:val="006D5B38"/>
    <w:rsid w:val="006D5C1C"/>
    <w:rsid w:val="006D5F36"/>
    <w:rsid w:val="006D6292"/>
    <w:rsid w:val="006D6455"/>
    <w:rsid w:val="006D69ED"/>
    <w:rsid w:val="006D72F9"/>
    <w:rsid w:val="006D7310"/>
    <w:rsid w:val="006D741B"/>
    <w:rsid w:val="006E01EA"/>
    <w:rsid w:val="006E0744"/>
    <w:rsid w:val="006E09E2"/>
    <w:rsid w:val="006E0B10"/>
    <w:rsid w:val="006E0CCD"/>
    <w:rsid w:val="006E0FCD"/>
    <w:rsid w:val="006E107B"/>
    <w:rsid w:val="006E1C42"/>
    <w:rsid w:val="006E1C6D"/>
    <w:rsid w:val="006E1D05"/>
    <w:rsid w:val="006E1D89"/>
    <w:rsid w:val="006E1DED"/>
    <w:rsid w:val="006E1DF5"/>
    <w:rsid w:val="006E2B6D"/>
    <w:rsid w:val="006E2C3B"/>
    <w:rsid w:val="006E2ED4"/>
    <w:rsid w:val="006E2F1A"/>
    <w:rsid w:val="006E34D3"/>
    <w:rsid w:val="006E3E3E"/>
    <w:rsid w:val="006E44FF"/>
    <w:rsid w:val="006E4711"/>
    <w:rsid w:val="006E4968"/>
    <w:rsid w:val="006E49DD"/>
    <w:rsid w:val="006E4CA5"/>
    <w:rsid w:val="006E508D"/>
    <w:rsid w:val="006E50BE"/>
    <w:rsid w:val="006E5326"/>
    <w:rsid w:val="006E545F"/>
    <w:rsid w:val="006E56AF"/>
    <w:rsid w:val="006E5724"/>
    <w:rsid w:val="006E57B3"/>
    <w:rsid w:val="006E5807"/>
    <w:rsid w:val="006E5CF2"/>
    <w:rsid w:val="006E5D3A"/>
    <w:rsid w:val="006E5D8D"/>
    <w:rsid w:val="006E5EBD"/>
    <w:rsid w:val="006E6055"/>
    <w:rsid w:val="006E62C1"/>
    <w:rsid w:val="006E6323"/>
    <w:rsid w:val="006E648B"/>
    <w:rsid w:val="006E66C9"/>
    <w:rsid w:val="006E683B"/>
    <w:rsid w:val="006E6AB0"/>
    <w:rsid w:val="006E6CC2"/>
    <w:rsid w:val="006E763D"/>
    <w:rsid w:val="006E778B"/>
    <w:rsid w:val="006E7B0B"/>
    <w:rsid w:val="006E7FFD"/>
    <w:rsid w:val="006F02E8"/>
    <w:rsid w:val="006F05FA"/>
    <w:rsid w:val="006F0BA5"/>
    <w:rsid w:val="006F0DA7"/>
    <w:rsid w:val="006F0F13"/>
    <w:rsid w:val="006F11DC"/>
    <w:rsid w:val="006F1333"/>
    <w:rsid w:val="006F1615"/>
    <w:rsid w:val="006F17BB"/>
    <w:rsid w:val="006F1A98"/>
    <w:rsid w:val="006F21F5"/>
    <w:rsid w:val="006F22BD"/>
    <w:rsid w:val="006F23FC"/>
    <w:rsid w:val="006F2B2A"/>
    <w:rsid w:val="006F2D6F"/>
    <w:rsid w:val="006F2DEF"/>
    <w:rsid w:val="006F32E7"/>
    <w:rsid w:val="006F3F8C"/>
    <w:rsid w:val="006F4241"/>
    <w:rsid w:val="006F446A"/>
    <w:rsid w:val="006F4497"/>
    <w:rsid w:val="006F4863"/>
    <w:rsid w:val="006F489E"/>
    <w:rsid w:val="006F4C11"/>
    <w:rsid w:val="006F4C3A"/>
    <w:rsid w:val="006F4F8F"/>
    <w:rsid w:val="006F4FF0"/>
    <w:rsid w:val="006F4FF8"/>
    <w:rsid w:val="006F5262"/>
    <w:rsid w:val="006F5392"/>
    <w:rsid w:val="006F557B"/>
    <w:rsid w:val="006F5B32"/>
    <w:rsid w:val="006F652F"/>
    <w:rsid w:val="006F67E6"/>
    <w:rsid w:val="006F6828"/>
    <w:rsid w:val="006F6850"/>
    <w:rsid w:val="006F69C2"/>
    <w:rsid w:val="006F69C3"/>
    <w:rsid w:val="006F6C32"/>
    <w:rsid w:val="006F7021"/>
    <w:rsid w:val="006F7289"/>
    <w:rsid w:val="006F77FF"/>
    <w:rsid w:val="006F791F"/>
    <w:rsid w:val="006F7CBE"/>
    <w:rsid w:val="0070013C"/>
    <w:rsid w:val="00700313"/>
    <w:rsid w:val="007004B8"/>
    <w:rsid w:val="007007CB"/>
    <w:rsid w:val="00700A28"/>
    <w:rsid w:val="00700F5B"/>
    <w:rsid w:val="007010DE"/>
    <w:rsid w:val="0070113C"/>
    <w:rsid w:val="00701173"/>
    <w:rsid w:val="00701738"/>
    <w:rsid w:val="00701786"/>
    <w:rsid w:val="00701856"/>
    <w:rsid w:val="0070202F"/>
    <w:rsid w:val="00702143"/>
    <w:rsid w:val="007021A8"/>
    <w:rsid w:val="00702301"/>
    <w:rsid w:val="00702543"/>
    <w:rsid w:val="00702690"/>
    <w:rsid w:val="00702A71"/>
    <w:rsid w:val="00702BEF"/>
    <w:rsid w:val="0070300B"/>
    <w:rsid w:val="00703296"/>
    <w:rsid w:val="00703471"/>
    <w:rsid w:val="00703645"/>
    <w:rsid w:val="00703893"/>
    <w:rsid w:val="00703A1F"/>
    <w:rsid w:val="00703B17"/>
    <w:rsid w:val="00703C1B"/>
    <w:rsid w:val="007040CE"/>
    <w:rsid w:val="00704200"/>
    <w:rsid w:val="007045DA"/>
    <w:rsid w:val="00704885"/>
    <w:rsid w:val="00704BFA"/>
    <w:rsid w:val="00705115"/>
    <w:rsid w:val="00705313"/>
    <w:rsid w:val="0070537D"/>
    <w:rsid w:val="007056E6"/>
    <w:rsid w:val="007057C3"/>
    <w:rsid w:val="00705C1A"/>
    <w:rsid w:val="00705EBB"/>
    <w:rsid w:val="007060E6"/>
    <w:rsid w:val="007068B9"/>
    <w:rsid w:val="007069A0"/>
    <w:rsid w:val="00707252"/>
    <w:rsid w:val="00707309"/>
    <w:rsid w:val="0070763B"/>
    <w:rsid w:val="00707822"/>
    <w:rsid w:val="00707A6E"/>
    <w:rsid w:val="00710203"/>
    <w:rsid w:val="0071021A"/>
    <w:rsid w:val="007105B9"/>
    <w:rsid w:val="007105ED"/>
    <w:rsid w:val="00710D80"/>
    <w:rsid w:val="00710DBA"/>
    <w:rsid w:val="007112B4"/>
    <w:rsid w:val="007114B6"/>
    <w:rsid w:val="0071150B"/>
    <w:rsid w:val="007115CB"/>
    <w:rsid w:val="00711999"/>
    <w:rsid w:val="00711CC0"/>
    <w:rsid w:val="007125BF"/>
    <w:rsid w:val="007128B9"/>
    <w:rsid w:val="007128DA"/>
    <w:rsid w:val="00712938"/>
    <w:rsid w:val="007137A5"/>
    <w:rsid w:val="007138AA"/>
    <w:rsid w:val="00713CD2"/>
    <w:rsid w:val="00715308"/>
    <w:rsid w:val="007157D7"/>
    <w:rsid w:val="007159FF"/>
    <w:rsid w:val="00715C68"/>
    <w:rsid w:val="00715D52"/>
    <w:rsid w:val="00715E0C"/>
    <w:rsid w:val="00715E70"/>
    <w:rsid w:val="00716636"/>
    <w:rsid w:val="0071694E"/>
    <w:rsid w:val="00716A9E"/>
    <w:rsid w:val="00716BBC"/>
    <w:rsid w:val="00716E81"/>
    <w:rsid w:val="00716FBE"/>
    <w:rsid w:val="00717991"/>
    <w:rsid w:val="00717A0D"/>
    <w:rsid w:val="00717B1C"/>
    <w:rsid w:val="00717E83"/>
    <w:rsid w:val="0072016C"/>
    <w:rsid w:val="007202DA"/>
    <w:rsid w:val="00720555"/>
    <w:rsid w:val="00720B35"/>
    <w:rsid w:val="007215BD"/>
    <w:rsid w:val="007215ED"/>
    <w:rsid w:val="00721B25"/>
    <w:rsid w:val="00721B50"/>
    <w:rsid w:val="00721C70"/>
    <w:rsid w:val="00721F90"/>
    <w:rsid w:val="00722238"/>
    <w:rsid w:val="0072223A"/>
    <w:rsid w:val="0072234B"/>
    <w:rsid w:val="0072246D"/>
    <w:rsid w:val="00722563"/>
    <w:rsid w:val="0072258F"/>
    <w:rsid w:val="0072264F"/>
    <w:rsid w:val="007226BF"/>
    <w:rsid w:val="007226D4"/>
    <w:rsid w:val="00722EF8"/>
    <w:rsid w:val="00722FC8"/>
    <w:rsid w:val="00723081"/>
    <w:rsid w:val="00723149"/>
    <w:rsid w:val="0072321F"/>
    <w:rsid w:val="00723300"/>
    <w:rsid w:val="007243AC"/>
    <w:rsid w:val="007245D1"/>
    <w:rsid w:val="00724957"/>
    <w:rsid w:val="00724AFA"/>
    <w:rsid w:val="00724F70"/>
    <w:rsid w:val="007251DE"/>
    <w:rsid w:val="007252DB"/>
    <w:rsid w:val="0072542F"/>
    <w:rsid w:val="007257F8"/>
    <w:rsid w:val="00725B7F"/>
    <w:rsid w:val="007267A5"/>
    <w:rsid w:val="00726C60"/>
    <w:rsid w:val="00726C87"/>
    <w:rsid w:val="00727483"/>
    <w:rsid w:val="00727922"/>
    <w:rsid w:val="007301FA"/>
    <w:rsid w:val="00730255"/>
    <w:rsid w:val="007304E6"/>
    <w:rsid w:val="007306CD"/>
    <w:rsid w:val="00730786"/>
    <w:rsid w:val="007309F5"/>
    <w:rsid w:val="007316AA"/>
    <w:rsid w:val="007319FC"/>
    <w:rsid w:val="00731C7C"/>
    <w:rsid w:val="00731CE9"/>
    <w:rsid w:val="00731E98"/>
    <w:rsid w:val="00731FA1"/>
    <w:rsid w:val="007331A9"/>
    <w:rsid w:val="00733284"/>
    <w:rsid w:val="00733830"/>
    <w:rsid w:val="0073438D"/>
    <w:rsid w:val="007348BF"/>
    <w:rsid w:val="007348D5"/>
    <w:rsid w:val="00734CB0"/>
    <w:rsid w:val="007357CC"/>
    <w:rsid w:val="00735872"/>
    <w:rsid w:val="00735E5B"/>
    <w:rsid w:val="00736040"/>
    <w:rsid w:val="00736365"/>
    <w:rsid w:val="007366A3"/>
    <w:rsid w:val="007367BB"/>
    <w:rsid w:val="00736FA6"/>
    <w:rsid w:val="007370B9"/>
    <w:rsid w:val="0073777F"/>
    <w:rsid w:val="00737B81"/>
    <w:rsid w:val="00737F56"/>
    <w:rsid w:val="00737F5D"/>
    <w:rsid w:val="00740120"/>
    <w:rsid w:val="007402EB"/>
    <w:rsid w:val="0074039B"/>
    <w:rsid w:val="00740694"/>
    <w:rsid w:val="00740E63"/>
    <w:rsid w:val="00740FBC"/>
    <w:rsid w:val="00741309"/>
    <w:rsid w:val="0074178F"/>
    <w:rsid w:val="00741D85"/>
    <w:rsid w:val="00742180"/>
    <w:rsid w:val="0074250E"/>
    <w:rsid w:val="00742715"/>
    <w:rsid w:val="00742A50"/>
    <w:rsid w:val="00742E51"/>
    <w:rsid w:val="0074320B"/>
    <w:rsid w:val="007434D8"/>
    <w:rsid w:val="0074398C"/>
    <w:rsid w:val="00743A75"/>
    <w:rsid w:val="007444EB"/>
    <w:rsid w:val="00744617"/>
    <w:rsid w:val="007448A4"/>
    <w:rsid w:val="00744B51"/>
    <w:rsid w:val="00744E48"/>
    <w:rsid w:val="00744EFE"/>
    <w:rsid w:val="00745246"/>
    <w:rsid w:val="0074567D"/>
    <w:rsid w:val="00745910"/>
    <w:rsid w:val="00745C42"/>
    <w:rsid w:val="00745E2A"/>
    <w:rsid w:val="00746090"/>
    <w:rsid w:val="00746B7D"/>
    <w:rsid w:val="00746B9F"/>
    <w:rsid w:val="00746D0E"/>
    <w:rsid w:val="007474A8"/>
    <w:rsid w:val="0074753E"/>
    <w:rsid w:val="007477EA"/>
    <w:rsid w:val="0074784F"/>
    <w:rsid w:val="007479BB"/>
    <w:rsid w:val="00747A87"/>
    <w:rsid w:val="00750239"/>
    <w:rsid w:val="007503B8"/>
    <w:rsid w:val="00750681"/>
    <w:rsid w:val="00750E40"/>
    <w:rsid w:val="00750EF1"/>
    <w:rsid w:val="007512CA"/>
    <w:rsid w:val="00751367"/>
    <w:rsid w:val="00751739"/>
    <w:rsid w:val="00751930"/>
    <w:rsid w:val="00751B16"/>
    <w:rsid w:val="00751D62"/>
    <w:rsid w:val="00751FE2"/>
    <w:rsid w:val="0075247D"/>
    <w:rsid w:val="00752A71"/>
    <w:rsid w:val="00752AD1"/>
    <w:rsid w:val="00752DE1"/>
    <w:rsid w:val="0075324B"/>
    <w:rsid w:val="00753A95"/>
    <w:rsid w:val="00753DB5"/>
    <w:rsid w:val="0075414F"/>
    <w:rsid w:val="00754498"/>
    <w:rsid w:val="0075482D"/>
    <w:rsid w:val="00754A2E"/>
    <w:rsid w:val="007551E5"/>
    <w:rsid w:val="0075548D"/>
    <w:rsid w:val="00755550"/>
    <w:rsid w:val="007555F0"/>
    <w:rsid w:val="0075658B"/>
    <w:rsid w:val="007567E4"/>
    <w:rsid w:val="0075716F"/>
    <w:rsid w:val="00757C50"/>
    <w:rsid w:val="00757FEE"/>
    <w:rsid w:val="007607BB"/>
    <w:rsid w:val="007608B8"/>
    <w:rsid w:val="00760CDD"/>
    <w:rsid w:val="007611B7"/>
    <w:rsid w:val="007611DD"/>
    <w:rsid w:val="007619FD"/>
    <w:rsid w:val="00761A8F"/>
    <w:rsid w:val="00761F4E"/>
    <w:rsid w:val="0076213B"/>
    <w:rsid w:val="0076221D"/>
    <w:rsid w:val="007624C9"/>
    <w:rsid w:val="0076267C"/>
    <w:rsid w:val="007627C3"/>
    <w:rsid w:val="00762A63"/>
    <w:rsid w:val="00762E01"/>
    <w:rsid w:val="0076305E"/>
    <w:rsid w:val="00763781"/>
    <w:rsid w:val="00763E1B"/>
    <w:rsid w:val="0076400D"/>
    <w:rsid w:val="00764189"/>
    <w:rsid w:val="007643F2"/>
    <w:rsid w:val="00764A04"/>
    <w:rsid w:val="00764DD3"/>
    <w:rsid w:val="00764F44"/>
    <w:rsid w:val="00765BA9"/>
    <w:rsid w:val="00765BD6"/>
    <w:rsid w:val="00765CB1"/>
    <w:rsid w:val="0076614F"/>
    <w:rsid w:val="0076630B"/>
    <w:rsid w:val="007668B6"/>
    <w:rsid w:val="007669F5"/>
    <w:rsid w:val="00766BC4"/>
    <w:rsid w:val="00766CB5"/>
    <w:rsid w:val="00766D29"/>
    <w:rsid w:val="007671FD"/>
    <w:rsid w:val="007674C5"/>
    <w:rsid w:val="007676F3"/>
    <w:rsid w:val="00767992"/>
    <w:rsid w:val="00767BCE"/>
    <w:rsid w:val="00767C3B"/>
    <w:rsid w:val="00770618"/>
    <w:rsid w:val="00770AEC"/>
    <w:rsid w:val="00770C55"/>
    <w:rsid w:val="00770F7C"/>
    <w:rsid w:val="007712EA"/>
    <w:rsid w:val="00771553"/>
    <w:rsid w:val="007716CA"/>
    <w:rsid w:val="007717EB"/>
    <w:rsid w:val="00771A36"/>
    <w:rsid w:val="00771E95"/>
    <w:rsid w:val="00771F08"/>
    <w:rsid w:val="00772C93"/>
    <w:rsid w:val="00772E99"/>
    <w:rsid w:val="007733D3"/>
    <w:rsid w:val="007733DE"/>
    <w:rsid w:val="007736E5"/>
    <w:rsid w:val="007739AF"/>
    <w:rsid w:val="00774014"/>
    <w:rsid w:val="00774025"/>
    <w:rsid w:val="00774035"/>
    <w:rsid w:val="00774081"/>
    <w:rsid w:val="007743E8"/>
    <w:rsid w:val="007745C3"/>
    <w:rsid w:val="0077486F"/>
    <w:rsid w:val="007748D5"/>
    <w:rsid w:val="0077498C"/>
    <w:rsid w:val="00774C45"/>
    <w:rsid w:val="00774E23"/>
    <w:rsid w:val="00774E96"/>
    <w:rsid w:val="007751E2"/>
    <w:rsid w:val="007752E4"/>
    <w:rsid w:val="007757D5"/>
    <w:rsid w:val="007758FE"/>
    <w:rsid w:val="00775D27"/>
    <w:rsid w:val="00775E95"/>
    <w:rsid w:val="0077642A"/>
    <w:rsid w:val="00776A0C"/>
    <w:rsid w:val="00776AD9"/>
    <w:rsid w:val="00776B9B"/>
    <w:rsid w:val="00776D5E"/>
    <w:rsid w:val="0077718D"/>
    <w:rsid w:val="0077743B"/>
    <w:rsid w:val="00777602"/>
    <w:rsid w:val="0077767A"/>
    <w:rsid w:val="007777B6"/>
    <w:rsid w:val="007778F6"/>
    <w:rsid w:val="00777A9F"/>
    <w:rsid w:val="00777EE2"/>
    <w:rsid w:val="007800EC"/>
    <w:rsid w:val="0078078F"/>
    <w:rsid w:val="00780C80"/>
    <w:rsid w:val="00780CDE"/>
    <w:rsid w:val="00780F93"/>
    <w:rsid w:val="00781115"/>
    <w:rsid w:val="00781BB3"/>
    <w:rsid w:val="00781E4D"/>
    <w:rsid w:val="00781EC2"/>
    <w:rsid w:val="0078228B"/>
    <w:rsid w:val="007823B2"/>
    <w:rsid w:val="0078258D"/>
    <w:rsid w:val="00782691"/>
    <w:rsid w:val="007827CD"/>
    <w:rsid w:val="00782E93"/>
    <w:rsid w:val="007833D9"/>
    <w:rsid w:val="007835AB"/>
    <w:rsid w:val="00783D57"/>
    <w:rsid w:val="00783EFC"/>
    <w:rsid w:val="007848BF"/>
    <w:rsid w:val="00784A4C"/>
    <w:rsid w:val="00784E20"/>
    <w:rsid w:val="00785190"/>
    <w:rsid w:val="007852C3"/>
    <w:rsid w:val="00785321"/>
    <w:rsid w:val="0078573E"/>
    <w:rsid w:val="00785A85"/>
    <w:rsid w:val="00785BF8"/>
    <w:rsid w:val="00785F51"/>
    <w:rsid w:val="007862EB"/>
    <w:rsid w:val="0078679D"/>
    <w:rsid w:val="00787735"/>
    <w:rsid w:val="00787CA6"/>
    <w:rsid w:val="007902AC"/>
    <w:rsid w:val="007904DC"/>
    <w:rsid w:val="007904F2"/>
    <w:rsid w:val="0079076E"/>
    <w:rsid w:val="0079086A"/>
    <w:rsid w:val="00790A5D"/>
    <w:rsid w:val="00790AF7"/>
    <w:rsid w:val="00790FE6"/>
    <w:rsid w:val="00791366"/>
    <w:rsid w:val="00791BA6"/>
    <w:rsid w:val="00792021"/>
    <w:rsid w:val="0079211E"/>
    <w:rsid w:val="007924E5"/>
    <w:rsid w:val="00792829"/>
    <w:rsid w:val="00792AE9"/>
    <w:rsid w:val="00792B7B"/>
    <w:rsid w:val="0079331F"/>
    <w:rsid w:val="00793468"/>
    <w:rsid w:val="007937F1"/>
    <w:rsid w:val="00793AA5"/>
    <w:rsid w:val="00793BF4"/>
    <w:rsid w:val="00793C3C"/>
    <w:rsid w:val="00794624"/>
    <w:rsid w:val="0079529C"/>
    <w:rsid w:val="0079536E"/>
    <w:rsid w:val="00795499"/>
    <w:rsid w:val="00795706"/>
    <w:rsid w:val="0079616A"/>
    <w:rsid w:val="0079619D"/>
    <w:rsid w:val="007969BB"/>
    <w:rsid w:val="0079729C"/>
    <w:rsid w:val="0079731C"/>
    <w:rsid w:val="007973DF"/>
    <w:rsid w:val="007974F4"/>
    <w:rsid w:val="0079773F"/>
    <w:rsid w:val="007978AC"/>
    <w:rsid w:val="00797DA4"/>
    <w:rsid w:val="00797E41"/>
    <w:rsid w:val="007A046B"/>
    <w:rsid w:val="007A06E9"/>
    <w:rsid w:val="007A0709"/>
    <w:rsid w:val="007A0AE8"/>
    <w:rsid w:val="007A0CED"/>
    <w:rsid w:val="007A0CEF"/>
    <w:rsid w:val="007A1015"/>
    <w:rsid w:val="007A125F"/>
    <w:rsid w:val="007A1350"/>
    <w:rsid w:val="007A15F9"/>
    <w:rsid w:val="007A1DD8"/>
    <w:rsid w:val="007A224B"/>
    <w:rsid w:val="007A264A"/>
    <w:rsid w:val="007A2A80"/>
    <w:rsid w:val="007A31F4"/>
    <w:rsid w:val="007A32A5"/>
    <w:rsid w:val="007A35DE"/>
    <w:rsid w:val="007A38F3"/>
    <w:rsid w:val="007A399D"/>
    <w:rsid w:val="007A3BFE"/>
    <w:rsid w:val="007A3DB4"/>
    <w:rsid w:val="007A41FE"/>
    <w:rsid w:val="007A4873"/>
    <w:rsid w:val="007A5660"/>
    <w:rsid w:val="007A587B"/>
    <w:rsid w:val="007A58F1"/>
    <w:rsid w:val="007A5CED"/>
    <w:rsid w:val="007A5DFA"/>
    <w:rsid w:val="007A5E0C"/>
    <w:rsid w:val="007A5F38"/>
    <w:rsid w:val="007A64FE"/>
    <w:rsid w:val="007A68A6"/>
    <w:rsid w:val="007A7125"/>
    <w:rsid w:val="007A7311"/>
    <w:rsid w:val="007A732A"/>
    <w:rsid w:val="007A7566"/>
    <w:rsid w:val="007A7782"/>
    <w:rsid w:val="007A78B8"/>
    <w:rsid w:val="007A7E91"/>
    <w:rsid w:val="007B0292"/>
    <w:rsid w:val="007B069F"/>
    <w:rsid w:val="007B0A0A"/>
    <w:rsid w:val="007B0ABB"/>
    <w:rsid w:val="007B0D5B"/>
    <w:rsid w:val="007B1063"/>
    <w:rsid w:val="007B13D9"/>
    <w:rsid w:val="007B145D"/>
    <w:rsid w:val="007B1589"/>
    <w:rsid w:val="007B1A95"/>
    <w:rsid w:val="007B1AD5"/>
    <w:rsid w:val="007B1E49"/>
    <w:rsid w:val="007B2379"/>
    <w:rsid w:val="007B2489"/>
    <w:rsid w:val="007B249C"/>
    <w:rsid w:val="007B24F2"/>
    <w:rsid w:val="007B2506"/>
    <w:rsid w:val="007B267B"/>
    <w:rsid w:val="007B2B10"/>
    <w:rsid w:val="007B2D01"/>
    <w:rsid w:val="007B2DCC"/>
    <w:rsid w:val="007B3270"/>
    <w:rsid w:val="007B3A9A"/>
    <w:rsid w:val="007B3C01"/>
    <w:rsid w:val="007B4253"/>
    <w:rsid w:val="007B446C"/>
    <w:rsid w:val="007B45C6"/>
    <w:rsid w:val="007B4858"/>
    <w:rsid w:val="007B4AA0"/>
    <w:rsid w:val="007B4D95"/>
    <w:rsid w:val="007B4F35"/>
    <w:rsid w:val="007B5291"/>
    <w:rsid w:val="007B5357"/>
    <w:rsid w:val="007B55E4"/>
    <w:rsid w:val="007B572A"/>
    <w:rsid w:val="007B57A3"/>
    <w:rsid w:val="007B5825"/>
    <w:rsid w:val="007B58B9"/>
    <w:rsid w:val="007B60B8"/>
    <w:rsid w:val="007B669F"/>
    <w:rsid w:val="007B673F"/>
    <w:rsid w:val="007B6785"/>
    <w:rsid w:val="007B67BE"/>
    <w:rsid w:val="007B6C57"/>
    <w:rsid w:val="007B7178"/>
    <w:rsid w:val="007B7557"/>
    <w:rsid w:val="007B765D"/>
    <w:rsid w:val="007B77DD"/>
    <w:rsid w:val="007B7982"/>
    <w:rsid w:val="007B7B36"/>
    <w:rsid w:val="007B7CA8"/>
    <w:rsid w:val="007B7F16"/>
    <w:rsid w:val="007C0457"/>
    <w:rsid w:val="007C0462"/>
    <w:rsid w:val="007C0542"/>
    <w:rsid w:val="007C0EF8"/>
    <w:rsid w:val="007C1263"/>
    <w:rsid w:val="007C1492"/>
    <w:rsid w:val="007C18C6"/>
    <w:rsid w:val="007C1C0F"/>
    <w:rsid w:val="007C1F08"/>
    <w:rsid w:val="007C208F"/>
    <w:rsid w:val="007C2437"/>
    <w:rsid w:val="007C2696"/>
    <w:rsid w:val="007C2892"/>
    <w:rsid w:val="007C2F6B"/>
    <w:rsid w:val="007C3198"/>
    <w:rsid w:val="007C3220"/>
    <w:rsid w:val="007C33D4"/>
    <w:rsid w:val="007C35C0"/>
    <w:rsid w:val="007C37CC"/>
    <w:rsid w:val="007C3978"/>
    <w:rsid w:val="007C3C6F"/>
    <w:rsid w:val="007C3C9A"/>
    <w:rsid w:val="007C3D17"/>
    <w:rsid w:val="007C3EAE"/>
    <w:rsid w:val="007C4035"/>
    <w:rsid w:val="007C40B5"/>
    <w:rsid w:val="007C435F"/>
    <w:rsid w:val="007C5625"/>
    <w:rsid w:val="007C573C"/>
    <w:rsid w:val="007C589C"/>
    <w:rsid w:val="007C5C95"/>
    <w:rsid w:val="007C5CA4"/>
    <w:rsid w:val="007C5F81"/>
    <w:rsid w:val="007C5FC1"/>
    <w:rsid w:val="007C61F8"/>
    <w:rsid w:val="007C6274"/>
    <w:rsid w:val="007C65B2"/>
    <w:rsid w:val="007C679B"/>
    <w:rsid w:val="007C6E46"/>
    <w:rsid w:val="007C79BD"/>
    <w:rsid w:val="007C7C05"/>
    <w:rsid w:val="007C7EB9"/>
    <w:rsid w:val="007D0445"/>
    <w:rsid w:val="007D0DCD"/>
    <w:rsid w:val="007D19BD"/>
    <w:rsid w:val="007D1F85"/>
    <w:rsid w:val="007D290A"/>
    <w:rsid w:val="007D2F15"/>
    <w:rsid w:val="007D31EE"/>
    <w:rsid w:val="007D3C4F"/>
    <w:rsid w:val="007D3DBE"/>
    <w:rsid w:val="007D432F"/>
    <w:rsid w:val="007D43A7"/>
    <w:rsid w:val="007D4BFE"/>
    <w:rsid w:val="007D50DB"/>
    <w:rsid w:val="007D5125"/>
    <w:rsid w:val="007D5560"/>
    <w:rsid w:val="007D5813"/>
    <w:rsid w:val="007D5E0A"/>
    <w:rsid w:val="007D5E52"/>
    <w:rsid w:val="007D5E85"/>
    <w:rsid w:val="007D6331"/>
    <w:rsid w:val="007D6349"/>
    <w:rsid w:val="007D63A8"/>
    <w:rsid w:val="007D63AC"/>
    <w:rsid w:val="007D66F3"/>
    <w:rsid w:val="007D6792"/>
    <w:rsid w:val="007D6FD5"/>
    <w:rsid w:val="007D7026"/>
    <w:rsid w:val="007D75E8"/>
    <w:rsid w:val="007D7840"/>
    <w:rsid w:val="007D7BFE"/>
    <w:rsid w:val="007D7D25"/>
    <w:rsid w:val="007D7EF8"/>
    <w:rsid w:val="007E0091"/>
    <w:rsid w:val="007E03E5"/>
    <w:rsid w:val="007E082A"/>
    <w:rsid w:val="007E08C5"/>
    <w:rsid w:val="007E0ACF"/>
    <w:rsid w:val="007E0B4B"/>
    <w:rsid w:val="007E1254"/>
    <w:rsid w:val="007E152C"/>
    <w:rsid w:val="007E1CD1"/>
    <w:rsid w:val="007E1F2C"/>
    <w:rsid w:val="007E1F7B"/>
    <w:rsid w:val="007E2AE4"/>
    <w:rsid w:val="007E2C05"/>
    <w:rsid w:val="007E2DFF"/>
    <w:rsid w:val="007E32AF"/>
    <w:rsid w:val="007E3C58"/>
    <w:rsid w:val="007E4725"/>
    <w:rsid w:val="007E49DF"/>
    <w:rsid w:val="007E4C6C"/>
    <w:rsid w:val="007E4CFF"/>
    <w:rsid w:val="007E4D1E"/>
    <w:rsid w:val="007E4DDA"/>
    <w:rsid w:val="007E4F7A"/>
    <w:rsid w:val="007E5164"/>
    <w:rsid w:val="007E5785"/>
    <w:rsid w:val="007E5F73"/>
    <w:rsid w:val="007E5FED"/>
    <w:rsid w:val="007E6051"/>
    <w:rsid w:val="007E6FB7"/>
    <w:rsid w:val="007E71A8"/>
    <w:rsid w:val="007E7667"/>
    <w:rsid w:val="007E7801"/>
    <w:rsid w:val="007E789C"/>
    <w:rsid w:val="007E7AA8"/>
    <w:rsid w:val="007E7C44"/>
    <w:rsid w:val="007F01BB"/>
    <w:rsid w:val="007F02B5"/>
    <w:rsid w:val="007F04D8"/>
    <w:rsid w:val="007F0535"/>
    <w:rsid w:val="007F0597"/>
    <w:rsid w:val="007F1360"/>
    <w:rsid w:val="007F15CD"/>
    <w:rsid w:val="007F15E9"/>
    <w:rsid w:val="007F16C5"/>
    <w:rsid w:val="007F1AD5"/>
    <w:rsid w:val="007F1B59"/>
    <w:rsid w:val="007F1B7E"/>
    <w:rsid w:val="007F1E4A"/>
    <w:rsid w:val="007F200B"/>
    <w:rsid w:val="007F202C"/>
    <w:rsid w:val="007F211F"/>
    <w:rsid w:val="007F2422"/>
    <w:rsid w:val="007F2787"/>
    <w:rsid w:val="007F27AC"/>
    <w:rsid w:val="007F2C4A"/>
    <w:rsid w:val="007F2C90"/>
    <w:rsid w:val="007F2DEB"/>
    <w:rsid w:val="007F331A"/>
    <w:rsid w:val="007F3B6A"/>
    <w:rsid w:val="007F48D5"/>
    <w:rsid w:val="007F48EB"/>
    <w:rsid w:val="007F52A3"/>
    <w:rsid w:val="007F53FA"/>
    <w:rsid w:val="007F54F2"/>
    <w:rsid w:val="007F57FF"/>
    <w:rsid w:val="007F5C60"/>
    <w:rsid w:val="007F5D1A"/>
    <w:rsid w:val="007F6010"/>
    <w:rsid w:val="007F60CE"/>
    <w:rsid w:val="007F676D"/>
    <w:rsid w:val="007F67E8"/>
    <w:rsid w:val="007F6C88"/>
    <w:rsid w:val="007F7056"/>
    <w:rsid w:val="007F71F6"/>
    <w:rsid w:val="007F7A70"/>
    <w:rsid w:val="007F7C47"/>
    <w:rsid w:val="007F7DE4"/>
    <w:rsid w:val="008003CA"/>
    <w:rsid w:val="008005DB"/>
    <w:rsid w:val="00800727"/>
    <w:rsid w:val="008007D2"/>
    <w:rsid w:val="00800E87"/>
    <w:rsid w:val="008013D4"/>
    <w:rsid w:val="00801548"/>
    <w:rsid w:val="00801998"/>
    <w:rsid w:val="00801ACA"/>
    <w:rsid w:val="00801F49"/>
    <w:rsid w:val="008025D2"/>
    <w:rsid w:val="00802AB8"/>
    <w:rsid w:val="00802B62"/>
    <w:rsid w:val="00802D14"/>
    <w:rsid w:val="00802E57"/>
    <w:rsid w:val="00803AC4"/>
    <w:rsid w:val="008044DE"/>
    <w:rsid w:val="0080468C"/>
    <w:rsid w:val="0080490D"/>
    <w:rsid w:val="0080491A"/>
    <w:rsid w:val="00804920"/>
    <w:rsid w:val="008049E0"/>
    <w:rsid w:val="00804B0F"/>
    <w:rsid w:val="00804DC6"/>
    <w:rsid w:val="00804E9D"/>
    <w:rsid w:val="0080503C"/>
    <w:rsid w:val="0080556A"/>
    <w:rsid w:val="00805587"/>
    <w:rsid w:val="008055C3"/>
    <w:rsid w:val="00805B77"/>
    <w:rsid w:val="00805F9F"/>
    <w:rsid w:val="00806802"/>
    <w:rsid w:val="00807496"/>
    <w:rsid w:val="0080793B"/>
    <w:rsid w:val="00807B40"/>
    <w:rsid w:val="00807EEA"/>
    <w:rsid w:val="00810571"/>
    <w:rsid w:val="00810DB9"/>
    <w:rsid w:val="00810F74"/>
    <w:rsid w:val="00811093"/>
    <w:rsid w:val="0081117D"/>
    <w:rsid w:val="008112AD"/>
    <w:rsid w:val="0081240B"/>
    <w:rsid w:val="008126DE"/>
    <w:rsid w:val="00812B4F"/>
    <w:rsid w:val="0081328A"/>
    <w:rsid w:val="008133C8"/>
    <w:rsid w:val="008134D1"/>
    <w:rsid w:val="0081388D"/>
    <w:rsid w:val="008138E8"/>
    <w:rsid w:val="00813BE6"/>
    <w:rsid w:val="00814081"/>
    <w:rsid w:val="00814465"/>
    <w:rsid w:val="008146B9"/>
    <w:rsid w:val="00814950"/>
    <w:rsid w:val="00814C79"/>
    <w:rsid w:val="00814D95"/>
    <w:rsid w:val="00814DE2"/>
    <w:rsid w:val="00814F0E"/>
    <w:rsid w:val="008151E7"/>
    <w:rsid w:val="00815C8A"/>
    <w:rsid w:val="00815FC6"/>
    <w:rsid w:val="008166F7"/>
    <w:rsid w:val="00816B1F"/>
    <w:rsid w:val="00816E53"/>
    <w:rsid w:val="008173C8"/>
    <w:rsid w:val="00817C2A"/>
    <w:rsid w:val="00817CD0"/>
    <w:rsid w:val="0082050E"/>
    <w:rsid w:val="00820CFA"/>
    <w:rsid w:val="00820E09"/>
    <w:rsid w:val="00820E57"/>
    <w:rsid w:val="00820EBE"/>
    <w:rsid w:val="00821265"/>
    <w:rsid w:val="00821AEE"/>
    <w:rsid w:val="00821F4D"/>
    <w:rsid w:val="00822568"/>
    <w:rsid w:val="00822AB4"/>
    <w:rsid w:val="00822EB6"/>
    <w:rsid w:val="00823080"/>
    <w:rsid w:val="0082319A"/>
    <w:rsid w:val="008231F8"/>
    <w:rsid w:val="00823588"/>
    <w:rsid w:val="00823A06"/>
    <w:rsid w:val="00823A94"/>
    <w:rsid w:val="00823C3E"/>
    <w:rsid w:val="00823FFC"/>
    <w:rsid w:val="0082410A"/>
    <w:rsid w:val="00824249"/>
    <w:rsid w:val="008242DD"/>
    <w:rsid w:val="00824CC3"/>
    <w:rsid w:val="00824E71"/>
    <w:rsid w:val="008256C4"/>
    <w:rsid w:val="00825BF4"/>
    <w:rsid w:val="00825DDA"/>
    <w:rsid w:val="0082629A"/>
    <w:rsid w:val="0082655D"/>
    <w:rsid w:val="00826919"/>
    <w:rsid w:val="00826CDB"/>
    <w:rsid w:val="00826E4E"/>
    <w:rsid w:val="008275EF"/>
    <w:rsid w:val="00827F50"/>
    <w:rsid w:val="00827FBA"/>
    <w:rsid w:val="0083030E"/>
    <w:rsid w:val="00830C53"/>
    <w:rsid w:val="0083138E"/>
    <w:rsid w:val="00831433"/>
    <w:rsid w:val="0083154F"/>
    <w:rsid w:val="008316C5"/>
    <w:rsid w:val="00831948"/>
    <w:rsid w:val="00831ED4"/>
    <w:rsid w:val="00831F22"/>
    <w:rsid w:val="00831F8D"/>
    <w:rsid w:val="0083202E"/>
    <w:rsid w:val="00832115"/>
    <w:rsid w:val="008322C0"/>
    <w:rsid w:val="0083263E"/>
    <w:rsid w:val="00832737"/>
    <w:rsid w:val="008327E6"/>
    <w:rsid w:val="00832DC1"/>
    <w:rsid w:val="00832E86"/>
    <w:rsid w:val="00832EF3"/>
    <w:rsid w:val="0083324F"/>
    <w:rsid w:val="008338DF"/>
    <w:rsid w:val="00833962"/>
    <w:rsid w:val="00833B2E"/>
    <w:rsid w:val="00833E7E"/>
    <w:rsid w:val="00834221"/>
    <w:rsid w:val="008344C7"/>
    <w:rsid w:val="008350D0"/>
    <w:rsid w:val="00835521"/>
    <w:rsid w:val="008357C2"/>
    <w:rsid w:val="008357D2"/>
    <w:rsid w:val="0083655A"/>
    <w:rsid w:val="008366F0"/>
    <w:rsid w:val="008369D1"/>
    <w:rsid w:val="00836DED"/>
    <w:rsid w:val="00836F4A"/>
    <w:rsid w:val="0083706E"/>
    <w:rsid w:val="0083746D"/>
    <w:rsid w:val="00837864"/>
    <w:rsid w:val="00837B37"/>
    <w:rsid w:val="00837DE5"/>
    <w:rsid w:val="00837E30"/>
    <w:rsid w:val="00837E8F"/>
    <w:rsid w:val="00840235"/>
    <w:rsid w:val="0084092A"/>
    <w:rsid w:val="00840C7E"/>
    <w:rsid w:val="008419B4"/>
    <w:rsid w:val="00841BD5"/>
    <w:rsid w:val="008425F4"/>
    <w:rsid w:val="00842BF3"/>
    <w:rsid w:val="008430EB"/>
    <w:rsid w:val="00843A5D"/>
    <w:rsid w:val="00843ABF"/>
    <w:rsid w:val="00843CE6"/>
    <w:rsid w:val="00843F70"/>
    <w:rsid w:val="0084456D"/>
    <w:rsid w:val="008447AD"/>
    <w:rsid w:val="00844831"/>
    <w:rsid w:val="00844874"/>
    <w:rsid w:val="00844A60"/>
    <w:rsid w:val="0084526E"/>
    <w:rsid w:val="00845643"/>
    <w:rsid w:val="00845BCE"/>
    <w:rsid w:val="00845D24"/>
    <w:rsid w:val="00845E9C"/>
    <w:rsid w:val="008461C4"/>
    <w:rsid w:val="00846F72"/>
    <w:rsid w:val="0084756D"/>
    <w:rsid w:val="00847662"/>
    <w:rsid w:val="00847683"/>
    <w:rsid w:val="008476C2"/>
    <w:rsid w:val="008477EB"/>
    <w:rsid w:val="008479C9"/>
    <w:rsid w:val="00847B71"/>
    <w:rsid w:val="008501A1"/>
    <w:rsid w:val="00850374"/>
    <w:rsid w:val="00850DA0"/>
    <w:rsid w:val="0085158A"/>
    <w:rsid w:val="00851841"/>
    <w:rsid w:val="00852094"/>
    <w:rsid w:val="00852244"/>
    <w:rsid w:val="008524A7"/>
    <w:rsid w:val="0085263E"/>
    <w:rsid w:val="00852AC9"/>
    <w:rsid w:val="00852AD0"/>
    <w:rsid w:val="008534B7"/>
    <w:rsid w:val="008536EE"/>
    <w:rsid w:val="00853B95"/>
    <w:rsid w:val="00853BA1"/>
    <w:rsid w:val="00854108"/>
    <w:rsid w:val="008541D4"/>
    <w:rsid w:val="008543BE"/>
    <w:rsid w:val="0085461A"/>
    <w:rsid w:val="00854B1E"/>
    <w:rsid w:val="00854B2C"/>
    <w:rsid w:val="00854DE2"/>
    <w:rsid w:val="00854FD5"/>
    <w:rsid w:val="0085517C"/>
    <w:rsid w:val="00855450"/>
    <w:rsid w:val="008554CF"/>
    <w:rsid w:val="00855AEB"/>
    <w:rsid w:val="00855DA3"/>
    <w:rsid w:val="00855F89"/>
    <w:rsid w:val="0085660C"/>
    <w:rsid w:val="00856C6C"/>
    <w:rsid w:val="00856D4E"/>
    <w:rsid w:val="00856E2B"/>
    <w:rsid w:val="00856F26"/>
    <w:rsid w:val="008575B4"/>
    <w:rsid w:val="00857657"/>
    <w:rsid w:val="008579AE"/>
    <w:rsid w:val="00857AD7"/>
    <w:rsid w:val="00857E69"/>
    <w:rsid w:val="00857EC3"/>
    <w:rsid w:val="00860398"/>
    <w:rsid w:val="00860B3E"/>
    <w:rsid w:val="00860C70"/>
    <w:rsid w:val="00860FCA"/>
    <w:rsid w:val="00861188"/>
    <w:rsid w:val="00861249"/>
    <w:rsid w:val="0086142C"/>
    <w:rsid w:val="0086146D"/>
    <w:rsid w:val="008614F6"/>
    <w:rsid w:val="0086158A"/>
    <w:rsid w:val="008619BB"/>
    <w:rsid w:val="00861DB4"/>
    <w:rsid w:val="00861F3C"/>
    <w:rsid w:val="008620BA"/>
    <w:rsid w:val="0086218B"/>
    <w:rsid w:val="008622EE"/>
    <w:rsid w:val="0086269E"/>
    <w:rsid w:val="00862DD0"/>
    <w:rsid w:val="00862F69"/>
    <w:rsid w:val="00863DA1"/>
    <w:rsid w:val="00863E37"/>
    <w:rsid w:val="00863FA2"/>
    <w:rsid w:val="00864681"/>
    <w:rsid w:val="008648C9"/>
    <w:rsid w:val="0086498B"/>
    <w:rsid w:val="0086508D"/>
    <w:rsid w:val="008658C0"/>
    <w:rsid w:val="00865962"/>
    <w:rsid w:val="00865A3E"/>
    <w:rsid w:val="00865CE6"/>
    <w:rsid w:val="00865D65"/>
    <w:rsid w:val="00866771"/>
    <w:rsid w:val="00866825"/>
    <w:rsid w:val="0086774C"/>
    <w:rsid w:val="0086796E"/>
    <w:rsid w:val="00867D48"/>
    <w:rsid w:val="00870143"/>
    <w:rsid w:val="00870246"/>
    <w:rsid w:val="008705AC"/>
    <w:rsid w:val="008705EF"/>
    <w:rsid w:val="0087060B"/>
    <w:rsid w:val="00870A33"/>
    <w:rsid w:val="00870D13"/>
    <w:rsid w:val="008716EE"/>
    <w:rsid w:val="0087177C"/>
    <w:rsid w:val="008719B2"/>
    <w:rsid w:val="00871A7C"/>
    <w:rsid w:val="0087202A"/>
    <w:rsid w:val="008722F9"/>
    <w:rsid w:val="008729C7"/>
    <w:rsid w:val="00872A96"/>
    <w:rsid w:val="00872D80"/>
    <w:rsid w:val="00872F8F"/>
    <w:rsid w:val="0087342F"/>
    <w:rsid w:val="0087344A"/>
    <w:rsid w:val="008737D9"/>
    <w:rsid w:val="00873A6C"/>
    <w:rsid w:val="00873C18"/>
    <w:rsid w:val="00873D99"/>
    <w:rsid w:val="00873F78"/>
    <w:rsid w:val="0087431D"/>
    <w:rsid w:val="00874460"/>
    <w:rsid w:val="008745F9"/>
    <w:rsid w:val="00874A76"/>
    <w:rsid w:val="00874C44"/>
    <w:rsid w:val="00874F70"/>
    <w:rsid w:val="00875662"/>
    <w:rsid w:val="00875F5E"/>
    <w:rsid w:val="008767DA"/>
    <w:rsid w:val="00876822"/>
    <w:rsid w:val="008768DE"/>
    <w:rsid w:val="00876BDC"/>
    <w:rsid w:val="008773EF"/>
    <w:rsid w:val="008775E8"/>
    <w:rsid w:val="008776EE"/>
    <w:rsid w:val="008779D5"/>
    <w:rsid w:val="00877C4E"/>
    <w:rsid w:val="00877EA6"/>
    <w:rsid w:val="0088001B"/>
    <w:rsid w:val="00880504"/>
    <w:rsid w:val="008807A2"/>
    <w:rsid w:val="00880AC5"/>
    <w:rsid w:val="00880D18"/>
    <w:rsid w:val="00880DDC"/>
    <w:rsid w:val="00880EE6"/>
    <w:rsid w:val="0088125C"/>
    <w:rsid w:val="0088140F"/>
    <w:rsid w:val="0088192F"/>
    <w:rsid w:val="00881994"/>
    <w:rsid w:val="008819D5"/>
    <w:rsid w:val="00881C4B"/>
    <w:rsid w:val="00881D47"/>
    <w:rsid w:val="00881F61"/>
    <w:rsid w:val="00882259"/>
    <w:rsid w:val="008823BC"/>
    <w:rsid w:val="0088249A"/>
    <w:rsid w:val="0088278C"/>
    <w:rsid w:val="0088299C"/>
    <w:rsid w:val="00882BD8"/>
    <w:rsid w:val="00882E9A"/>
    <w:rsid w:val="008830F7"/>
    <w:rsid w:val="00883255"/>
    <w:rsid w:val="00883281"/>
    <w:rsid w:val="00883B93"/>
    <w:rsid w:val="00883C63"/>
    <w:rsid w:val="008841C3"/>
    <w:rsid w:val="008844CD"/>
    <w:rsid w:val="008844F4"/>
    <w:rsid w:val="0088465A"/>
    <w:rsid w:val="00884B5C"/>
    <w:rsid w:val="00884DE3"/>
    <w:rsid w:val="008853DC"/>
    <w:rsid w:val="00885436"/>
    <w:rsid w:val="00885522"/>
    <w:rsid w:val="00885616"/>
    <w:rsid w:val="00885881"/>
    <w:rsid w:val="00885AE7"/>
    <w:rsid w:val="00886783"/>
    <w:rsid w:val="0088707E"/>
    <w:rsid w:val="00887376"/>
    <w:rsid w:val="008874DB"/>
    <w:rsid w:val="008875D4"/>
    <w:rsid w:val="0088781E"/>
    <w:rsid w:val="00887AE6"/>
    <w:rsid w:val="0089027F"/>
    <w:rsid w:val="008903EB"/>
    <w:rsid w:val="00890640"/>
    <w:rsid w:val="00890A26"/>
    <w:rsid w:val="00890C0C"/>
    <w:rsid w:val="00890CE0"/>
    <w:rsid w:val="00890E3D"/>
    <w:rsid w:val="00891370"/>
    <w:rsid w:val="00891467"/>
    <w:rsid w:val="00891B7F"/>
    <w:rsid w:val="00891D95"/>
    <w:rsid w:val="00892115"/>
    <w:rsid w:val="00892164"/>
    <w:rsid w:val="00892946"/>
    <w:rsid w:val="0089294D"/>
    <w:rsid w:val="00892AB9"/>
    <w:rsid w:val="00892EA6"/>
    <w:rsid w:val="00893195"/>
    <w:rsid w:val="0089342E"/>
    <w:rsid w:val="00893436"/>
    <w:rsid w:val="0089343E"/>
    <w:rsid w:val="008934E2"/>
    <w:rsid w:val="008935E0"/>
    <w:rsid w:val="008936CC"/>
    <w:rsid w:val="00893DF3"/>
    <w:rsid w:val="00894008"/>
    <w:rsid w:val="00894526"/>
    <w:rsid w:val="008945BF"/>
    <w:rsid w:val="00894647"/>
    <w:rsid w:val="008946D4"/>
    <w:rsid w:val="0089479B"/>
    <w:rsid w:val="00894835"/>
    <w:rsid w:val="00894951"/>
    <w:rsid w:val="00894AE2"/>
    <w:rsid w:val="00894CFE"/>
    <w:rsid w:val="008952C4"/>
    <w:rsid w:val="00895398"/>
    <w:rsid w:val="008954B8"/>
    <w:rsid w:val="00895B28"/>
    <w:rsid w:val="0089613B"/>
    <w:rsid w:val="00896425"/>
    <w:rsid w:val="008968BD"/>
    <w:rsid w:val="00896A83"/>
    <w:rsid w:val="00896B54"/>
    <w:rsid w:val="00896EAE"/>
    <w:rsid w:val="0089750B"/>
    <w:rsid w:val="008977BE"/>
    <w:rsid w:val="00897AE6"/>
    <w:rsid w:val="00897DF9"/>
    <w:rsid w:val="008A06D1"/>
    <w:rsid w:val="008A09AB"/>
    <w:rsid w:val="008A0AE8"/>
    <w:rsid w:val="008A0E8A"/>
    <w:rsid w:val="008A1128"/>
    <w:rsid w:val="008A13F0"/>
    <w:rsid w:val="008A1416"/>
    <w:rsid w:val="008A1688"/>
    <w:rsid w:val="008A21E4"/>
    <w:rsid w:val="008A24CD"/>
    <w:rsid w:val="008A256D"/>
    <w:rsid w:val="008A2594"/>
    <w:rsid w:val="008A28E4"/>
    <w:rsid w:val="008A2DD9"/>
    <w:rsid w:val="008A2EBD"/>
    <w:rsid w:val="008A356A"/>
    <w:rsid w:val="008A386B"/>
    <w:rsid w:val="008A397D"/>
    <w:rsid w:val="008A4478"/>
    <w:rsid w:val="008A4C74"/>
    <w:rsid w:val="008A4FD5"/>
    <w:rsid w:val="008A54E2"/>
    <w:rsid w:val="008A561E"/>
    <w:rsid w:val="008A578A"/>
    <w:rsid w:val="008A5D7D"/>
    <w:rsid w:val="008A613F"/>
    <w:rsid w:val="008A61B7"/>
    <w:rsid w:val="008A62AA"/>
    <w:rsid w:val="008A66B7"/>
    <w:rsid w:val="008A68EC"/>
    <w:rsid w:val="008A7938"/>
    <w:rsid w:val="008A7C79"/>
    <w:rsid w:val="008B01C7"/>
    <w:rsid w:val="008B0426"/>
    <w:rsid w:val="008B10DF"/>
    <w:rsid w:val="008B1453"/>
    <w:rsid w:val="008B147F"/>
    <w:rsid w:val="008B1CD7"/>
    <w:rsid w:val="008B2616"/>
    <w:rsid w:val="008B27EB"/>
    <w:rsid w:val="008B2991"/>
    <w:rsid w:val="008B2C61"/>
    <w:rsid w:val="008B2C99"/>
    <w:rsid w:val="008B3848"/>
    <w:rsid w:val="008B3C95"/>
    <w:rsid w:val="008B40EC"/>
    <w:rsid w:val="008B46F5"/>
    <w:rsid w:val="008B4764"/>
    <w:rsid w:val="008B4793"/>
    <w:rsid w:val="008B49EC"/>
    <w:rsid w:val="008B4AF9"/>
    <w:rsid w:val="008B4B18"/>
    <w:rsid w:val="008B4BD0"/>
    <w:rsid w:val="008B4D77"/>
    <w:rsid w:val="008B4E6A"/>
    <w:rsid w:val="008B56B4"/>
    <w:rsid w:val="008B5B26"/>
    <w:rsid w:val="008B5C2D"/>
    <w:rsid w:val="008B5FD0"/>
    <w:rsid w:val="008B601F"/>
    <w:rsid w:val="008B6126"/>
    <w:rsid w:val="008B6196"/>
    <w:rsid w:val="008B672B"/>
    <w:rsid w:val="008B6C96"/>
    <w:rsid w:val="008B75CC"/>
    <w:rsid w:val="008B77E8"/>
    <w:rsid w:val="008B7860"/>
    <w:rsid w:val="008B7899"/>
    <w:rsid w:val="008B7BD3"/>
    <w:rsid w:val="008B7D66"/>
    <w:rsid w:val="008C0711"/>
    <w:rsid w:val="008C10F1"/>
    <w:rsid w:val="008C1208"/>
    <w:rsid w:val="008C180E"/>
    <w:rsid w:val="008C1C31"/>
    <w:rsid w:val="008C2361"/>
    <w:rsid w:val="008C24FC"/>
    <w:rsid w:val="008C2A03"/>
    <w:rsid w:val="008C2D21"/>
    <w:rsid w:val="008C3055"/>
    <w:rsid w:val="008C362D"/>
    <w:rsid w:val="008C3649"/>
    <w:rsid w:val="008C36FE"/>
    <w:rsid w:val="008C3C3A"/>
    <w:rsid w:val="008C3D8E"/>
    <w:rsid w:val="008C4053"/>
    <w:rsid w:val="008C430E"/>
    <w:rsid w:val="008C47D2"/>
    <w:rsid w:val="008C4BD6"/>
    <w:rsid w:val="008C51FA"/>
    <w:rsid w:val="008C5436"/>
    <w:rsid w:val="008C5877"/>
    <w:rsid w:val="008C5992"/>
    <w:rsid w:val="008C5CB4"/>
    <w:rsid w:val="008C5F50"/>
    <w:rsid w:val="008C6456"/>
    <w:rsid w:val="008C68FD"/>
    <w:rsid w:val="008C76B1"/>
    <w:rsid w:val="008C783C"/>
    <w:rsid w:val="008C7B2B"/>
    <w:rsid w:val="008C7BBA"/>
    <w:rsid w:val="008D02E1"/>
    <w:rsid w:val="008D04BB"/>
    <w:rsid w:val="008D06EC"/>
    <w:rsid w:val="008D070D"/>
    <w:rsid w:val="008D07C2"/>
    <w:rsid w:val="008D09C3"/>
    <w:rsid w:val="008D0A21"/>
    <w:rsid w:val="008D0C81"/>
    <w:rsid w:val="008D12BD"/>
    <w:rsid w:val="008D1485"/>
    <w:rsid w:val="008D1514"/>
    <w:rsid w:val="008D1681"/>
    <w:rsid w:val="008D168C"/>
    <w:rsid w:val="008D1DE2"/>
    <w:rsid w:val="008D271C"/>
    <w:rsid w:val="008D280C"/>
    <w:rsid w:val="008D292F"/>
    <w:rsid w:val="008D2A4A"/>
    <w:rsid w:val="008D2BB8"/>
    <w:rsid w:val="008D2E71"/>
    <w:rsid w:val="008D3091"/>
    <w:rsid w:val="008D3551"/>
    <w:rsid w:val="008D355E"/>
    <w:rsid w:val="008D3605"/>
    <w:rsid w:val="008D3708"/>
    <w:rsid w:val="008D3941"/>
    <w:rsid w:val="008D3B53"/>
    <w:rsid w:val="008D3E38"/>
    <w:rsid w:val="008D3EE4"/>
    <w:rsid w:val="008D47D5"/>
    <w:rsid w:val="008D4945"/>
    <w:rsid w:val="008D4C6F"/>
    <w:rsid w:val="008D4F59"/>
    <w:rsid w:val="008D50BA"/>
    <w:rsid w:val="008D51BD"/>
    <w:rsid w:val="008D5960"/>
    <w:rsid w:val="008D59A3"/>
    <w:rsid w:val="008D5ADF"/>
    <w:rsid w:val="008D5B7D"/>
    <w:rsid w:val="008D6AF7"/>
    <w:rsid w:val="008D6D08"/>
    <w:rsid w:val="008D73EB"/>
    <w:rsid w:val="008D7D2A"/>
    <w:rsid w:val="008E0149"/>
    <w:rsid w:val="008E0460"/>
    <w:rsid w:val="008E0665"/>
    <w:rsid w:val="008E0A70"/>
    <w:rsid w:val="008E0D96"/>
    <w:rsid w:val="008E16A7"/>
    <w:rsid w:val="008E19B4"/>
    <w:rsid w:val="008E19CB"/>
    <w:rsid w:val="008E1AAC"/>
    <w:rsid w:val="008E1AEF"/>
    <w:rsid w:val="008E1C10"/>
    <w:rsid w:val="008E1EF1"/>
    <w:rsid w:val="008E1FD6"/>
    <w:rsid w:val="008E2107"/>
    <w:rsid w:val="008E22DF"/>
    <w:rsid w:val="008E2706"/>
    <w:rsid w:val="008E28FB"/>
    <w:rsid w:val="008E2CE4"/>
    <w:rsid w:val="008E3470"/>
    <w:rsid w:val="008E3726"/>
    <w:rsid w:val="008E382D"/>
    <w:rsid w:val="008E3D09"/>
    <w:rsid w:val="008E421E"/>
    <w:rsid w:val="008E4407"/>
    <w:rsid w:val="008E4F79"/>
    <w:rsid w:val="008E5008"/>
    <w:rsid w:val="008E5661"/>
    <w:rsid w:val="008E593A"/>
    <w:rsid w:val="008E5AED"/>
    <w:rsid w:val="008E5B48"/>
    <w:rsid w:val="008E5F0F"/>
    <w:rsid w:val="008E6316"/>
    <w:rsid w:val="008E6615"/>
    <w:rsid w:val="008E6728"/>
    <w:rsid w:val="008E68D4"/>
    <w:rsid w:val="008E6FCB"/>
    <w:rsid w:val="008E7B44"/>
    <w:rsid w:val="008F0278"/>
    <w:rsid w:val="008F0921"/>
    <w:rsid w:val="008F0F94"/>
    <w:rsid w:val="008F15F9"/>
    <w:rsid w:val="008F1790"/>
    <w:rsid w:val="008F1DF1"/>
    <w:rsid w:val="008F1ED4"/>
    <w:rsid w:val="008F231D"/>
    <w:rsid w:val="008F274A"/>
    <w:rsid w:val="008F28A9"/>
    <w:rsid w:val="008F2A64"/>
    <w:rsid w:val="008F2A7F"/>
    <w:rsid w:val="008F2D53"/>
    <w:rsid w:val="008F2F29"/>
    <w:rsid w:val="008F3620"/>
    <w:rsid w:val="008F368A"/>
    <w:rsid w:val="008F37FC"/>
    <w:rsid w:val="008F3B01"/>
    <w:rsid w:val="008F3C7D"/>
    <w:rsid w:val="008F4350"/>
    <w:rsid w:val="008F45A4"/>
    <w:rsid w:val="008F484D"/>
    <w:rsid w:val="008F4A21"/>
    <w:rsid w:val="008F4D41"/>
    <w:rsid w:val="008F4EBD"/>
    <w:rsid w:val="008F4EF3"/>
    <w:rsid w:val="008F5DB8"/>
    <w:rsid w:val="008F5E49"/>
    <w:rsid w:val="008F617E"/>
    <w:rsid w:val="008F6493"/>
    <w:rsid w:val="008F6595"/>
    <w:rsid w:val="008F67C7"/>
    <w:rsid w:val="008F697C"/>
    <w:rsid w:val="008F6CA0"/>
    <w:rsid w:val="008F6D5F"/>
    <w:rsid w:val="008F70D4"/>
    <w:rsid w:val="008F73A3"/>
    <w:rsid w:val="008F7F10"/>
    <w:rsid w:val="00900064"/>
    <w:rsid w:val="00900077"/>
    <w:rsid w:val="0090017F"/>
    <w:rsid w:val="00900E9F"/>
    <w:rsid w:val="00901178"/>
    <w:rsid w:val="00901501"/>
    <w:rsid w:val="00901A63"/>
    <w:rsid w:val="009021D7"/>
    <w:rsid w:val="00902587"/>
    <w:rsid w:val="0090277C"/>
    <w:rsid w:val="009027BB"/>
    <w:rsid w:val="00903201"/>
    <w:rsid w:val="009032F2"/>
    <w:rsid w:val="00903707"/>
    <w:rsid w:val="00903915"/>
    <w:rsid w:val="00903BD1"/>
    <w:rsid w:val="00903DFC"/>
    <w:rsid w:val="00904731"/>
    <w:rsid w:val="00904B07"/>
    <w:rsid w:val="00904BB9"/>
    <w:rsid w:val="00904D47"/>
    <w:rsid w:val="00905223"/>
    <w:rsid w:val="009053AF"/>
    <w:rsid w:val="00905906"/>
    <w:rsid w:val="009059A7"/>
    <w:rsid w:val="009063F8"/>
    <w:rsid w:val="00906485"/>
    <w:rsid w:val="00906518"/>
    <w:rsid w:val="00906600"/>
    <w:rsid w:val="00906AE2"/>
    <w:rsid w:val="00906E0E"/>
    <w:rsid w:val="00907262"/>
    <w:rsid w:val="00907273"/>
    <w:rsid w:val="00907A4F"/>
    <w:rsid w:val="00907BB3"/>
    <w:rsid w:val="009102B7"/>
    <w:rsid w:val="009104DD"/>
    <w:rsid w:val="00911286"/>
    <w:rsid w:val="0091147A"/>
    <w:rsid w:val="00911556"/>
    <w:rsid w:val="00911BC1"/>
    <w:rsid w:val="00911BF3"/>
    <w:rsid w:val="00911F45"/>
    <w:rsid w:val="00911F97"/>
    <w:rsid w:val="00912179"/>
    <w:rsid w:val="009129E6"/>
    <w:rsid w:val="00912D37"/>
    <w:rsid w:val="00913331"/>
    <w:rsid w:val="009136B2"/>
    <w:rsid w:val="00913839"/>
    <w:rsid w:val="00913E82"/>
    <w:rsid w:val="009141AF"/>
    <w:rsid w:val="009141D7"/>
    <w:rsid w:val="00914243"/>
    <w:rsid w:val="009143A6"/>
    <w:rsid w:val="00914A60"/>
    <w:rsid w:val="00914EF7"/>
    <w:rsid w:val="00915335"/>
    <w:rsid w:val="009156B9"/>
    <w:rsid w:val="0091576A"/>
    <w:rsid w:val="00915B49"/>
    <w:rsid w:val="00915C1C"/>
    <w:rsid w:val="00915EF4"/>
    <w:rsid w:val="009161D5"/>
    <w:rsid w:val="009161F9"/>
    <w:rsid w:val="009165ED"/>
    <w:rsid w:val="00916601"/>
    <w:rsid w:val="00917258"/>
    <w:rsid w:val="009174D2"/>
    <w:rsid w:val="0091792B"/>
    <w:rsid w:val="00917BD1"/>
    <w:rsid w:val="00917C27"/>
    <w:rsid w:val="009207AA"/>
    <w:rsid w:val="00920888"/>
    <w:rsid w:val="00920E8B"/>
    <w:rsid w:val="00920E9B"/>
    <w:rsid w:val="00921059"/>
    <w:rsid w:val="00921696"/>
    <w:rsid w:val="009216BD"/>
    <w:rsid w:val="00921700"/>
    <w:rsid w:val="00921887"/>
    <w:rsid w:val="00921C97"/>
    <w:rsid w:val="00921E2E"/>
    <w:rsid w:val="00921FE0"/>
    <w:rsid w:val="00922152"/>
    <w:rsid w:val="009222AD"/>
    <w:rsid w:val="009228AD"/>
    <w:rsid w:val="00922C19"/>
    <w:rsid w:val="00922F9F"/>
    <w:rsid w:val="009231CD"/>
    <w:rsid w:val="00923FDC"/>
    <w:rsid w:val="009240E2"/>
    <w:rsid w:val="009241CF"/>
    <w:rsid w:val="009244AD"/>
    <w:rsid w:val="009244D6"/>
    <w:rsid w:val="00924D10"/>
    <w:rsid w:val="00924EC3"/>
    <w:rsid w:val="0092518C"/>
    <w:rsid w:val="009255D2"/>
    <w:rsid w:val="00925675"/>
    <w:rsid w:val="0092590B"/>
    <w:rsid w:val="00925BAD"/>
    <w:rsid w:val="0092624C"/>
    <w:rsid w:val="00926387"/>
    <w:rsid w:val="009263C5"/>
    <w:rsid w:val="0092640F"/>
    <w:rsid w:val="009265DB"/>
    <w:rsid w:val="0092677C"/>
    <w:rsid w:val="00926EBB"/>
    <w:rsid w:val="00927B58"/>
    <w:rsid w:val="00927BE4"/>
    <w:rsid w:val="00927F78"/>
    <w:rsid w:val="00930234"/>
    <w:rsid w:val="00930289"/>
    <w:rsid w:val="00930378"/>
    <w:rsid w:val="00930547"/>
    <w:rsid w:val="00930B33"/>
    <w:rsid w:val="00930EE5"/>
    <w:rsid w:val="00931730"/>
    <w:rsid w:val="00931D91"/>
    <w:rsid w:val="00931F8D"/>
    <w:rsid w:val="00932263"/>
    <w:rsid w:val="0093266E"/>
    <w:rsid w:val="009326AE"/>
    <w:rsid w:val="0093277F"/>
    <w:rsid w:val="00932E70"/>
    <w:rsid w:val="0093398F"/>
    <w:rsid w:val="009340D5"/>
    <w:rsid w:val="0093465F"/>
    <w:rsid w:val="009347C0"/>
    <w:rsid w:val="00934B83"/>
    <w:rsid w:val="00934C73"/>
    <w:rsid w:val="00934EB9"/>
    <w:rsid w:val="00935014"/>
    <w:rsid w:val="0093560D"/>
    <w:rsid w:val="00935A1F"/>
    <w:rsid w:val="00935DA4"/>
    <w:rsid w:val="00935F48"/>
    <w:rsid w:val="00936362"/>
    <w:rsid w:val="00936526"/>
    <w:rsid w:val="0093658B"/>
    <w:rsid w:val="00936AD0"/>
    <w:rsid w:val="00936BEA"/>
    <w:rsid w:val="00936DA6"/>
    <w:rsid w:val="00937753"/>
    <w:rsid w:val="00937799"/>
    <w:rsid w:val="00937CBF"/>
    <w:rsid w:val="009400A5"/>
    <w:rsid w:val="0094058F"/>
    <w:rsid w:val="00940977"/>
    <w:rsid w:val="00940B11"/>
    <w:rsid w:val="00940D17"/>
    <w:rsid w:val="00940E37"/>
    <w:rsid w:val="00940E63"/>
    <w:rsid w:val="00940FB8"/>
    <w:rsid w:val="00941000"/>
    <w:rsid w:val="0094207D"/>
    <w:rsid w:val="009423AB"/>
    <w:rsid w:val="00942595"/>
    <w:rsid w:val="009427E8"/>
    <w:rsid w:val="009429E5"/>
    <w:rsid w:val="00942C4B"/>
    <w:rsid w:val="00942D96"/>
    <w:rsid w:val="0094349D"/>
    <w:rsid w:val="0094355F"/>
    <w:rsid w:val="009436A9"/>
    <w:rsid w:val="009436FD"/>
    <w:rsid w:val="00943897"/>
    <w:rsid w:val="009438C6"/>
    <w:rsid w:val="00943EB2"/>
    <w:rsid w:val="0094400A"/>
    <w:rsid w:val="00944157"/>
    <w:rsid w:val="0094434F"/>
    <w:rsid w:val="0094442E"/>
    <w:rsid w:val="009445F1"/>
    <w:rsid w:val="00944672"/>
    <w:rsid w:val="00944ABB"/>
    <w:rsid w:val="00944C01"/>
    <w:rsid w:val="00944FD5"/>
    <w:rsid w:val="0094525F"/>
    <w:rsid w:val="0094566B"/>
    <w:rsid w:val="0094595B"/>
    <w:rsid w:val="00945CAE"/>
    <w:rsid w:val="00945D8D"/>
    <w:rsid w:val="00945E30"/>
    <w:rsid w:val="0094670F"/>
    <w:rsid w:val="00946A7D"/>
    <w:rsid w:val="00946A8C"/>
    <w:rsid w:val="00946F3F"/>
    <w:rsid w:val="00947280"/>
    <w:rsid w:val="00947384"/>
    <w:rsid w:val="0094741A"/>
    <w:rsid w:val="009478BA"/>
    <w:rsid w:val="009500F9"/>
    <w:rsid w:val="0095012C"/>
    <w:rsid w:val="0095045C"/>
    <w:rsid w:val="00950A62"/>
    <w:rsid w:val="00950E1B"/>
    <w:rsid w:val="0095132F"/>
    <w:rsid w:val="0095144B"/>
    <w:rsid w:val="009514FF"/>
    <w:rsid w:val="00951CA7"/>
    <w:rsid w:val="00951CEA"/>
    <w:rsid w:val="00951E27"/>
    <w:rsid w:val="00951EFA"/>
    <w:rsid w:val="00951FA1"/>
    <w:rsid w:val="00952265"/>
    <w:rsid w:val="00952DFA"/>
    <w:rsid w:val="00952E6A"/>
    <w:rsid w:val="00953A9A"/>
    <w:rsid w:val="00953C85"/>
    <w:rsid w:val="00953DCA"/>
    <w:rsid w:val="009540AD"/>
    <w:rsid w:val="009540D2"/>
    <w:rsid w:val="0095410D"/>
    <w:rsid w:val="00954259"/>
    <w:rsid w:val="00954262"/>
    <w:rsid w:val="00954696"/>
    <w:rsid w:val="00954A40"/>
    <w:rsid w:val="00954AAD"/>
    <w:rsid w:val="0095599F"/>
    <w:rsid w:val="00955D76"/>
    <w:rsid w:val="00955E44"/>
    <w:rsid w:val="00955FCD"/>
    <w:rsid w:val="00956014"/>
    <w:rsid w:val="00956031"/>
    <w:rsid w:val="00956142"/>
    <w:rsid w:val="0095660D"/>
    <w:rsid w:val="00956935"/>
    <w:rsid w:val="00956C7B"/>
    <w:rsid w:val="00956CA6"/>
    <w:rsid w:val="00956EDE"/>
    <w:rsid w:val="009571FB"/>
    <w:rsid w:val="00957578"/>
    <w:rsid w:val="0095768F"/>
    <w:rsid w:val="009578E8"/>
    <w:rsid w:val="00957E20"/>
    <w:rsid w:val="00957FA0"/>
    <w:rsid w:val="00960028"/>
    <w:rsid w:val="0096050E"/>
    <w:rsid w:val="009605D5"/>
    <w:rsid w:val="009614DB"/>
    <w:rsid w:val="009614E9"/>
    <w:rsid w:val="00961696"/>
    <w:rsid w:val="00961C62"/>
    <w:rsid w:val="00962147"/>
    <w:rsid w:val="00962613"/>
    <w:rsid w:val="00962BD3"/>
    <w:rsid w:val="00962F0E"/>
    <w:rsid w:val="009633B4"/>
    <w:rsid w:val="00963716"/>
    <w:rsid w:val="009638AB"/>
    <w:rsid w:val="00963CDD"/>
    <w:rsid w:val="00963F35"/>
    <w:rsid w:val="00963FD0"/>
    <w:rsid w:val="00964967"/>
    <w:rsid w:val="00964B09"/>
    <w:rsid w:val="00964D9B"/>
    <w:rsid w:val="00964DD4"/>
    <w:rsid w:val="00964F57"/>
    <w:rsid w:val="009652F4"/>
    <w:rsid w:val="00966037"/>
    <w:rsid w:val="00966057"/>
    <w:rsid w:val="00966AEF"/>
    <w:rsid w:val="00966B32"/>
    <w:rsid w:val="0096704E"/>
    <w:rsid w:val="0096726C"/>
    <w:rsid w:val="009673D4"/>
    <w:rsid w:val="009676AB"/>
    <w:rsid w:val="00967AEB"/>
    <w:rsid w:val="00967B58"/>
    <w:rsid w:val="00967D27"/>
    <w:rsid w:val="009707A6"/>
    <w:rsid w:val="009709D6"/>
    <w:rsid w:val="00970B69"/>
    <w:rsid w:val="00970C1E"/>
    <w:rsid w:val="00970CC2"/>
    <w:rsid w:val="00970E5D"/>
    <w:rsid w:val="00971080"/>
    <w:rsid w:val="009710BB"/>
    <w:rsid w:val="0097118A"/>
    <w:rsid w:val="00971217"/>
    <w:rsid w:val="009712B9"/>
    <w:rsid w:val="009716E4"/>
    <w:rsid w:val="00971B77"/>
    <w:rsid w:val="00971E60"/>
    <w:rsid w:val="00971EAD"/>
    <w:rsid w:val="00971EFB"/>
    <w:rsid w:val="0097214D"/>
    <w:rsid w:val="00972487"/>
    <w:rsid w:val="009724D4"/>
    <w:rsid w:val="00972701"/>
    <w:rsid w:val="00972880"/>
    <w:rsid w:val="00972960"/>
    <w:rsid w:val="009729C8"/>
    <w:rsid w:val="009731FF"/>
    <w:rsid w:val="00973D2D"/>
    <w:rsid w:val="00973DE6"/>
    <w:rsid w:val="009742CD"/>
    <w:rsid w:val="009745E2"/>
    <w:rsid w:val="00974832"/>
    <w:rsid w:val="0097492C"/>
    <w:rsid w:val="00974AB4"/>
    <w:rsid w:val="00975011"/>
    <w:rsid w:val="009753B8"/>
    <w:rsid w:val="00975440"/>
    <w:rsid w:val="009758D6"/>
    <w:rsid w:val="00975B31"/>
    <w:rsid w:val="00975E1E"/>
    <w:rsid w:val="00975E92"/>
    <w:rsid w:val="00975EF5"/>
    <w:rsid w:val="00976B04"/>
    <w:rsid w:val="00976B4A"/>
    <w:rsid w:val="00977637"/>
    <w:rsid w:val="00977669"/>
    <w:rsid w:val="00980244"/>
    <w:rsid w:val="009808EB"/>
    <w:rsid w:val="00980A59"/>
    <w:rsid w:val="00980D88"/>
    <w:rsid w:val="00980DFE"/>
    <w:rsid w:val="00980E32"/>
    <w:rsid w:val="009810C9"/>
    <w:rsid w:val="009811E1"/>
    <w:rsid w:val="0098132E"/>
    <w:rsid w:val="009815F6"/>
    <w:rsid w:val="009815F7"/>
    <w:rsid w:val="0098196C"/>
    <w:rsid w:val="00981B62"/>
    <w:rsid w:val="00981E28"/>
    <w:rsid w:val="0098230A"/>
    <w:rsid w:val="00982867"/>
    <w:rsid w:val="00982A3A"/>
    <w:rsid w:val="00982E31"/>
    <w:rsid w:val="009830FD"/>
    <w:rsid w:val="009831F3"/>
    <w:rsid w:val="0098331F"/>
    <w:rsid w:val="0098339B"/>
    <w:rsid w:val="0098348F"/>
    <w:rsid w:val="00983620"/>
    <w:rsid w:val="0098397E"/>
    <w:rsid w:val="0098400A"/>
    <w:rsid w:val="009847E5"/>
    <w:rsid w:val="009849C8"/>
    <w:rsid w:val="00984C47"/>
    <w:rsid w:val="00984F70"/>
    <w:rsid w:val="0098567A"/>
    <w:rsid w:val="009858E7"/>
    <w:rsid w:val="00985A7C"/>
    <w:rsid w:val="00985B50"/>
    <w:rsid w:val="00985CB4"/>
    <w:rsid w:val="00985F97"/>
    <w:rsid w:val="009864DF"/>
    <w:rsid w:val="00986891"/>
    <w:rsid w:val="00986D04"/>
    <w:rsid w:val="00986F8A"/>
    <w:rsid w:val="009870D7"/>
    <w:rsid w:val="00987477"/>
    <w:rsid w:val="00987643"/>
    <w:rsid w:val="0098768A"/>
    <w:rsid w:val="00987724"/>
    <w:rsid w:val="009878FB"/>
    <w:rsid w:val="00987B1F"/>
    <w:rsid w:val="00987B82"/>
    <w:rsid w:val="00987C8F"/>
    <w:rsid w:val="00990058"/>
    <w:rsid w:val="009903FD"/>
    <w:rsid w:val="00990A2D"/>
    <w:rsid w:val="00990D57"/>
    <w:rsid w:val="00990EA0"/>
    <w:rsid w:val="00990EE4"/>
    <w:rsid w:val="0099102E"/>
    <w:rsid w:val="009910BC"/>
    <w:rsid w:val="00991126"/>
    <w:rsid w:val="0099131B"/>
    <w:rsid w:val="00991450"/>
    <w:rsid w:val="00991464"/>
    <w:rsid w:val="00991A04"/>
    <w:rsid w:val="00991AFC"/>
    <w:rsid w:val="00991B87"/>
    <w:rsid w:val="009920A9"/>
    <w:rsid w:val="009920DD"/>
    <w:rsid w:val="0099221C"/>
    <w:rsid w:val="0099265D"/>
    <w:rsid w:val="00992A47"/>
    <w:rsid w:val="00992C72"/>
    <w:rsid w:val="00992E8C"/>
    <w:rsid w:val="00993AC8"/>
    <w:rsid w:val="00993B09"/>
    <w:rsid w:val="00993B1E"/>
    <w:rsid w:val="00993B56"/>
    <w:rsid w:val="00993E97"/>
    <w:rsid w:val="00993F4A"/>
    <w:rsid w:val="00993F56"/>
    <w:rsid w:val="009944FF"/>
    <w:rsid w:val="0099459B"/>
    <w:rsid w:val="00994915"/>
    <w:rsid w:val="009952A9"/>
    <w:rsid w:val="00995465"/>
    <w:rsid w:val="00995491"/>
    <w:rsid w:val="0099585D"/>
    <w:rsid w:val="00995971"/>
    <w:rsid w:val="00995980"/>
    <w:rsid w:val="00995DA4"/>
    <w:rsid w:val="00996336"/>
    <w:rsid w:val="00996B6B"/>
    <w:rsid w:val="00997675"/>
    <w:rsid w:val="009977B7"/>
    <w:rsid w:val="00997CC7"/>
    <w:rsid w:val="00997DF1"/>
    <w:rsid w:val="009A0D0B"/>
    <w:rsid w:val="009A0E02"/>
    <w:rsid w:val="009A0EA2"/>
    <w:rsid w:val="009A1227"/>
    <w:rsid w:val="009A160F"/>
    <w:rsid w:val="009A16AB"/>
    <w:rsid w:val="009A19D8"/>
    <w:rsid w:val="009A1BD7"/>
    <w:rsid w:val="009A1C0D"/>
    <w:rsid w:val="009A1CE7"/>
    <w:rsid w:val="009A1F2B"/>
    <w:rsid w:val="009A2693"/>
    <w:rsid w:val="009A2CBA"/>
    <w:rsid w:val="009A2E8A"/>
    <w:rsid w:val="009A2F06"/>
    <w:rsid w:val="009A364F"/>
    <w:rsid w:val="009A3B34"/>
    <w:rsid w:val="009A3E39"/>
    <w:rsid w:val="009A42CD"/>
    <w:rsid w:val="009A4340"/>
    <w:rsid w:val="009A463C"/>
    <w:rsid w:val="009A4FA2"/>
    <w:rsid w:val="009A50D6"/>
    <w:rsid w:val="009A5108"/>
    <w:rsid w:val="009A5275"/>
    <w:rsid w:val="009A5823"/>
    <w:rsid w:val="009A605B"/>
    <w:rsid w:val="009A617A"/>
    <w:rsid w:val="009A6617"/>
    <w:rsid w:val="009A6650"/>
    <w:rsid w:val="009A672B"/>
    <w:rsid w:val="009A678F"/>
    <w:rsid w:val="009A6B42"/>
    <w:rsid w:val="009A6B85"/>
    <w:rsid w:val="009A711C"/>
    <w:rsid w:val="009A7336"/>
    <w:rsid w:val="009A7486"/>
    <w:rsid w:val="009A798D"/>
    <w:rsid w:val="009A7AB5"/>
    <w:rsid w:val="009A7C9D"/>
    <w:rsid w:val="009A7F73"/>
    <w:rsid w:val="009B036E"/>
    <w:rsid w:val="009B0409"/>
    <w:rsid w:val="009B04F5"/>
    <w:rsid w:val="009B051B"/>
    <w:rsid w:val="009B05A3"/>
    <w:rsid w:val="009B0617"/>
    <w:rsid w:val="009B1581"/>
    <w:rsid w:val="009B167F"/>
    <w:rsid w:val="009B18A8"/>
    <w:rsid w:val="009B1AAE"/>
    <w:rsid w:val="009B2302"/>
    <w:rsid w:val="009B2397"/>
    <w:rsid w:val="009B24BD"/>
    <w:rsid w:val="009B2623"/>
    <w:rsid w:val="009B2859"/>
    <w:rsid w:val="009B289B"/>
    <w:rsid w:val="009B28A6"/>
    <w:rsid w:val="009B28D4"/>
    <w:rsid w:val="009B2EDF"/>
    <w:rsid w:val="009B3DBA"/>
    <w:rsid w:val="009B4FE6"/>
    <w:rsid w:val="009B53CE"/>
    <w:rsid w:val="009B5646"/>
    <w:rsid w:val="009B5B4D"/>
    <w:rsid w:val="009B6088"/>
    <w:rsid w:val="009B66A2"/>
    <w:rsid w:val="009B66CA"/>
    <w:rsid w:val="009B6B2E"/>
    <w:rsid w:val="009B6EAC"/>
    <w:rsid w:val="009B6F53"/>
    <w:rsid w:val="009B704B"/>
    <w:rsid w:val="009B705F"/>
    <w:rsid w:val="009B7672"/>
    <w:rsid w:val="009B771F"/>
    <w:rsid w:val="009B777D"/>
    <w:rsid w:val="009B7B18"/>
    <w:rsid w:val="009C02AC"/>
    <w:rsid w:val="009C02B6"/>
    <w:rsid w:val="009C04B7"/>
    <w:rsid w:val="009C0616"/>
    <w:rsid w:val="009C093F"/>
    <w:rsid w:val="009C095C"/>
    <w:rsid w:val="009C0B49"/>
    <w:rsid w:val="009C0C54"/>
    <w:rsid w:val="009C10C1"/>
    <w:rsid w:val="009C17D8"/>
    <w:rsid w:val="009C1A64"/>
    <w:rsid w:val="009C1B95"/>
    <w:rsid w:val="009C2183"/>
    <w:rsid w:val="009C227B"/>
    <w:rsid w:val="009C276A"/>
    <w:rsid w:val="009C2C62"/>
    <w:rsid w:val="009C32A9"/>
    <w:rsid w:val="009C337F"/>
    <w:rsid w:val="009C341F"/>
    <w:rsid w:val="009C35C9"/>
    <w:rsid w:val="009C3CAC"/>
    <w:rsid w:val="009C3E91"/>
    <w:rsid w:val="009C44E9"/>
    <w:rsid w:val="009C48CD"/>
    <w:rsid w:val="009C4CDD"/>
    <w:rsid w:val="009C4D04"/>
    <w:rsid w:val="009C4D44"/>
    <w:rsid w:val="009C5105"/>
    <w:rsid w:val="009C5757"/>
    <w:rsid w:val="009C5838"/>
    <w:rsid w:val="009C585A"/>
    <w:rsid w:val="009C58EC"/>
    <w:rsid w:val="009C60CA"/>
    <w:rsid w:val="009C68B1"/>
    <w:rsid w:val="009C7034"/>
    <w:rsid w:val="009C75A7"/>
    <w:rsid w:val="009C75DE"/>
    <w:rsid w:val="009C7A98"/>
    <w:rsid w:val="009D0117"/>
    <w:rsid w:val="009D0924"/>
    <w:rsid w:val="009D0B1D"/>
    <w:rsid w:val="009D0E5C"/>
    <w:rsid w:val="009D137B"/>
    <w:rsid w:val="009D1412"/>
    <w:rsid w:val="009D1886"/>
    <w:rsid w:val="009D1DE7"/>
    <w:rsid w:val="009D1F35"/>
    <w:rsid w:val="009D20A0"/>
    <w:rsid w:val="009D2555"/>
    <w:rsid w:val="009D259A"/>
    <w:rsid w:val="009D2C54"/>
    <w:rsid w:val="009D2E82"/>
    <w:rsid w:val="009D305B"/>
    <w:rsid w:val="009D3231"/>
    <w:rsid w:val="009D326A"/>
    <w:rsid w:val="009D3B0E"/>
    <w:rsid w:val="009D3B4B"/>
    <w:rsid w:val="009D3F3D"/>
    <w:rsid w:val="009D449C"/>
    <w:rsid w:val="009D465C"/>
    <w:rsid w:val="009D4740"/>
    <w:rsid w:val="009D4742"/>
    <w:rsid w:val="009D486E"/>
    <w:rsid w:val="009D4B08"/>
    <w:rsid w:val="009D4B6B"/>
    <w:rsid w:val="009D4D51"/>
    <w:rsid w:val="009D4F38"/>
    <w:rsid w:val="009D4F3A"/>
    <w:rsid w:val="009D5731"/>
    <w:rsid w:val="009D58BB"/>
    <w:rsid w:val="009D5C99"/>
    <w:rsid w:val="009D5F62"/>
    <w:rsid w:val="009D6099"/>
    <w:rsid w:val="009D6169"/>
    <w:rsid w:val="009D61ED"/>
    <w:rsid w:val="009D641F"/>
    <w:rsid w:val="009D7326"/>
    <w:rsid w:val="009D7385"/>
    <w:rsid w:val="009D7409"/>
    <w:rsid w:val="009D75EE"/>
    <w:rsid w:val="009D772B"/>
    <w:rsid w:val="009D784F"/>
    <w:rsid w:val="009E03A0"/>
    <w:rsid w:val="009E03BE"/>
    <w:rsid w:val="009E066C"/>
    <w:rsid w:val="009E06CA"/>
    <w:rsid w:val="009E0793"/>
    <w:rsid w:val="009E1A29"/>
    <w:rsid w:val="009E1C95"/>
    <w:rsid w:val="009E21E0"/>
    <w:rsid w:val="009E268B"/>
    <w:rsid w:val="009E28B7"/>
    <w:rsid w:val="009E2D2C"/>
    <w:rsid w:val="009E2F50"/>
    <w:rsid w:val="009E382C"/>
    <w:rsid w:val="009E3CD8"/>
    <w:rsid w:val="009E3F41"/>
    <w:rsid w:val="009E3FAD"/>
    <w:rsid w:val="009E402B"/>
    <w:rsid w:val="009E44E4"/>
    <w:rsid w:val="009E4535"/>
    <w:rsid w:val="009E48AD"/>
    <w:rsid w:val="009E4CB2"/>
    <w:rsid w:val="009E50A2"/>
    <w:rsid w:val="009E5299"/>
    <w:rsid w:val="009E5495"/>
    <w:rsid w:val="009E54AE"/>
    <w:rsid w:val="009E6140"/>
    <w:rsid w:val="009E656C"/>
    <w:rsid w:val="009E6676"/>
    <w:rsid w:val="009E687E"/>
    <w:rsid w:val="009E7165"/>
    <w:rsid w:val="009E7296"/>
    <w:rsid w:val="009E75DC"/>
    <w:rsid w:val="009E77BA"/>
    <w:rsid w:val="009E7916"/>
    <w:rsid w:val="009E7B1A"/>
    <w:rsid w:val="009E7F36"/>
    <w:rsid w:val="009F03B7"/>
    <w:rsid w:val="009F08B4"/>
    <w:rsid w:val="009F0A88"/>
    <w:rsid w:val="009F0B06"/>
    <w:rsid w:val="009F110B"/>
    <w:rsid w:val="009F1374"/>
    <w:rsid w:val="009F1858"/>
    <w:rsid w:val="009F1D72"/>
    <w:rsid w:val="009F2206"/>
    <w:rsid w:val="009F26D4"/>
    <w:rsid w:val="009F2B4A"/>
    <w:rsid w:val="009F2B7C"/>
    <w:rsid w:val="009F2CAF"/>
    <w:rsid w:val="009F35E8"/>
    <w:rsid w:val="009F38C7"/>
    <w:rsid w:val="009F3948"/>
    <w:rsid w:val="009F4180"/>
    <w:rsid w:val="009F43AC"/>
    <w:rsid w:val="009F44C4"/>
    <w:rsid w:val="009F47DB"/>
    <w:rsid w:val="009F52B9"/>
    <w:rsid w:val="009F5D1A"/>
    <w:rsid w:val="009F5FDA"/>
    <w:rsid w:val="009F65EA"/>
    <w:rsid w:val="009F6856"/>
    <w:rsid w:val="009F6E6F"/>
    <w:rsid w:val="009F71BF"/>
    <w:rsid w:val="009F79E4"/>
    <w:rsid w:val="009F7BB8"/>
    <w:rsid w:val="00A001BD"/>
    <w:rsid w:val="00A00328"/>
    <w:rsid w:val="00A00508"/>
    <w:rsid w:val="00A00986"/>
    <w:rsid w:val="00A009E7"/>
    <w:rsid w:val="00A00D7A"/>
    <w:rsid w:val="00A00E81"/>
    <w:rsid w:val="00A00EB7"/>
    <w:rsid w:val="00A0129B"/>
    <w:rsid w:val="00A0162E"/>
    <w:rsid w:val="00A017BD"/>
    <w:rsid w:val="00A01939"/>
    <w:rsid w:val="00A01ABA"/>
    <w:rsid w:val="00A01B13"/>
    <w:rsid w:val="00A01D5A"/>
    <w:rsid w:val="00A01DD9"/>
    <w:rsid w:val="00A01ECD"/>
    <w:rsid w:val="00A0202A"/>
    <w:rsid w:val="00A0227A"/>
    <w:rsid w:val="00A025E8"/>
    <w:rsid w:val="00A026A6"/>
    <w:rsid w:val="00A028AA"/>
    <w:rsid w:val="00A02B99"/>
    <w:rsid w:val="00A02EF5"/>
    <w:rsid w:val="00A033F2"/>
    <w:rsid w:val="00A03A0E"/>
    <w:rsid w:val="00A03A8D"/>
    <w:rsid w:val="00A03AD8"/>
    <w:rsid w:val="00A047AA"/>
    <w:rsid w:val="00A04B42"/>
    <w:rsid w:val="00A04D31"/>
    <w:rsid w:val="00A04D67"/>
    <w:rsid w:val="00A04E57"/>
    <w:rsid w:val="00A04F47"/>
    <w:rsid w:val="00A0507D"/>
    <w:rsid w:val="00A055D3"/>
    <w:rsid w:val="00A0577E"/>
    <w:rsid w:val="00A05FE4"/>
    <w:rsid w:val="00A0600D"/>
    <w:rsid w:val="00A06074"/>
    <w:rsid w:val="00A062BE"/>
    <w:rsid w:val="00A06396"/>
    <w:rsid w:val="00A06830"/>
    <w:rsid w:val="00A06C7B"/>
    <w:rsid w:val="00A06D8F"/>
    <w:rsid w:val="00A06EDE"/>
    <w:rsid w:val="00A0710A"/>
    <w:rsid w:val="00A07164"/>
    <w:rsid w:val="00A07588"/>
    <w:rsid w:val="00A0763A"/>
    <w:rsid w:val="00A076F7"/>
    <w:rsid w:val="00A079FF"/>
    <w:rsid w:val="00A07AE7"/>
    <w:rsid w:val="00A07C06"/>
    <w:rsid w:val="00A07CEC"/>
    <w:rsid w:val="00A07E23"/>
    <w:rsid w:val="00A102DE"/>
    <w:rsid w:val="00A103C8"/>
    <w:rsid w:val="00A103E7"/>
    <w:rsid w:val="00A1052B"/>
    <w:rsid w:val="00A1077A"/>
    <w:rsid w:val="00A107BE"/>
    <w:rsid w:val="00A10943"/>
    <w:rsid w:val="00A10CA2"/>
    <w:rsid w:val="00A10D14"/>
    <w:rsid w:val="00A10FC4"/>
    <w:rsid w:val="00A11018"/>
    <w:rsid w:val="00A1154B"/>
    <w:rsid w:val="00A115E3"/>
    <w:rsid w:val="00A11A12"/>
    <w:rsid w:val="00A11A55"/>
    <w:rsid w:val="00A124FD"/>
    <w:rsid w:val="00A133AE"/>
    <w:rsid w:val="00A139A8"/>
    <w:rsid w:val="00A13CD2"/>
    <w:rsid w:val="00A141FF"/>
    <w:rsid w:val="00A142BA"/>
    <w:rsid w:val="00A149D3"/>
    <w:rsid w:val="00A14CB7"/>
    <w:rsid w:val="00A15887"/>
    <w:rsid w:val="00A1599B"/>
    <w:rsid w:val="00A15A79"/>
    <w:rsid w:val="00A15B6D"/>
    <w:rsid w:val="00A15B6E"/>
    <w:rsid w:val="00A15B92"/>
    <w:rsid w:val="00A15D61"/>
    <w:rsid w:val="00A15FC5"/>
    <w:rsid w:val="00A161CF"/>
    <w:rsid w:val="00A162C4"/>
    <w:rsid w:val="00A16D45"/>
    <w:rsid w:val="00A17202"/>
    <w:rsid w:val="00A1721D"/>
    <w:rsid w:val="00A17238"/>
    <w:rsid w:val="00A17688"/>
    <w:rsid w:val="00A177A1"/>
    <w:rsid w:val="00A17A82"/>
    <w:rsid w:val="00A17DAD"/>
    <w:rsid w:val="00A2012E"/>
    <w:rsid w:val="00A20165"/>
    <w:rsid w:val="00A201DA"/>
    <w:rsid w:val="00A208FC"/>
    <w:rsid w:val="00A20BF9"/>
    <w:rsid w:val="00A20F62"/>
    <w:rsid w:val="00A21770"/>
    <w:rsid w:val="00A2195A"/>
    <w:rsid w:val="00A21FFC"/>
    <w:rsid w:val="00A22002"/>
    <w:rsid w:val="00A2270F"/>
    <w:rsid w:val="00A23112"/>
    <w:rsid w:val="00A233F5"/>
    <w:rsid w:val="00A23B57"/>
    <w:rsid w:val="00A23EA8"/>
    <w:rsid w:val="00A23FAD"/>
    <w:rsid w:val="00A24077"/>
    <w:rsid w:val="00A24152"/>
    <w:rsid w:val="00A249CB"/>
    <w:rsid w:val="00A24FC0"/>
    <w:rsid w:val="00A25179"/>
    <w:rsid w:val="00A25606"/>
    <w:rsid w:val="00A25849"/>
    <w:rsid w:val="00A25AA5"/>
    <w:rsid w:val="00A25D4A"/>
    <w:rsid w:val="00A25D54"/>
    <w:rsid w:val="00A25EDD"/>
    <w:rsid w:val="00A265DC"/>
    <w:rsid w:val="00A26871"/>
    <w:rsid w:val="00A26C45"/>
    <w:rsid w:val="00A26DA2"/>
    <w:rsid w:val="00A2782D"/>
    <w:rsid w:val="00A27BF6"/>
    <w:rsid w:val="00A30185"/>
    <w:rsid w:val="00A30372"/>
    <w:rsid w:val="00A305E8"/>
    <w:rsid w:val="00A30994"/>
    <w:rsid w:val="00A30E69"/>
    <w:rsid w:val="00A31077"/>
    <w:rsid w:val="00A31B8C"/>
    <w:rsid w:val="00A31D4B"/>
    <w:rsid w:val="00A31FBA"/>
    <w:rsid w:val="00A3222B"/>
    <w:rsid w:val="00A32BE8"/>
    <w:rsid w:val="00A3302D"/>
    <w:rsid w:val="00A3332E"/>
    <w:rsid w:val="00A338B6"/>
    <w:rsid w:val="00A33BCC"/>
    <w:rsid w:val="00A33F8F"/>
    <w:rsid w:val="00A3433E"/>
    <w:rsid w:val="00A345CE"/>
    <w:rsid w:val="00A34AEE"/>
    <w:rsid w:val="00A34F3C"/>
    <w:rsid w:val="00A354AB"/>
    <w:rsid w:val="00A3587D"/>
    <w:rsid w:val="00A35A16"/>
    <w:rsid w:val="00A35F69"/>
    <w:rsid w:val="00A36440"/>
    <w:rsid w:val="00A36722"/>
    <w:rsid w:val="00A3696E"/>
    <w:rsid w:val="00A369B4"/>
    <w:rsid w:val="00A36B7D"/>
    <w:rsid w:val="00A36BD0"/>
    <w:rsid w:val="00A36F5C"/>
    <w:rsid w:val="00A37001"/>
    <w:rsid w:val="00A37219"/>
    <w:rsid w:val="00A373A6"/>
    <w:rsid w:val="00A37498"/>
    <w:rsid w:val="00A37C63"/>
    <w:rsid w:val="00A37C90"/>
    <w:rsid w:val="00A37EFC"/>
    <w:rsid w:val="00A400EF"/>
    <w:rsid w:val="00A402DF"/>
    <w:rsid w:val="00A405A3"/>
    <w:rsid w:val="00A40DB7"/>
    <w:rsid w:val="00A40FD4"/>
    <w:rsid w:val="00A41125"/>
    <w:rsid w:val="00A41305"/>
    <w:rsid w:val="00A414D6"/>
    <w:rsid w:val="00A415D7"/>
    <w:rsid w:val="00A417F0"/>
    <w:rsid w:val="00A41AD0"/>
    <w:rsid w:val="00A41C13"/>
    <w:rsid w:val="00A421AA"/>
    <w:rsid w:val="00A42468"/>
    <w:rsid w:val="00A424C0"/>
    <w:rsid w:val="00A42EA2"/>
    <w:rsid w:val="00A43B56"/>
    <w:rsid w:val="00A44016"/>
    <w:rsid w:val="00A44586"/>
    <w:rsid w:val="00A44632"/>
    <w:rsid w:val="00A446B7"/>
    <w:rsid w:val="00A44754"/>
    <w:rsid w:val="00A44DB5"/>
    <w:rsid w:val="00A44E35"/>
    <w:rsid w:val="00A450F8"/>
    <w:rsid w:val="00A4516E"/>
    <w:rsid w:val="00A45263"/>
    <w:rsid w:val="00A45B25"/>
    <w:rsid w:val="00A45F7E"/>
    <w:rsid w:val="00A460FD"/>
    <w:rsid w:val="00A4669E"/>
    <w:rsid w:val="00A470A4"/>
    <w:rsid w:val="00A470DA"/>
    <w:rsid w:val="00A4712B"/>
    <w:rsid w:val="00A47325"/>
    <w:rsid w:val="00A476C6"/>
    <w:rsid w:val="00A476E7"/>
    <w:rsid w:val="00A47AAA"/>
    <w:rsid w:val="00A47B44"/>
    <w:rsid w:val="00A47C48"/>
    <w:rsid w:val="00A47D14"/>
    <w:rsid w:val="00A5037A"/>
    <w:rsid w:val="00A50709"/>
    <w:rsid w:val="00A507F5"/>
    <w:rsid w:val="00A509B5"/>
    <w:rsid w:val="00A50AEF"/>
    <w:rsid w:val="00A50DA3"/>
    <w:rsid w:val="00A512FC"/>
    <w:rsid w:val="00A51A5C"/>
    <w:rsid w:val="00A52B4A"/>
    <w:rsid w:val="00A52E21"/>
    <w:rsid w:val="00A52FB6"/>
    <w:rsid w:val="00A531EF"/>
    <w:rsid w:val="00A535F8"/>
    <w:rsid w:val="00A5377E"/>
    <w:rsid w:val="00A53847"/>
    <w:rsid w:val="00A5399B"/>
    <w:rsid w:val="00A53E90"/>
    <w:rsid w:val="00A5475C"/>
    <w:rsid w:val="00A54787"/>
    <w:rsid w:val="00A54C92"/>
    <w:rsid w:val="00A54F21"/>
    <w:rsid w:val="00A54FC6"/>
    <w:rsid w:val="00A55199"/>
    <w:rsid w:val="00A55460"/>
    <w:rsid w:val="00A55725"/>
    <w:rsid w:val="00A55730"/>
    <w:rsid w:val="00A55C86"/>
    <w:rsid w:val="00A55C92"/>
    <w:rsid w:val="00A56286"/>
    <w:rsid w:val="00A564AC"/>
    <w:rsid w:val="00A5652E"/>
    <w:rsid w:val="00A56837"/>
    <w:rsid w:val="00A569F3"/>
    <w:rsid w:val="00A56A10"/>
    <w:rsid w:val="00A56B20"/>
    <w:rsid w:val="00A57263"/>
    <w:rsid w:val="00A57EC2"/>
    <w:rsid w:val="00A57FD3"/>
    <w:rsid w:val="00A605CD"/>
    <w:rsid w:val="00A60742"/>
    <w:rsid w:val="00A60A72"/>
    <w:rsid w:val="00A60C50"/>
    <w:rsid w:val="00A60CEC"/>
    <w:rsid w:val="00A61A21"/>
    <w:rsid w:val="00A61C66"/>
    <w:rsid w:val="00A61CD1"/>
    <w:rsid w:val="00A61EB8"/>
    <w:rsid w:val="00A62CF2"/>
    <w:rsid w:val="00A62F5F"/>
    <w:rsid w:val="00A62FA7"/>
    <w:rsid w:val="00A631FA"/>
    <w:rsid w:val="00A63214"/>
    <w:rsid w:val="00A635AC"/>
    <w:rsid w:val="00A63912"/>
    <w:rsid w:val="00A63B25"/>
    <w:rsid w:val="00A64DFF"/>
    <w:rsid w:val="00A64F02"/>
    <w:rsid w:val="00A64F63"/>
    <w:rsid w:val="00A6588F"/>
    <w:rsid w:val="00A658A3"/>
    <w:rsid w:val="00A65925"/>
    <w:rsid w:val="00A6599E"/>
    <w:rsid w:val="00A65C0E"/>
    <w:rsid w:val="00A65C37"/>
    <w:rsid w:val="00A65DEF"/>
    <w:rsid w:val="00A65E07"/>
    <w:rsid w:val="00A66024"/>
    <w:rsid w:val="00A66330"/>
    <w:rsid w:val="00A668B5"/>
    <w:rsid w:val="00A671A0"/>
    <w:rsid w:val="00A675B8"/>
    <w:rsid w:val="00A6772A"/>
    <w:rsid w:val="00A67DA3"/>
    <w:rsid w:val="00A67EC1"/>
    <w:rsid w:val="00A67F75"/>
    <w:rsid w:val="00A7011C"/>
    <w:rsid w:val="00A70401"/>
    <w:rsid w:val="00A70721"/>
    <w:rsid w:val="00A70970"/>
    <w:rsid w:val="00A709CE"/>
    <w:rsid w:val="00A709D7"/>
    <w:rsid w:val="00A712BF"/>
    <w:rsid w:val="00A71523"/>
    <w:rsid w:val="00A71A0A"/>
    <w:rsid w:val="00A71AC1"/>
    <w:rsid w:val="00A71E21"/>
    <w:rsid w:val="00A723AB"/>
    <w:rsid w:val="00A725AB"/>
    <w:rsid w:val="00A7305E"/>
    <w:rsid w:val="00A7307A"/>
    <w:rsid w:val="00A73105"/>
    <w:rsid w:val="00A73202"/>
    <w:rsid w:val="00A733EA"/>
    <w:rsid w:val="00A739B7"/>
    <w:rsid w:val="00A73A87"/>
    <w:rsid w:val="00A7423D"/>
    <w:rsid w:val="00A742FB"/>
    <w:rsid w:val="00A74AD1"/>
    <w:rsid w:val="00A74B64"/>
    <w:rsid w:val="00A74CE5"/>
    <w:rsid w:val="00A74EB0"/>
    <w:rsid w:val="00A75037"/>
    <w:rsid w:val="00A7519B"/>
    <w:rsid w:val="00A751EE"/>
    <w:rsid w:val="00A7536F"/>
    <w:rsid w:val="00A753F3"/>
    <w:rsid w:val="00A75448"/>
    <w:rsid w:val="00A7569E"/>
    <w:rsid w:val="00A7577E"/>
    <w:rsid w:val="00A75BC6"/>
    <w:rsid w:val="00A75ED5"/>
    <w:rsid w:val="00A76362"/>
    <w:rsid w:val="00A767A8"/>
    <w:rsid w:val="00A76D21"/>
    <w:rsid w:val="00A76E7A"/>
    <w:rsid w:val="00A773E4"/>
    <w:rsid w:val="00A77767"/>
    <w:rsid w:val="00A77887"/>
    <w:rsid w:val="00A77F98"/>
    <w:rsid w:val="00A801FB"/>
    <w:rsid w:val="00A80491"/>
    <w:rsid w:val="00A806E4"/>
    <w:rsid w:val="00A80763"/>
    <w:rsid w:val="00A80A9A"/>
    <w:rsid w:val="00A80CEF"/>
    <w:rsid w:val="00A80DAF"/>
    <w:rsid w:val="00A816EC"/>
    <w:rsid w:val="00A822CF"/>
    <w:rsid w:val="00A82394"/>
    <w:rsid w:val="00A824E7"/>
    <w:rsid w:val="00A825DB"/>
    <w:rsid w:val="00A827B4"/>
    <w:rsid w:val="00A8289E"/>
    <w:rsid w:val="00A82ABB"/>
    <w:rsid w:val="00A82BC8"/>
    <w:rsid w:val="00A82CB6"/>
    <w:rsid w:val="00A82D29"/>
    <w:rsid w:val="00A82E49"/>
    <w:rsid w:val="00A82ECB"/>
    <w:rsid w:val="00A8302D"/>
    <w:rsid w:val="00A83068"/>
    <w:rsid w:val="00A831B8"/>
    <w:rsid w:val="00A83F6E"/>
    <w:rsid w:val="00A8436B"/>
    <w:rsid w:val="00A844F2"/>
    <w:rsid w:val="00A84621"/>
    <w:rsid w:val="00A8465D"/>
    <w:rsid w:val="00A84662"/>
    <w:rsid w:val="00A84665"/>
    <w:rsid w:val="00A846C5"/>
    <w:rsid w:val="00A849AE"/>
    <w:rsid w:val="00A84B14"/>
    <w:rsid w:val="00A84D8E"/>
    <w:rsid w:val="00A84E5B"/>
    <w:rsid w:val="00A8516D"/>
    <w:rsid w:val="00A8536A"/>
    <w:rsid w:val="00A85818"/>
    <w:rsid w:val="00A85C28"/>
    <w:rsid w:val="00A85E5B"/>
    <w:rsid w:val="00A85EF6"/>
    <w:rsid w:val="00A86A03"/>
    <w:rsid w:val="00A86A96"/>
    <w:rsid w:val="00A86CCB"/>
    <w:rsid w:val="00A86D46"/>
    <w:rsid w:val="00A87121"/>
    <w:rsid w:val="00A87480"/>
    <w:rsid w:val="00A8767E"/>
    <w:rsid w:val="00A879FD"/>
    <w:rsid w:val="00A87AEC"/>
    <w:rsid w:val="00A87B3C"/>
    <w:rsid w:val="00A87CA5"/>
    <w:rsid w:val="00A87FBC"/>
    <w:rsid w:val="00A90C94"/>
    <w:rsid w:val="00A91338"/>
    <w:rsid w:val="00A91A33"/>
    <w:rsid w:val="00A92361"/>
    <w:rsid w:val="00A92641"/>
    <w:rsid w:val="00A926B5"/>
    <w:rsid w:val="00A92ED0"/>
    <w:rsid w:val="00A93313"/>
    <w:rsid w:val="00A93362"/>
    <w:rsid w:val="00A935BF"/>
    <w:rsid w:val="00A93B62"/>
    <w:rsid w:val="00A93D17"/>
    <w:rsid w:val="00A93D34"/>
    <w:rsid w:val="00A93D5F"/>
    <w:rsid w:val="00A93DB4"/>
    <w:rsid w:val="00A93E60"/>
    <w:rsid w:val="00A9409D"/>
    <w:rsid w:val="00A9420C"/>
    <w:rsid w:val="00A94633"/>
    <w:rsid w:val="00A94B23"/>
    <w:rsid w:val="00A94C7F"/>
    <w:rsid w:val="00A951D7"/>
    <w:rsid w:val="00A953A5"/>
    <w:rsid w:val="00A95749"/>
    <w:rsid w:val="00A95BF0"/>
    <w:rsid w:val="00A96127"/>
    <w:rsid w:val="00A9657E"/>
    <w:rsid w:val="00A9658E"/>
    <w:rsid w:val="00A965EE"/>
    <w:rsid w:val="00A968CC"/>
    <w:rsid w:val="00A96A02"/>
    <w:rsid w:val="00A970D7"/>
    <w:rsid w:val="00A97448"/>
    <w:rsid w:val="00A97A14"/>
    <w:rsid w:val="00AA00F0"/>
    <w:rsid w:val="00AA0230"/>
    <w:rsid w:val="00AA03B8"/>
    <w:rsid w:val="00AA099B"/>
    <w:rsid w:val="00AA0D36"/>
    <w:rsid w:val="00AA1187"/>
    <w:rsid w:val="00AA1324"/>
    <w:rsid w:val="00AA159A"/>
    <w:rsid w:val="00AA17E7"/>
    <w:rsid w:val="00AA1BEC"/>
    <w:rsid w:val="00AA2124"/>
    <w:rsid w:val="00AA228F"/>
    <w:rsid w:val="00AA22D5"/>
    <w:rsid w:val="00AA23A7"/>
    <w:rsid w:val="00AA33CE"/>
    <w:rsid w:val="00AA364F"/>
    <w:rsid w:val="00AA375E"/>
    <w:rsid w:val="00AA37EB"/>
    <w:rsid w:val="00AA3A99"/>
    <w:rsid w:val="00AA3BBF"/>
    <w:rsid w:val="00AA3E1F"/>
    <w:rsid w:val="00AA3E61"/>
    <w:rsid w:val="00AA3F65"/>
    <w:rsid w:val="00AA4014"/>
    <w:rsid w:val="00AA414E"/>
    <w:rsid w:val="00AA4271"/>
    <w:rsid w:val="00AA497F"/>
    <w:rsid w:val="00AA59DF"/>
    <w:rsid w:val="00AA5E09"/>
    <w:rsid w:val="00AA5ED5"/>
    <w:rsid w:val="00AA63B3"/>
    <w:rsid w:val="00AA68AA"/>
    <w:rsid w:val="00AA6996"/>
    <w:rsid w:val="00AA6AD4"/>
    <w:rsid w:val="00AA7157"/>
    <w:rsid w:val="00AA721D"/>
    <w:rsid w:val="00AA7444"/>
    <w:rsid w:val="00AA766A"/>
    <w:rsid w:val="00AA78BD"/>
    <w:rsid w:val="00AA7D00"/>
    <w:rsid w:val="00AB029C"/>
    <w:rsid w:val="00AB06D5"/>
    <w:rsid w:val="00AB0C5C"/>
    <w:rsid w:val="00AB0C6D"/>
    <w:rsid w:val="00AB112B"/>
    <w:rsid w:val="00AB1259"/>
    <w:rsid w:val="00AB12F2"/>
    <w:rsid w:val="00AB1424"/>
    <w:rsid w:val="00AB149E"/>
    <w:rsid w:val="00AB15AC"/>
    <w:rsid w:val="00AB1961"/>
    <w:rsid w:val="00AB19DE"/>
    <w:rsid w:val="00AB1A43"/>
    <w:rsid w:val="00AB1A98"/>
    <w:rsid w:val="00AB1AB9"/>
    <w:rsid w:val="00AB1B8F"/>
    <w:rsid w:val="00AB1C7C"/>
    <w:rsid w:val="00AB2072"/>
    <w:rsid w:val="00AB2169"/>
    <w:rsid w:val="00AB21EC"/>
    <w:rsid w:val="00AB26B1"/>
    <w:rsid w:val="00AB26F9"/>
    <w:rsid w:val="00AB291D"/>
    <w:rsid w:val="00AB2AED"/>
    <w:rsid w:val="00AB306E"/>
    <w:rsid w:val="00AB33B9"/>
    <w:rsid w:val="00AB380A"/>
    <w:rsid w:val="00AB3903"/>
    <w:rsid w:val="00AB3F92"/>
    <w:rsid w:val="00AB3FBA"/>
    <w:rsid w:val="00AB405C"/>
    <w:rsid w:val="00AB463B"/>
    <w:rsid w:val="00AB4A92"/>
    <w:rsid w:val="00AB4BE4"/>
    <w:rsid w:val="00AB4D89"/>
    <w:rsid w:val="00AB5118"/>
    <w:rsid w:val="00AB51C7"/>
    <w:rsid w:val="00AB5424"/>
    <w:rsid w:val="00AB5F66"/>
    <w:rsid w:val="00AB6389"/>
    <w:rsid w:val="00AB65DA"/>
    <w:rsid w:val="00AB6899"/>
    <w:rsid w:val="00AB6C05"/>
    <w:rsid w:val="00AB6CB0"/>
    <w:rsid w:val="00AB6F4A"/>
    <w:rsid w:val="00AB6F69"/>
    <w:rsid w:val="00AB7157"/>
    <w:rsid w:val="00AB72C7"/>
    <w:rsid w:val="00AB737B"/>
    <w:rsid w:val="00AB759D"/>
    <w:rsid w:val="00AB75F3"/>
    <w:rsid w:val="00AB79E1"/>
    <w:rsid w:val="00AB7BE5"/>
    <w:rsid w:val="00AB7F52"/>
    <w:rsid w:val="00AC065A"/>
    <w:rsid w:val="00AC0BB9"/>
    <w:rsid w:val="00AC11E3"/>
    <w:rsid w:val="00AC153C"/>
    <w:rsid w:val="00AC1786"/>
    <w:rsid w:val="00AC1AE1"/>
    <w:rsid w:val="00AC1D51"/>
    <w:rsid w:val="00AC21CF"/>
    <w:rsid w:val="00AC23ED"/>
    <w:rsid w:val="00AC249F"/>
    <w:rsid w:val="00AC24CD"/>
    <w:rsid w:val="00AC2629"/>
    <w:rsid w:val="00AC2753"/>
    <w:rsid w:val="00AC2A4D"/>
    <w:rsid w:val="00AC30C7"/>
    <w:rsid w:val="00AC354B"/>
    <w:rsid w:val="00AC3900"/>
    <w:rsid w:val="00AC4220"/>
    <w:rsid w:val="00AC466D"/>
    <w:rsid w:val="00AC46DB"/>
    <w:rsid w:val="00AC49AD"/>
    <w:rsid w:val="00AC4CB3"/>
    <w:rsid w:val="00AC4D29"/>
    <w:rsid w:val="00AC58D9"/>
    <w:rsid w:val="00AC5AB5"/>
    <w:rsid w:val="00AC5ABE"/>
    <w:rsid w:val="00AC5BAD"/>
    <w:rsid w:val="00AC6098"/>
    <w:rsid w:val="00AC6846"/>
    <w:rsid w:val="00AC6B84"/>
    <w:rsid w:val="00AC6B9D"/>
    <w:rsid w:val="00AC6EA0"/>
    <w:rsid w:val="00AC6F11"/>
    <w:rsid w:val="00AC70FA"/>
    <w:rsid w:val="00AC7116"/>
    <w:rsid w:val="00AC72F7"/>
    <w:rsid w:val="00AC73EE"/>
    <w:rsid w:val="00AC73FD"/>
    <w:rsid w:val="00AC78DE"/>
    <w:rsid w:val="00AC7E66"/>
    <w:rsid w:val="00AD0276"/>
    <w:rsid w:val="00AD02C4"/>
    <w:rsid w:val="00AD0C09"/>
    <w:rsid w:val="00AD0CA5"/>
    <w:rsid w:val="00AD0CA9"/>
    <w:rsid w:val="00AD0D66"/>
    <w:rsid w:val="00AD14ED"/>
    <w:rsid w:val="00AD18A3"/>
    <w:rsid w:val="00AD1A18"/>
    <w:rsid w:val="00AD1B5B"/>
    <w:rsid w:val="00AD2270"/>
    <w:rsid w:val="00AD2436"/>
    <w:rsid w:val="00AD2748"/>
    <w:rsid w:val="00AD2AE6"/>
    <w:rsid w:val="00AD2DE0"/>
    <w:rsid w:val="00AD301E"/>
    <w:rsid w:val="00AD3320"/>
    <w:rsid w:val="00AD35BD"/>
    <w:rsid w:val="00AD35DB"/>
    <w:rsid w:val="00AD361D"/>
    <w:rsid w:val="00AD3622"/>
    <w:rsid w:val="00AD3A81"/>
    <w:rsid w:val="00AD3E47"/>
    <w:rsid w:val="00AD3E7B"/>
    <w:rsid w:val="00AD3F1F"/>
    <w:rsid w:val="00AD48FE"/>
    <w:rsid w:val="00AD4968"/>
    <w:rsid w:val="00AD4B2C"/>
    <w:rsid w:val="00AD536E"/>
    <w:rsid w:val="00AD5AC7"/>
    <w:rsid w:val="00AD5ACC"/>
    <w:rsid w:val="00AD5CD1"/>
    <w:rsid w:val="00AD60CA"/>
    <w:rsid w:val="00AD62E9"/>
    <w:rsid w:val="00AD6380"/>
    <w:rsid w:val="00AD64A8"/>
    <w:rsid w:val="00AD6EAC"/>
    <w:rsid w:val="00AD756D"/>
    <w:rsid w:val="00AD7B33"/>
    <w:rsid w:val="00AD7BEA"/>
    <w:rsid w:val="00AD7E60"/>
    <w:rsid w:val="00AE00B9"/>
    <w:rsid w:val="00AE01E3"/>
    <w:rsid w:val="00AE087E"/>
    <w:rsid w:val="00AE0E3E"/>
    <w:rsid w:val="00AE1064"/>
    <w:rsid w:val="00AE1164"/>
    <w:rsid w:val="00AE1275"/>
    <w:rsid w:val="00AE1D96"/>
    <w:rsid w:val="00AE1F36"/>
    <w:rsid w:val="00AE1F94"/>
    <w:rsid w:val="00AE2259"/>
    <w:rsid w:val="00AE2711"/>
    <w:rsid w:val="00AE2759"/>
    <w:rsid w:val="00AE299D"/>
    <w:rsid w:val="00AE29A5"/>
    <w:rsid w:val="00AE2CDE"/>
    <w:rsid w:val="00AE30E6"/>
    <w:rsid w:val="00AE3444"/>
    <w:rsid w:val="00AE3556"/>
    <w:rsid w:val="00AE37C1"/>
    <w:rsid w:val="00AE3806"/>
    <w:rsid w:val="00AE3C3E"/>
    <w:rsid w:val="00AE3E5C"/>
    <w:rsid w:val="00AE3F0D"/>
    <w:rsid w:val="00AE413E"/>
    <w:rsid w:val="00AE461D"/>
    <w:rsid w:val="00AE4871"/>
    <w:rsid w:val="00AE5523"/>
    <w:rsid w:val="00AE58FB"/>
    <w:rsid w:val="00AE599A"/>
    <w:rsid w:val="00AE5E01"/>
    <w:rsid w:val="00AE5E46"/>
    <w:rsid w:val="00AE6620"/>
    <w:rsid w:val="00AE7188"/>
    <w:rsid w:val="00AE72FE"/>
    <w:rsid w:val="00AE767A"/>
    <w:rsid w:val="00AE7DD9"/>
    <w:rsid w:val="00AE7F51"/>
    <w:rsid w:val="00AF001E"/>
    <w:rsid w:val="00AF0655"/>
    <w:rsid w:val="00AF0BC5"/>
    <w:rsid w:val="00AF119F"/>
    <w:rsid w:val="00AF14E2"/>
    <w:rsid w:val="00AF1599"/>
    <w:rsid w:val="00AF176B"/>
    <w:rsid w:val="00AF1ABD"/>
    <w:rsid w:val="00AF1BBD"/>
    <w:rsid w:val="00AF1E3D"/>
    <w:rsid w:val="00AF1EF7"/>
    <w:rsid w:val="00AF1F92"/>
    <w:rsid w:val="00AF244F"/>
    <w:rsid w:val="00AF2873"/>
    <w:rsid w:val="00AF2B73"/>
    <w:rsid w:val="00AF2FBC"/>
    <w:rsid w:val="00AF34EA"/>
    <w:rsid w:val="00AF3877"/>
    <w:rsid w:val="00AF3F7B"/>
    <w:rsid w:val="00AF4062"/>
    <w:rsid w:val="00AF414C"/>
    <w:rsid w:val="00AF42BF"/>
    <w:rsid w:val="00AF4C76"/>
    <w:rsid w:val="00AF4D99"/>
    <w:rsid w:val="00AF50F2"/>
    <w:rsid w:val="00AF596C"/>
    <w:rsid w:val="00AF6178"/>
    <w:rsid w:val="00AF63FF"/>
    <w:rsid w:val="00AF6EB8"/>
    <w:rsid w:val="00AF7071"/>
    <w:rsid w:val="00AF71B7"/>
    <w:rsid w:val="00AF7250"/>
    <w:rsid w:val="00AF7335"/>
    <w:rsid w:val="00AF7D17"/>
    <w:rsid w:val="00B000C9"/>
    <w:rsid w:val="00B00175"/>
    <w:rsid w:val="00B0066B"/>
    <w:rsid w:val="00B01191"/>
    <w:rsid w:val="00B01666"/>
    <w:rsid w:val="00B01976"/>
    <w:rsid w:val="00B019EC"/>
    <w:rsid w:val="00B01A30"/>
    <w:rsid w:val="00B01CE6"/>
    <w:rsid w:val="00B01DA7"/>
    <w:rsid w:val="00B01EA5"/>
    <w:rsid w:val="00B021A8"/>
    <w:rsid w:val="00B026D9"/>
    <w:rsid w:val="00B02C52"/>
    <w:rsid w:val="00B02CF5"/>
    <w:rsid w:val="00B02D6C"/>
    <w:rsid w:val="00B02D98"/>
    <w:rsid w:val="00B02DAE"/>
    <w:rsid w:val="00B031DB"/>
    <w:rsid w:val="00B03782"/>
    <w:rsid w:val="00B03993"/>
    <w:rsid w:val="00B03B3F"/>
    <w:rsid w:val="00B03C80"/>
    <w:rsid w:val="00B03F88"/>
    <w:rsid w:val="00B04112"/>
    <w:rsid w:val="00B0412C"/>
    <w:rsid w:val="00B0420B"/>
    <w:rsid w:val="00B042E4"/>
    <w:rsid w:val="00B0433B"/>
    <w:rsid w:val="00B04618"/>
    <w:rsid w:val="00B04EEF"/>
    <w:rsid w:val="00B05071"/>
    <w:rsid w:val="00B0512D"/>
    <w:rsid w:val="00B0544A"/>
    <w:rsid w:val="00B05BEB"/>
    <w:rsid w:val="00B05FE9"/>
    <w:rsid w:val="00B06371"/>
    <w:rsid w:val="00B06911"/>
    <w:rsid w:val="00B0691D"/>
    <w:rsid w:val="00B06A57"/>
    <w:rsid w:val="00B06D36"/>
    <w:rsid w:val="00B07053"/>
    <w:rsid w:val="00B0713B"/>
    <w:rsid w:val="00B07D08"/>
    <w:rsid w:val="00B07D8F"/>
    <w:rsid w:val="00B10CF7"/>
    <w:rsid w:val="00B110CA"/>
    <w:rsid w:val="00B1162E"/>
    <w:rsid w:val="00B11AE7"/>
    <w:rsid w:val="00B11B78"/>
    <w:rsid w:val="00B11D8C"/>
    <w:rsid w:val="00B11E13"/>
    <w:rsid w:val="00B11EDB"/>
    <w:rsid w:val="00B12054"/>
    <w:rsid w:val="00B122F3"/>
    <w:rsid w:val="00B125DA"/>
    <w:rsid w:val="00B126DD"/>
    <w:rsid w:val="00B13506"/>
    <w:rsid w:val="00B139D4"/>
    <w:rsid w:val="00B13BB4"/>
    <w:rsid w:val="00B13FE8"/>
    <w:rsid w:val="00B144C6"/>
    <w:rsid w:val="00B145FD"/>
    <w:rsid w:val="00B14818"/>
    <w:rsid w:val="00B15335"/>
    <w:rsid w:val="00B1535F"/>
    <w:rsid w:val="00B15C89"/>
    <w:rsid w:val="00B161A1"/>
    <w:rsid w:val="00B16510"/>
    <w:rsid w:val="00B16D51"/>
    <w:rsid w:val="00B16E0B"/>
    <w:rsid w:val="00B171DC"/>
    <w:rsid w:val="00B17786"/>
    <w:rsid w:val="00B17882"/>
    <w:rsid w:val="00B17AD0"/>
    <w:rsid w:val="00B17B90"/>
    <w:rsid w:val="00B17DA7"/>
    <w:rsid w:val="00B17DF1"/>
    <w:rsid w:val="00B17E08"/>
    <w:rsid w:val="00B2054B"/>
    <w:rsid w:val="00B20819"/>
    <w:rsid w:val="00B20D6F"/>
    <w:rsid w:val="00B2151F"/>
    <w:rsid w:val="00B21744"/>
    <w:rsid w:val="00B21A82"/>
    <w:rsid w:val="00B21B9A"/>
    <w:rsid w:val="00B22022"/>
    <w:rsid w:val="00B224A7"/>
    <w:rsid w:val="00B2299C"/>
    <w:rsid w:val="00B22E70"/>
    <w:rsid w:val="00B2317D"/>
    <w:rsid w:val="00B2337D"/>
    <w:rsid w:val="00B23532"/>
    <w:rsid w:val="00B2358C"/>
    <w:rsid w:val="00B2373B"/>
    <w:rsid w:val="00B237C7"/>
    <w:rsid w:val="00B238D4"/>
    <w:rsid w:val="00B23951"/>
    <w:rsid w:val="00B23986"/>
    <w:rsid w:val="00B23D6E"/>
    <w:rsid w:val="00B241ED"/>
    <w:rsid w:val="00B24604"/>
    <w:rsid w:val="00B24A80"/>
    <w:rsid w:val="00B24EE6"/>
    <w:rsid w:val="00B250D7"/>
    <w:rsid w:val="00B258DA"/>
    <w:rsid w:val="00B25EB9"/>
    <w:rsid w:val="00B261E5"/>
    <w:rsid w:val="00B2683B"/>
    <w:rsid w:val="00B26A86"/>
    <w:rsid w:val="00B26B49"/>
    <w:rsid w:val="00B26B88"/>
    <w:rsid w:val="00B27755"/>
    <w:rsid w:val="00B30145"/>
    <w:rsid w:val="00B30187"/>
    <w:rsid w:val="00B30417"/>
    <w:rsid w:val="00B30771"/>
    <w:rsid w:val="00B3095E"/>
    <w:rsid w:val="00B30F5E"/>
    <w:rsid w:val="00B30FEE"/>
    <w:rsid w:val="00B31111"/>
    <w:rsid w:val="00B312FE"/>
    <w:rsid w:val="00B31412"/>
    <w:rsid w:val="00B3170B"/>
    <w:rsid w:val="00B31714"/>
    <w:rsid w:val="00B31817"/>
    <w:rsid w:val="00B31CFC"/>
    <w:rsid w:val="00B31E7F"/>
    <w:rsid w:val="00B32184"/>
    <w:rsid w:val="00B321B0"/>
    <w:rsid w:val="00B323FE"/>
    <w:rsid w:val="00B32563"/>
    <w:rsid w:val="00B32811"/>
    <w:rsid w:val="00B32914"/>
    <w:rsid w:val="00B32C98"/>
    <w:rsid w:val="00B32DE1"/>
    <w:rsid w:val="00B3370C"/>
    <w:rsid w:val="00B33833"/>
    <w:rsid w:val="00B3388C"/>
    <w:rsid w:val="00B33C40"/>
    <w:rsid w:val="00B33ED2"/>
    <w:rsid w:val="00B3406D"/>
    <w:rsid w:val="00B3422F"/>
    <w:rsid w:val="00B343A4"/>
    <w:rsid w:val="00B348FB"/>
    <w:rsid w:val="00B34A7A"/>
    <w:rsid w:val="00B34AFC"/>
    <w:rsid w:val="00B34C4A"/>
    <w:rsid w:val="00B3508E"/>
    <w:rsid w:val="00B357E5"/>
    <w:rsid w:val="00B35C9F"/>
    <w:rsid w:val="00B35EF9"/>
    <w:rsid w:val="00B35F65"/>
    <w:rsid w:val="00B3603E"/>
    <w:rsid w:val="00B366D3"/>
    <w:rsid w:val="00B3676F"/>
    <w:rsid w:val="00B37C4F"/>
    <w:rsid w:val="00B401BB"/>
    <w:rsid w:val="00B4020E"/>
    <w:rsid w:val="00B40264"/>
    <w:rsid w:val="00B40324"/>
    <w:rsid w:val="00B40946"/>
    <w:rsid w:val="00B40BDA"/>
    <w:rsid w:val="00B40C5F"/>
    <w:rsid w:val="00B40CDE"/>
    <w:rsid w:val="00B40DC3"/>
    <w:rsid w:val="00B4111C"/>
    <w:rsid w:val="00B416D6"/>
    <w:rsid w:val="00B41D2C"/>
    <w:rsid w:val="00B42225"/>
    <w:rsid w:val="00B428ED"/>
    <w:rsid w:val="00B42A49"/>
    <w:rsid w:val="00B42E3E"/>
    <w:rsid w:val="00B4344E"/>
    <w:rsid w:val="00B435B3"/>
    <w:rsid w:val="00B435F6"/>
    <w:rsid w:val="00B43741"/>
    <w:rsid w:val="00B43B03"/>
    <w:rsid w:val="00B43D46"/>
    <w:rsid w:val="00B442A2"/>
    <w:rsid w:val="00B4432D"/>
    <w:rsid w:val="00B44461"/>
    <w:rsid w:val="00B447CD"/>
    <w:rsid w:val="00B44DA5"/>
    <w:rsid w:val="00B44E71"/>
    <w:rsid w:val="00B4503F"/>
    <w:rsid w:val="00B450ED"/>
    <w:rsid w:val="00B45517"/>
    <w:rsid w:val="00B45525"/>
    <w:rsid w:val="00B45B23"/>
    <w:rsid w:val="00B45C30"/>
    <w:rsid w:val="00B45DA2"/>
    <w:rsid w:val="00B45E4C"/>
    <w:rsid w:val="00B4646F"/>
    <w:rsid w:val="00B46AAE"/>
    <w:rsid w:val="00B4733C"/>
    <w:rsid w:val="00B476BA"/>
    <w:rsid w:val="00B47931"/>
    <w:rsid w:val="00B47AF1"/>
    <w:rsid w:val="00B5008E"/>
    <w:rsid w:val="00B506CF"/>
    <w:rsid w:val="00B50830"/>
    <w:rsid w:val="00B5098A"/>
    <w:rsid w:val="00B50EF1"/>
    <w:rsid w:val="00B5103C"/>
    <w:rsid w:val="00B51403"/>
    <w:rsid w:val="00B5140E"/>
    <w:rsid w:val="00B5142C"/>
    <w:rsid w:val="00B518E4"/>
    <w:rsid w:val="00B519E0"/>
    <w:rsid w:val="00B520F9"/>
    <w:rsid w:val="00B52796"/>
    <w:rsid w:val="00B528DB"/>
    <w:rsid w:val="00B52D72"/>
    <w:rsid w:val="00B53054"/>
    <w:rsid w:val="00B53077"/>
    <w:rsid w:val="00B53119"/>
    <w:rsid w:val="00B536C3"/>
    <w:rsid w:val="00B53B00"/>
    <w:rsid w:val="00B53C8A"/>
    <w:rsid w:val="00B53FCD"/>
    <w:rsid w:val="00B54478"/>
    <w:rsid w:val="00B54486"/>
    <w:rsid w:val="00B54557"/>
    <w:rsid w:val="00B5456B"/>
    <w:rsid w:val="00B547CF"/>
    <w:rsid w:val="00B548CC"/>
    <w:rsid w:val="00B549D6"/>
    <w:rsid w:val="00B54A42"/>
    <w:rsid w:val="00B55231"/>
    <w:rsid w:val="00B5586C"/>
    <w:rsid w:val="00B55984"/>
    <w:rsid w:val="00B55F5D"/>
    <w:rsid w:val="00B56097"/>
    <w:rsid w:val="00B56560"/>
    <w:rsid w:val="00B5661C"/>
    <w:rsid w:val="00B5664F"/>
    <w:rsid w:val="00B56721"/>
    <w:rsid w:val="00B56C83"/>
    <w:rsid w:val="00B56EAB"/>
    <w:rsid w:val="00B5705E"/>
    <w:rsid w:val="00B57358"/>
    <w:rsid w:val="00B5740E"/>
    <w:rsid w:val="00B57684"/>
    <w:rsid w:val="00B57728"/>
    <w:rsid w:val="00B57D05"/>
    <w:rsid w:val="00B57E84"/>
    <w:rsid w:val="00B60683"/>
    <w:rsid w:val="00B6069E"/>
    <w:rsid w:val="00B6085B"/>
    <w:rsid w:val="00B61102"/>
    <w:rsid w:val="00B6124A"/>
    <w:rsid w:val="00B61426"/>
    <w:rsid w:val="00B61BC1"/>
    <w:rsid w:val="00B61D74"/>
    <w:rsid w:val="00B62382"/>
    <w:rsid w:val="00B6238E"/>
    <w:rsid w:val="00B62721"/>
    <w:rsid w:val="00B628DC"/>
    <w:rsid w:val="00B62CCE"/>
    <w:rsid w:val="00B62EA2"/>
    <w:rsid w:val="00B63309"/>
    <w:rsid w:val="00B636E6"/>
    <w:rsid w:val="00B63797"/>
    <w:rsid w:val="00B639B5"/>
    <w:rsid w:val="00B6440B"/>
    <w:rsid w:val="00B646C6"/>
    <w:rsid w:val="00B64AFB"/>
    <w:rsid w:val="00B653E8"/>
    <w:rsid w:val="00B65857"/>
    <w:rsid w:val="00B65899"/>
    <w:rsid w:val="00B65ACC"/>
    <w:rsid w:val="00B65BC6"/>
    <w:rsid w:val="00B65D5F"/>
    <w:rsid w:val="00B65E3F"/>
    <w:rsid w:val="00B65F95"/>
    <w:rsid w:val="00B6600B"/>
    <w:rsid w:val="00B66093"/>
    <w:rsid w:val="00B662DF"/>
    <w:rsid w:val="00B66327"/>
    <w:rsid w:val="00B66534"/>
    <w:rsid w:val="00B66566"/>
    <w:rsid w:val="00B66D0E"/>
    <w:rsid w:val="00B6744C"/>
    <w:rsid w:val="00B67565"/>
    <w:rsid w:val="00B67856"/>
    <w:rsid w:val="00B6787B"/>
    <w:rsid w:val="00B67CFF"/>
    <w:rsid w:val="00B70129"/>
    <w:rsid w:val="00B70346"/>
    <w:rsid w:val="00B706B1"/>
    <w:rsid w:val="00B707C3"/>
    <w:rsid w:val="00B70E44"/>
    <w:rsid w:val="00B70E93"/>
    <w:rsid w:val="00B70FB5"/>
    <w:rsid w:val="00B71CE2"/>
    <w:rsid w:val="00B71E78"/>
    <w:rsid w:val="00B72531"/>
    <w:rsid w:val="00B72648"/>
    <w:rsid w:val="00B72AD8"/>
    <w:rsid w:val="00B72C09"/>
    <w:rsid w:val="00B72CA5"/>
    <w:rsid w:val="00B72E63"/>
    <w:rsid w:val="00B72EE2"/>
    <w:rsid w:val="00B73235"/>
    <w:rsid w:val="00B73274"/>
    <w:rsid w:val="00B732DE"/>
    <w:rsid w:val="00B734B4"/>
    <w:rsid w:val="00B73538"/>
    <w:rsid w:val="00B736CC"/>
    <w:rsid w:val="00B73BF4"/>
    <w:rsid w:val="00B73D15"/>
    <w:rsid w:val="00B7408D"/>
    <w:rsid w:val="00B74091"/>
    <w:rsid w:val="00B744DD"/>
    <w:rsid w:val="00B74576"/>
    <w:rsid w:val="00B74E4C"/>
    <w:rsid w:val="00B74EE7"/>
    <w:rsid w:val="00B74F7D"/>
    <w:rsid w:val="00B74FB8"/>
    <w:rsid w:val="00B75931"/>
    <w:rsid w:val="00B75A57"/>
    <w:rsid w:val="00B75B1F"/>
    <w:rsid w:val="00B75B5B"/>
    <w:rsid w:val="00B75BC3"/>
    <w:rsid w:val="00B75BCE"/>
    <w:rsid w:val="00B7609E"/>
    <w:rsid w:val="00B76130"/>
    <w:rsid w:val="00B7646D"/>
    <w:rsid w:val="00B76799"/>
    <w:rsid w:val="00B76C70"/>
    <w:rsid w:val="00B76F15"/>
    <w:rsid w:val="00B77AD0"/>
    <w:rsid w:val="00B77D9A"/>
    <w:rsid w:val="00B77DAD"/>
    <w:rsid w:val="00B802E4"/>
    <w:rsid w:val="00B807F3"/>
    <w:rsid w:val="00B8083C"/>
    <w:rsid w:val="00B8192D"/>
    <w:rsid w:val="00B819B5"/>
    <w:rsid w:val="00B81B0B"/>
    <w:rsid w:val="00B823D3"/>
    <w:rsid w:val="00B82931"/>
    <w:rsid w:val="00B82932"/>
    <w:rsid w:val="00B831BF"/>
    <w:rsid w:val="00B83572"/>
    <w:rsid w:val="00B838DC"/>
    <w:rsid w:val="00B83B3F"/>
    <w:rsid w:val="00B83C4E"/>
    <w:rsid w:val="00B83C63"/>
    <w:rsid w:val="00B8469C"/>
    <w:rsid w:val="00B8471F"/>
    <w:rsid w:val="00B8474C"/>
    <w:rsid w:val="00B84FF3"/>
    <w:rsid w:val="00B853B5"/>
    <w:rsid w:val="00B858B4"/>
    <w:rsid w:val="00B85BB7"/>
    <w:rsid w:val="00B85E56"/>
    <w:rsid w:val="00B85FF4"/>
    <w:rsid w:val="00B861E0"/>
    <w:rsid w:val="00B8644B"/>
    <w:rsid w:val="00B86C5E"/>
    <w:rsid w:val="00B874CE"/>
    <w:rsid w:val="00B87513"/>
    <w:rsid w:val="00B87706"/>
    <w:rsid w:val="00B878D7"/>
    <w:rsid w:val="00B87A97"/>
    <w:rsid w:val="00B87B65"/>
    <w:rsid w:val="00B90393"/>
    <w:rsid w:val="00B9048D"/>
    <w:rsid w:val="00B90BCA"/>
    <w:rsid w:val="00B90BE6"/>
    <w:rsid w:val="00B90DA1"/>
    <w:rsid w:val="00B9117C"/>
    <w:rsid w:val="00B91478"/>
    <w:rsid w:val="00B91931"/>
    <w:rsid w:val="00B91FE0"/>
    <w:rsid w:val="00B9230E"/>
    <w:rsid w:val="00B9232A"/>
    <w:rsid w:val="00B925E9"/>
    <w:rsid w:val="00B92BE6"/>
    <w:rsid w:val="00B92C1C"/>
    <w:rsid w:val="00B93160"/>
    <w:rsid w:val="00B9319C"/>
    <w:rsid w:val="00B93455"/>
    <w:rsid w:val="00B9384F"/>
    <w:rsid w:val="00B939EA"/>
    <w:rsid w:val="00B93C6C"/>
    <w:rsid w:val="00B93CC5"/>
    <w:rsid w:val="00B93D88"/>
    <w:rsid w:val="00B93DBD"/>
    <w:rsid w:val="00B9409E"/>
    <w:rsid w:val="00B9426E"/>
    <w:rsid w:val="00B94387"/>
    <w:rsid w:val="00B948CB"/>
    <w:rsid w:val="00B94A6E"/>
    <w:rsid w:val="00B94B31"/>
    <w:rsid w:val="00B94FAA"/>
    <w:rsid w:val="00B955BE"/>
    <w:rsid w:val="00B95820"/>
    <w:rsid w:val="00B95C96"/>
    <w:rsid w:val="00B9600C"/>
    <w:rsid w:val="00B9622D"/>
    <w:rsid w:val="00B96305"/>
    <w:rsid w:val="00B963EE"/>
    <w:rsid w:val="00B9667C"/>
    <w:rsid w:val="00B966C2"/>
    <w:rsid w:val="00B96791"/>
    <w:rsid w:val="00B96949"/>
    <w:rsid w:val="00B96C38"/>
    <w:rsid w:val="00B973AB"/>
    <w:rsid w:val="00B973BF"/>
    <w:rsid w:val="00B974A5"/>
    <w:rsid w:val="00B9756C"/>
    <w:rsid w:val="00B978CE"/>
    <w:rsid w:val="00B97AA1"/>
    <w:rsid w:val="00BA0039"/>
    <w:rsid w:val="00BA0149"/>
    <w:rsid w:val="00BA04AB"/>
    <w:rsid w:val="00BA04B0"/>
    <w:rsid w:val="00BA05F8"/>
    <w:rsid w:val="00BA115E"/>
    <w:rsid w:val="00BA12BC"/>
    <w:rsid w:val="00BA1311"/>
    <w:rsid w:val="00BA1538"/>
    <w:rsid w:val="00BA1678"/>
    <w:rsid w:val="00BA1A2B"/>
    <w:rsid w:val="00BA1AEB"/>
    <w:rsid w:val="00BA1CFA"/>
    <w:rsid w:val="00BA2604"/>
    <w:rsid w:val="00BA2707"/>
    <w:rsid w:val="00BA28EC"/>
    <w:rsid w:val="00BA291E"/>
    <w:rsid w:val="00BA31DE"/>
    <w:rsid w:val="00BA32A8"/>
    <w:rsid w:val="00BA354D"/>
    <w:rsid w:val="00BA366F"/>
    <w:rsid w:val="00BA3A3A"/>
    <w:rsid w:val="00BA3A71"/>
    <w:rsid w:val="00BA3BAC"/>
    <w:rsid w:val="00BA3E79"/>
    <w:rsid w:val="00BA45E1"/>
    <w:rsid w:val="00BA487D"/>
    <w:rsid w:val="00BA4BFC"/>
    <w:rsid w:val="00BA4DAB"/>
    <w:rsid w:val="00BA4F7D"/>
    <w:rsid w:val="00BA5550"/>
    <w:rsid w:val="00BA5A03"/>
    <w:rsid w:val="00BA5C0F"/>
    <w:rsid w:val="00BA6A28"/>
    <w:rsid w:val="00BA6C31"/>
    <w:rsid w:val="00BA6E46"/>
    <w:rsid w:val="00BA6E92"/>
    <w:rsid w:val="00BA701B"/>
    <w:rsid w:val="00BA71C2"/>
    <w:rsid w:val="00BA71CB"/>
    <w:rsid w:val="00BA7ABE"/>
    <w:rsid w:val="00BB0755"/>
    <w:rsid w:val="00BB07EE"/>
    <w:rsid w:val="00BB09DF"/>
    <w:rsid w:val="00BB0C9E"/>
    <w:rsid w:val="00BB0D24"/>
    <w:rsid w:val="00BB1357"/>
    <w:rsid w:val="00BB14F9"/>
    <w:rsid w:val="00BB1AE5"/>
    <w:rsid w:val="00BB1B48"/>
    <w:rsid w:val="00BB1B5B"/>
    <w:rsid w:val="00BB2157"/>
    <w:rsid w:val="00BB2275"/>
    <w:rsid w:val="00BB238A"/>
    <w:rsid w:val="00BB24CB"/>
    <w:rsid w:val="00BB24CE"/>
    <w:rsid w:val="00BB2B15"/>
    <w:rsid w:val="00BB32F3"/>
    <w:rsid w:val="00BB3707"/>
    <w:rsid w:val="00BB387F"/>
    <w:rsid w:val="00BB38E9"/>
    <w:rsid w:val="00BB3AE3"/>
    <w:rsid w:val="00BB3B48"/>
    <w:rsid w:val="00BB3C04"/>
    <w:rsid w:val="00BB46A2"/>
    <w:rsid w:val="00BB4835"/>
    <w:rsid w:val="00BB4B79"/>
    <w:rsid w:val="00BB4D77"/>
    <w:rsid w:val="00BB5465"/>
    <w:rsid w:val="00BB54DD"/>
    <w:rsid w:val="00BB5AC8"/>
    <w:rsid w:val="00BB5ED5"/>
    <w:rsid w:val="00BB5EE1"/>
    <w:rsid w:val="00BB62BC"/>
    <w:rsid w:val="00BB659E"/>
    <w:rsid w:val="00BB6BEC"/>
    <w:rsid w:val="00BB704A"/>
    <w:rsid w:val="00BB7277"/>
    <w:rsid w:val="00BB731D"/>
    <w:rsid w:val="00BB736D"/>
    <w:rsid w:val="00BB7679"/>
    <w:rsid w:val="00BB788F"/>
    <w:rsid w:val="00BB7C75"/>
    <w:rsid w:val="00BB7F69"/>
    <w:rsid w:val="00BC021D"/>
    <w:rsid w:val="00BC0300"/>
    <w:rsid w:val="00BC09DF"/>
    <w:rsid w:val="00BC0C56"/>
    <w:rsid w:val="00BC0E8B"/>
    <w:rsid w:val="00BC159D"/>
    <w:rsid w:val="00BC15F2"/>
    <w:rsid w:val="00BC1C4A"/>
    <w:rsid w:val="00BC1DA7"/>
    <w:rsid w:val="00BC1FBD"/>
    <w:rsid w:val="00BC1FEE"/>
    <w:rsid w:val="00BC22AF"/>
    <w:rsid w:val="00BC22F7"/>
    <w:rsid w:val="00BC2312"/>
    <w:rsid w:val="00BC26E6"/>
    <w:rsid w:val="00BC2BD1"/>
    <w:rsid w:val="00BC2ED8"/>
    <w:rsid w:val="00BC305F"/>
    <w:rsid w:val="00BC312B"/>
    <w:rsid w:val="00BC352D"/>
    <w:rsid w:val="00BC3755"/>
    <w:rsid w:val="00BC3929"/>
    <w:rsid w:val="00BC3A88"/>
    <w:rsid w:val="00BC40FC"/>
    <w:rsid w:val="00BC41E7"/>
    <w:rsid w:val="00BC4266"/>
    <w:rsid w:val="00BC43AB"/>
    <w:rsid w:val="00BC4B46"/>
    <w:rsid w:val="00BC4E88"/>
    <w:rsid w:val="00BC51CF"/>
    <w:rsid w:val="00BC521B"/>
    <w:rsid w:val="00BC5240"/>
    <w:rsid w:val="00BC52EE"/>
    <w:rsid w:val="00BC5C5A"/>
    <w:rsid w:val="00BC6606"/>
    <w:rsid w:val="00BC6885"/>
    <w:rsid w:val="00BC6DFB"/>
    <w:rsid w:val="00BC6E88"/>
    <w:rsid w:val="00BC6FE6"/>
    <w:rsid w:val="00BC782B"/>
    <w:rsid w:val="00BC7BF1"/>
    <w:rsid w:val="00BD027F"/>
    <w:rsid w:val="00BD082B"/>
    <w:rsid w:val="00BD0B32"/>
    <w:rsid w:val="00BD11CD"/>
    <w:rsid w:val="00BD13A5"/>
    <w:rsid w:val="00BD158E"/>
    <w:rsid w:val="00BD1746"/>
    <w:rsid w:val="00BD2312"/>
    <w:rsid w:val="00BD251B"/>
    <w:rsid w:val="00BD27A9"/>
    <w:rsid w:val="00BD28D6"/>
    <w:rsid w:val="00BD2973"/>
    <w:rsid w:val="00BD2CD6"/>
    <w:rsid w:val="00BD2E54"/>
    <w:rsid w:val="00BD3355"/>
    <w:rsid w:val="00BD363F"/>
    <w:rsid w:val="00BD369E"/>
    <w:rsid w:val="00BD3981"/>
    <w:rsid w:val="00BD3FFF"/>
    <w:rsid w:val="00BD4AE8"/>
    <w:rsid w:val="00BD4EE2"/>
    <w:rsid w:val="00BD51E5"/>
    <w:rsid w:val="00BD53C9"/>
    <w:rsid w:val="00BD5443"/>
    <w:rsid w:val="00BD5504"/>
    <w:rsid w:val="00BD5610"/>
    <w:rsid w:val="00BD59D1"/>
    <w:rsid w:val="00BD5EAC"/>
    <w:rsid w:val="00BD6395"/>
    <w:rsid w:val="00BD6A41"/>
    <w:rsid w:val="00BD6DE7"/>
    <w:rsid w:val="00BD6F06"/>
    <w:rsid w:val="00BD7795"/>
    <w:rsid w:val="00BD790F"/>
    <w:rsid w:val="00BD7C93"/>
    <w:rsid w:val="00BE0174"/>
    <w:rsid w:val="00BE0385"/>
    <w:rsid w:val="00BE0B2A"/>
    <w:rsid w:val="00BE0F79"/>
    <w:rsid w:val="00BE13AD"/>
    <w:rsid w:val="00BE13BD"/>
    <w:rsid w:val="00BE13D0"/>
    <w:rsid w:val="00BE18D1"/>
    <w:rsid w:val="00BE1B9E"/>
    <w:rsid w:val="00BE2072"/>
    <w:rsid w:val="00BE2218"/>
    <w:rsid w:val="00BE262E"/>
    <w:rsid w:val="00BE2C2A"/>
    <w:rsid w:val="00BE315D"/>
    <w:rsid w:val="00BE31BE"/>
    <w:rsid w:val="00BE349B"/>
    <w:rsid w:val="00BE34D0"/>
    <w:rsid w:val="00BE3A4F"/>
    <w:rsid w:val="00BE3AA4"/>
    <w:rsid w:val="00BE3D96"/>
    <w:rsid w:val="00BE49DD"/>
    <w:rsid w:val="00BE4B8E"/>
    <w:rsid w:val="00BE4BD8"/>
    <w:rsid w:val="00BE4D18"/>
    <w:rsid w:val="00BE4D8C"/>
    <w:rsid w:val="00BE4E59"/>
    <w:rsid w:val="00BE50B9"/>
    <w:rsid w:val="00BE5760"/>
    <w:rsid w:val="00BE6AD9"/>
    <w:rsid w:val="00BE6F60"/>
    <w:rsid w:val="00BE7061"/>
    <w:rsid w:val="00BE70BE"/>
    <w:rsid w:val="00BE721B"/>
    <w:rsid w:val="00BE7287"/>
    <w:rsid w:val="00BE7563"/>
    <w:rsid w:val="00BE7D5C"/>
    <w:rsid w:val="00BE7DC6"/>
    <w:rsid w:val="00BE7E27"/>
    <w:rsid w:val="00BF06E4"/>
    <w:rsid w:val="00BF0D98"/>
    <w:rsid w:val="00BF0E2E"/>
    <w:rsid w:val="00BF13E0"/>
    <w:rsid w:val="00BF14F6"/>
    <w:rsid w:val="00BF17FF"/>
    <w:rsid w:val="00BF1D07"/>
    <w:rsid w:val="00BF20B9"/>
    <w:rsid w:val="00BF2100"/>
    <w:rsid w:val="00BF2D41"/>
    <w:rsid w:val="00BF34E4"/>
    <w:rsid w:val="00BF354E"/>
    <w:rsid w:val="00BF356F"/>
    <w:rsid w:val="00BF3643"/>
    <w:rsid w:val="00BF3703"/>
    <w:rsid w:val="00BF3954"/>
    <w:rsid w:val="00BF39B6"/>
    <w:rsid w:val="00BF3A35"/>
    <w:rsid w:val="00BF3AB2"/>
    <w:rsid w:val="00BF3C37"/>
    <w:rsid w:val="00BF3F4A"/>
    <w:rsid w:val="00BF3FC6"/>
    <w:rsid w:val="00BF4085"/>
    <w:rsid w:val="00BF43F8"/>
    <w:rsid w:val="00BF462C"/>
    <w:rsid w:val="00BF498F"/>
    <w:rsid w:val="00BF4A58"/>
    <w:rsid w:val="00BF4C01"/>
    <w:rsid w:val="00BF4D56"/>
    <w:rsid w:val="00BF5266"/>
    <w:rsid w:val="00BF535F"/>
    <w:rsid w:val="00BF57C9"/>
    <w:rsid w:val="00BF62E2"/>
    <w:rsid w:val="00BF6571"/>
    <w:rsid w:val="00BF6767"/>
    <w:rsid w:val="00BF67FF"/>
    <w:rsid w:val="00BF6C83"/>
    <w:rsid w:val="00BF730D"/>
    <w:rsid w:val="00BF7801"/>
    <w:rsid w:val="00BF7EA9"/>
    <w:rsid w:val="00C0075D"/>
    <w:rsid w:val="00C00D61"/>
    <w:rsid w:val="00C01364"/>
    <w:rsid w:val="00C01412"/>
    <w:rsid w:val="00C01A92"/>
    <w:rsid w:val="00C0216A"/>
    <w:rsid w:val="00C02DDA"/>
    <w:rsid w:val="00C03324"/>
    <w:rsid w:val="00C04000"/>
    <w:rsid w:val="00C0460D"/>
    <w:rsid w:val="00C0548B"/>
    <w:rsid w:val="00C05654"/>
    <w:rsid w:val="00C0566B"/>
    <w:rsid w:val="00C0587E"/>
    <w:rsid w:val="00C0590B"/>
    <w:rsid w:val="00C05BC1"/>
    <w:rsid w:val="00C06116"/>
    <w:rsid w:val="00C0617D"/>
    <w:rsid w:val="00C062E5"/>
    <w:rsid w:val="00C067EF"/>
    <w:rsid w:val="00C06A7B"/>
    <w:rsid w:val="00C06ADC"/>
    <w:rsid w:val="00C07039"/>
    <w:rsid w:val="00C07150"/>
    <w:rsid w:val="00C073A7"/>
    <w:rsid w:val="00C074B2"/>
    <w:rsid w:val="00C07A24"/>
    <w:rsid w:val="00C07B17"/>
    <w:rsid w:val="00C10037"/>
    <w:rsid w:val="00C110BF"/>
    <w:rsid w:val="00C1122A"/>
    <w:rsid w:val="00C11306"/>
    <w:rsid w:val="00C11971"/>
    <w:rsid w:val="00C11A12"/>
    <w:rsid w:val="00C11C63"/>
    <w:rsid w:val="00C11D68"/>
    <w:rsid w:val="00C121FB"/>
    <w:rsid w:val="00C1229A"/>
    <w:rsid w:val="00C123FF"/>
    <w:rsid w:val="00C12627"/>
    <w:rsid w:val="00C126B9"/>
    <w:rsid w:val="00C128CC"/>
    <w:rsid w:val="00C12D04"/>
    <w:rsid w:val="00C134F7"/>
    <w:rsid w:val="00C138AF"/>
    <w:rsid w:val="00C138EB"/>
    <w:rsid w:val="00C13B84"/>
    <w:rsid w:val="00C13EDA"/>
    <w:rsid w:val="00C143F8"/>
    <w:rsid w:val="00C14E1B"/>
    <w:rsid w:val="00C14E86"/>
    <w:rsid w:val="00C1507F"/>
    <w:rsid w:val="00C15570"/>
    <w:rsid w:val="00C15AAC"/>
    <w:rsid w:val="00C15EDF"/>
    <w:rsid w:val="00C15FCE"/>
    <w:rsid w:val="00C160E4"/>
    <w:rsid w:val="00C1639A"/>
    <w:rsid w:val="00C16F06"/>
    <w:rsid w:val="00C1702A"/>
    <w:rsid w:val="00C17DF6"/>
    <w:rsid w:val="00C17E02"/>
    <w:rsid w:val="00C17FD6"/>
    <w:rsid w:val="00C2001F"/>
    <w:rsid w:val="00C202EB"/>
    <w:rsid w:val="00C20411"/>
    <w:rsid w:val="00C207E0"/>
    <w:rsid w:val="00C20831"/>
    <w:rsid w:val="00C21152"/>
    <w:rsid w:val="00C21357"/>
    <w:rsid w:val="00C214E2"/>
    <w:rsid w:val="00C21C76"/>
    <w:rsid w:val="00C21DE2"/>
    <w:rsid w:val="00C21EF4"/>
    <w:rsid w:val="00C22307"/>
    <w:rsid w:val="00C2266B"/>
    <w:rsid w:val="00C22962"/>
    <w:rsid w:val="00C22A54"/>
    <w:rsid w:val="00C22CE6"/>
    <w:rsid w:val="00C22FDF"/>
    <w:rsid w:val="00C23236"/>
    <w:rsid w:val="00C2351E"/>
    <w:rsid w:val="00C2410A"/>
    <w:rsid w:val="00C2453A"/>
    <w:rsid w:val="00C24BDD"/>
    <w:rsid w:val="00C24C35"/>
    <w:rsid w:val="00C24EFA"/>
    <w:rsid w:val="00C24FD8"/>
    <w:rsid w:val="00C24FF7"/>
    <w:rsid w:val="00C25275"/>
    <w:rsid w:val="00C252DB"/>
    <w:rsid w:val="00C262A8"/>
    <w:rsid w:val="00C26727"/>
    <w:rsid w:val="00C26B1F"/>
    <w:rsid w:val="00C27035"/>
    <w:rsid w:val="00C276DC"/>
    <w:rsid w:val="00C27701"/>
    <w:rsid w:val="00C27723"/>
    <w:rsid w:val="00C27F80"/>
    <w:rsid w:val="00C301C4"/>
    <w:rsid w:val="00C30470"/>
    <w:rsid w:val="00C3092A"/>
    <w:rsid w:val="00C30A05"/>
    <w:rsid w:val="00C30A9A"/>
    <w:rsid w:val="00C30D12"/>
    <w:rsid w:val="00C30E78"/>
    <w:rsid w:val="00C30E8F"/>
    <w:rsid w:val="00C314FB"/>
    <w:rsid w:val="00C3199C"/>
    <w:rsid w:val="00C31C78"/>
    <w:rsid w:val="00C32161"/>
    <w:rsid w:val="00C325CE"/>
    <w:rsid w:val="00C32690"/>
    <w:rsid w:val="00C32890"/>
    <w:rsid w:val="00C32B9E"/>
    <w:rsid w:val="00C32D89"/>
    <w:rsid w:val="00C32FB8"/>
    <w:rsid w:val="00C33194"/>
    <w:rsid w:val="00C3324B"/>
    <w:rsid w:val="00C33387"/>
    <w:rsid w:val="00C334CA"/>
    <w:rsid w:val="00C33509"/>
    <w:rsid w:val="00C33DE3"/>
    <w:rsid w:val="00C33EEB"/>
    <w:rsid w:val="00C3475E"/>
    <w:rsid w:val="00C35782"/>
    <w:rsid w:val="00C35937"/>
    <w:rsid w:val="00C36016"/>
    <w:rsid w:val="00C3637C"/>
    <w:rsid w:val="00C36610"/>
    <w:rsid w:val="00C36761"/>
    <w:rsid w:val="00C36982"/>
    <w:rsid w:val="00C36AF3"/>
    <w:rsid w:val="00C36E3D"/>
    <w:rsid w:val="00C370BF"/>
    <w:rsid w:val="00C37818"/>
    <w:rsid w:val="00C37DF2"/>
    <w:rsid w:val="00C40143"/>
    <w:rsid w:val="00C40239"/>
    <w:rsid w:val="00C405A7"/>
    <w:rsid w:val="00C40864"/>
    <w:rsid w:val="00C40B13"/>
    <w:rsid w:val="00C413AB"/>
    <w:rsid w:val="00C4166D"/>
    <w:rsid w:val="00C41AA0"/>
    <w:rsid w:val="00C420CB"/>
    <w:rsid w:val="00C42652"/>
    <w:rsid w:val="00C431C4"/>
    <w:rsid w:val="00C433F5"/>
    <w:rsid w:val="00C43422"/>
    <w:rsid w:val="00C441CB"/>
    <w:rsid w:val="00C44255"/>
    <w:rsid w:val="00C4440E"/>
    <w:rsid w:val="00C44607"/>
    <w:rsid w:val="00C44A96"/>
    <w:rsid w:val="00C44C1F"/>
    <w:rsid w:val="00C44E7B"/>
    <w:rsid w:val="00C44F4C"/>
    <w:rsid w:val="00C44FCD"/>
    <w:rsid w:val="00C4546A"/>
    <w:rsid w:val="00C455BC"/>
    <w:rsid w:val="00C45907"/>
    <w:rsid w:val="00C45913"/>
    <w:rsid w:val="00C45AFB"/>
    <w:rsid w:val="00C45C29"/>
    <w:rsid w:val="00C45CF4"/>
    <w:rsid w:val="00C46259"/>
    <w:rsid w:val="00C46812"/>
    <w:rsid w:val="00C46AB2"/>
    <w:rsid w:val="00C46CC7"/>
    <w:rsid w:val="00C46D73"/>
    <w:rsid w:val="00C4728F"/>
    <w:rsid w:val="00C475B1"/>
    <w:rsid w:val="00C4762C"/>
    <w:rsid w:val="00C476CF"/>
    <w:rsid w:val="00C4793E"/>
    <w:rsid w:val="00C47B75"/>
    <w:rsid w:val="00C47BDF"/>
    <w:rsid w:val="00C47CC1"/>
    <w:rsid w:val="00C501BD"/>
    <w:rsid w:val="00C5052B"/>
    <w:rsid w:val="00C5088F"/>
    <w:rsid w:val="00C50A9F"/>
    <w:rsid w:val="00C50FB5"/>
    <w:rsid w:val="00C51130"/>
    <w:rsid w:val="00C511FE"/>
    <w:rsid w:val="00C51388"/>
    <w:rsid w:val="00C517D9"/>
    <w:rsid w:val="00C518D4"/>
    <w:rsid w:val="00C51A61"/>
    <w:rsid w:val="00C51B39"/>
    <w:rsid w:val="00C51D64"/>
    <w:rsid w:val="00C5260C"/>
    <w:rsid w:val="00C52890"/>
    <w:rsid w:val="00C52C28"/>
    <w:rsid w:val="00C52D65"/>
    <w:rsid w:val="00C52ED6"/>
    <w:rsid w:val="00C52F0F"/>
    <w:rsid w:val="00C53419"/>
    <w:rsid w:val="00C53597"/>
    <w:rsid w:val="00C53940"/>
    <w:rsid w:val="00C53B09"/>
    <w:rsid w:val="00C5400D"/>
    <w:rsid w:val="00C54436"/>
    <w:rsid w:val="00C54799"/>
    <w:rsid w:val="00C54F4C"/>
    <w:rsid w:val="00C54FC0"/>
    <w:rsid w:val="00C5566F"/>
    <w:rsid w:val="00C55B51"/>
    <w:rsid w:val="00C55E6E"/>
    <w:rsid w:val="00C56144"/>
    <w:rsid w:val="00C56688"/>
    <w:rsid w:val="00C5678D"/>
    <w:rsid w:val="00C56C62"/>
    <w:rsid w:val="00C578B7"/>
    <w:rsid w:val="00C57E55"/>
    <w:rsid w:val="00C600E7"/>
    <w:rsid w:val="00C60118"/>
    <w:rsid w:val="00C6019B"/>
    <w:rsid w:val="00C60387"/>
    <w:rsid w:val="00C6081E"/>
    <w:rsid w:val="00C60B5D"/>
    <w:rsid w:val="00C60BCF"/>
    <w:rsid w:val="00C60F8E"/>
    <w:rsid w:val="00C60F9D"/>
    <w:rsid w:val="00C61472"/>
    <w:rsid w:val="00C615D6"/>
    <w:rsid w:val="00C617B9"/>
    <w:rsid w:val="00C61A7A"/>
    <w:rsid w:val="00C61FB9"/>
    <w:rsid w:val="00C6238D"/>
    <w:rsid w:val="00C623E6"/>
    <w:rsid w:val="00C625BF"/>
    <w:rsid w:val="00C625CF"/>
    <w:rsid w:val="00C628EB"/>
    <w:rsid w:val="00C62A19"/>
    <w:rsid w:val="00C62B3C"/>
    <w:rsid w:val="00C62BD2"/>
    <w:rsid w:val="00C6322A"/>
    <w:rsid w:val="00C6329D"/>
    <w:rsid w:val="00C63434"/>
    <w:rsid w:val="00C63899"/>
    <w:rsid w:val="00C63BC0"/>
    <w:rsid w:val="00C63EEF"/>
    <w:rsid w:val="00C6449F"/>
    <w:rsid w:val="00C645E5"/>
    <w:rsid w:val="00C64935"/>
    <w:rsid w:val="00C64AB1"/>
    <w:rsid w:val="00C650F3"/>
    <w:rsid w:val="00C656A5"/>
    <w:rsid w:val="00C658AC"/>
    <w:rsid w:val="00C65A92"/>
    <w:rsid w:val="00C66842"/>
    <w:rsid w:val="00C66D62"/>
    <w:rsid w:val="00C66E5D"/>
    <w:rsid w:val="00C67185"/>
    <w:rsid w:val="00C676AA"/>
    <w:rsid w:val="00C67FE8"/>
    <w:rsid w:val="00C7133C"/>
    <w:rsid w:val="00C718C8"/>
    <w:rsid w:val="00C71AAD"/>
    <w:rsid w:val="00C71E5B"/>
    <w:rsid w:val="00C725B0"/>
    <w:rsid w:val="00C727CC"/>
    <w:rsid w:val="00C728B6"/>
    <w:rsid w:val="00C72CDF"/>
    <w:rsid w:val="00C72D78"/>
    <w:rsid w:val="00C7352A"/>
    <w:rsid w:val="00C7389F"/>
    <w:rsid w:val="00C739B7"/>
    <w:rsid w:val="00C73B62"/>
    <w:rsid w:val="00C73C72"/>
    <w:rsid w:val="00C73D93"/>
    <w:rsid w:val="00C73F93"/>
    <w:rsid w:val="00C74642"/>
    <w:rsid w:val="00C74A0D"/>
    <w:rsid w:val="00C74B10"/>
    <w:rsid w:val="00C74FF3"/>
    <w:rsid w:val="00C754AF"/>
    <w:rsid w:val="00C7563C"/>
    <w:rsid w:val="00C75A7D"/>
    <w:rsid w:val="00C76013"/>
    <w:rsid w:val="00C768A2"/>
    <w:rsid w:val="00C76B2E"/>
    <w:rsid w:val="00C76B4C"/>
    <w:rsid w:val="00C76DFF"/>
    <w:rsid w:val="00C77450"/>
    <w:rsid w:val="00C774BE"/>
    <w:rsid w:val="00C774E1"/>
    <w:rsid w:val="00C775E3"/>
    <w:rsid w:val="00C7763A"/>
    <w:rsid w:val="00C779A0"/>
    <w:rsid w:val="00C77F34"/>
    <w:rsid w:val="00C807CB"/>
    <w:rsid w:val="00C8088F"/>
    <w:rsid w:val="00C80984"/>
    <w:rsid w:val="00C80ABD"/>
    <w:rsid w:val="00C80BBD"/>
    <w:rsid w:val="00C81515"/>
    <w:rsid w:val="00C8168D"/>
    <w:rsid w:val="00C823C3"/>
    <w:rsid w:val="00C82513"/>
    <w:rsid w:val="00C82678"/>
    <w:rsid w:val="00C827C9"/>
    <w:rsid w:val="00C829A9"/>
    <w:rsid w:val="00C82A67"/>
    <w:rsid w:val="00C8312D"/>
    <w:rsid w:val="00C83404"/>
    <w:rsid w:val="00C83414"/>
    <w:rsid w:val="00C835A9"/>
    <w:rsid w:val="00C835EC"/>
    <w:rsid w:val="00C838C4"/>
    <w:rsid w:val="00C83EBA"/>
    <w:rsid w:val="00C843C5"/>
    <w:rsid w:val="00C84794"/>
    <w:rsid w:val="00C849C5"/>
    <w:rsid w:val="00C84BDC"/>
    <w:rsid w:val="00C84FB1"/>
    <w:rsid w:val="00C862D9"/>
    <w:rsid w:val="00C86608"/>
    <w:rsid w:val="00C86CF4"/>
    <w:rsid w:val="00C86D27"/>
    <w:rsid w:val="00C877B3"/>
    <w:rsid w:val="00C87DDC"/>
    <w:rsid w:val="00C901CF"/>
    <w:rsid w:val="00C90ACF"/>
    <w:rsid w:val="00C90DBE"/>
    <w:rsid w:val="00C90FD2"/>
    <w:rsid w:val="00C9164E"/>
    <w:rsid w:val="00C9175D"/>
    <w:rsid w:val="00C91842"/>
    <w:rsid w:val="00C92016"/>
    <w:rsid w:val="00C925EF"/>
    <w:rsid w:val="00C92705"/>
    <w:rsid w:val="00C9281B"/>
    <w:rsid w:val="00C92F7E"/>
    <w:rsid w:val="00C93221"/>
    <w:rsid w:val="00C93A35"/>
    <w:rsid w:val="00C93B09"/>
    <w:rsid w:val="00C93B95"/>
    <w:rsid w:val="00C944EA"/>
    <w:rsid w:val="00C946A3"/>
    <w:rsid w:val="00C947CE"/>
    <w:rsid w:val="00C94848"/>
    <w:rsid w:val="00C94F32"/>
    <w:rsid w:val="00C962AB"/>
    <w:rsid w:val="00C962CF"/>
    <w:rsid w:val="00C96348"/>
    <w:rsid w:val="00C9677A"/>
    <w:rsid w:val="00C96883"/>
    <w:rsid w:val="00C96A5C"/>
    <w:rsid w:val="00C9703E"/>
    <w:rsid w:val="00C97210"/>
    <w:rsid w:val="00C97223"/>
    <w:rsid w:val="00C97517"/>
    <w:rsid w:val="00C9761E"/>
    <w:rsid w:val="00C97724"/>
    <w:rsid w:val="00C97864"/>
    <w:rsid w:val="00C97D20"/>
    <w:rsid w:val="00C97E15"/>
    <w:rsid w:val="00C97F09"/>
    <w:rsid w:val="00CA001D"/>
    <w:rsid w:val="00CA0433"/>
    <w:rsid w:val="00CA0649"/>
    <w:rsid w:val="00CA07EC"/>
    <w:rsid w:val="00CA0BC5"/>
    <w:rsid w:val="00CA11CA"/>
    <w:rsid w:val="00CA1537"/>
    <w:rsid w:val="00CA1CE3"/>
    <w:rsid w:val="00CA27AD"/>
    <w:rsid w:val="00CA2882"/>
    <w:rsid w:val="00CA2FDC"/>
    <w:rsid w:val="00CA32B3"/>
    <w:rsid w:val="00CA34F2"/>
    <w:rsid w:val="00CA3566"/>
    <w:rsid w:val="00CA3590"/>
    <w:rsid w:val="00CA35E8"/>
    <w:rsid w:val="00CA3603"/>
    <w:rsid w:val="00CA364C"/>
    <w:rsid w:val="00CA37CB"/>
    <w:rsid w:val="00CA3BEE"/>
    <w:rsid w:val="00CA3E2E"/>
    <w:rsid w:val="00CA47DA"/>
    <w:rsid w:val="00CA486A"/>
    <w:rsid w:val="00CA49BB"/>
    <w:rsid w:val="00CA4D97"/>
    <w:rsid w:val="00CA5024"/>
    <w:rsid w:val="00CA53AF"/>
    <w:rsid w:val="00CA5B41"/>
    <w:rsid w:val="00CA5CC7"/>
    <w:rsid w:val="00CA658E"/>
    <w:rsid w:val="00CA6B4E"/>
    <w:rsid w:val="00CA6ECB"/>
    <w:rsid w:val="00CA7165"/>
    <w:rsid w:val="00CA79BC"/>
    <w:rsid w:val="00CA7B00"/>
    <w:rsid w:val="00CA7B7C"/>
    <w:rsid w:val="00CA7BDC"/>
    <w:rsid w:val="00CA7DFB"/>
    <w:rsid w:val="00CA7E08"/>
    <w:rsid w:val="00CA7F42"/>
    <w:rsid w:val="00CB0133"/>
    <w:rsid w:val="00CB07CA"/>
    <w:rsid w:val="00CB08B1"/>
    <w:rsid w:val="00CB0EBB"/>
    <w:rsid w:val="00CB1339"/>
    <w:rsid w:val="00CB1401"/>
    <w:rsid w:val="00CB1918"/>
    <w:rsid w:val="00CB1A78"/>
    <w:rsid w:val="00CB1A7F"/>
    <w:rsid w:val="00CB1A95"/>
    <w:rsid w:val="00CB1CA3"/>
    <w:rsid w:val="00CB204E"/>
    <w:rsid w:val="00CB249B"/>
    <w:rsid w:val="00CB2662"/>
    <w:rsid w:val="00CB2C18"/>
    <w:rsid w:val="00CB2DEE"/>
    <w:rsid w:val="00CB3368"/>
    <w:rsid w:val="00CB3570"/>
    <w:rsid w:val="00CB36CD"/>
    <w:rsid w:val="00CB3CA7"/>
    <w:rsid w:val="00CB3DCD"/>
    <w:rsid w:val="00CB44C7"/>
    <w:rsid w:val="00CB4523"/>
    <w:rsid w:val="00CB4A3B"/>
    <w:rsid w:val="00CB4A7C"/>
    <w:rsid w:val="00CB4B40"/>
    <w:rsid w:val="00CB4E3A"/>
    <w:rsid w:val="00CB5404"/>
    <w:rsid w:val="00CB57BF"/>
    <w:rsid w:val="00CB5B27"/>
    <w:rsid w:val="00CB5B78"/>
    <w:rsid w:val="00CB5B9B"/>
    <w:rsid w:val="00CB5EA5"/>
    <w:rsid w:val="00CB5F01"/>
    <w:rsid w:val="00CB6230"/>
    <w:rsid w:val="00CB6A5F"/>
    <w:rsid w:val="00CB6BB1"/>
    <w:rsid w:val="00CB6CB1"/>
    <w:rsid w:val="00CB6CB2"/>
    <w:rsid w:val="00CB7139"/>
    <w:rsid w:val="00CB7802"/>
    <w:rsid w:val="00CB7914"/>
    <w:rsid w:val="00CB7C61"/>
    <w:rsid w:val="00CC000B"/>
    <w:rsid w:val="00CC024D"/>
    <w:rsid w:val="00CC05E3"/>
    <w:rsid w:val="00CC066F"/>
    <w:rsid w:val="00CC0861"/>
    <w:rsid w:val="00CC095C"/>
    <w:rsid w:val="00CC163F"/>
    <w:rsid w:val="00CC1AF3"/>
    <w:rsid w:val="00CC2611"/>
    <w:rsid w:val="00CC2655"/>
    <w:rsid w:val="00CC27A7"/>
    <w:rsid w:val="00CC289E"/>
    <w:rsid w:val="00CC2E36"/>
    <w:rsid w:val="00CC32DE"/>
    <w:rsid w:val="00CC3630"/>
    <w:rsid w:val="00CC36C5"/>
    <w:rsid w:val="00CC377B"/>
    <w:rsid w:val="00CC3BE9"/>
    <w:rsid w:val="00CC3C22"/>
    <w:rsid w:val="00CC4064"/>
    <w:rsid w:val="00CC40F3"/>
    <w:rsid w:val="00CC463C"/>
    <w:rsid w:val="00CC4C65"/>
    <w:rsid w:val="00CC4C8C"/>
    <w:rsid w:val="00CC4CA3"/>
    <w:rsid w:val="00CC4F55"/>
    <w:rsid w:val="00CC5422"/>
    <w:rsid w:val="00CC5B08"/>
    <w:rsid w:val="00CC5C81"/>
    <w:rsid w:val="00CC5D17"/>
    <w:rsid w:val="00CC61E5"/>
    <w:rsid w:val="00CC6455"/>
    <w:rsid w:val="00CC65E1"/>
    <w:rsid w:val="00CC68F0"/>
    <w:rsid w:val="00CC6D59"/>
    <w:rsid w:val="00CC7A61"/>
    <w:rsid w:val="00CC7B7F"/>
    <w:rsid w:val="00CC7D08"/>
    <w:rsid w:val="00CC7EB7"/>
    <w:rsid w:val="00CD019E"/>
    <w:rsid w:val="00CD01DD"/>
    <w:rsid w:val="00CD0541"/>
    <w:rsid w:val="00CD056F"/>
    <w:rsid w:val="00CD0805"/>
    <w:rsid w:val="00CD1D19"/>
    <w:rsid w:val="00CD1D1E"/>
    <w:rsid w:val="00CD1EF7"/>
    <w:rsid w:val="00CD22A6"/>
    <w:rsid w:val="00CD269A"/>
    <w:rsid w:val="00CD2930"/>
    <w:rsid w:val="00CD2C3B"/>
    <w:rsid w:val="00CD3139"/>
    <w:rsid w:val="00CD331F"/>
    <w:rsid w:val="00CD33DB"/>
    <w:rsid w:val="00CD36A1"/>
    <w:rsid w:val="00CD3B5D"/>
    <w:rsid w:val="00CD3DA5"/>
    <w:rsid w:val="00CD3F31"/>
    <w:rsid w:val="00CD4758"/>
    <w:rsid w:val="00CD48CD"/>
    <w:rsid w:val="00CD4A5F"/>
    <w:rsid w:val="00CD4E7F"/>
    <w:rsid w:val="00CD4EC4"/>
    <w:rsid w:val="00CD502B"/>
    <w:rsid w:val="00CD526E"/>
    <w:rsid w:val="00CD55B8"/>
    <w:rsid w:val="00CD56D1"/>
    <w:rsid w:val="00CD5EBE"/>
    <w:rsid w:val="00CD63EC"/>
    <w:rsid w:val="00CD671F"/>
    <w:rsid w:val="00CD681A"/>
    <w:rsid w:val="00CD6BDD"/>
    <w:rsid w:val="00CD6D5A"/>
    <w:rsid w:val="00CD70B3"/>
    <w:rsid w:val="00CD7351"/>
    <w:rsid w:val="00CD7A90"/>
    <w:rsid w:val="00CD7D2E"/>
    <w:rsid w:val="00CE01EE"/>
    <w:rsid w:val="00CE09F6"/>
    <w:rsid w:val="00CE0D99"/>
    <w:rsid w:val="00CE11A2"/>
    <w:rsid w:val="00CE12DD"/>
    <w:rsid w:val="00CE1550"/>
    <w:rsid w:val="00CE1D79"/>
    <w:rsid w:val="00CE1E04"/>
    <w:rsid w:val="00CE2881"/>
    <w:rsid w:val="00CE2D75"/>
    <w:rsid w:val="00CE2E10"/>
    <w:rsid w:val="00CE3711"/>
    <w:rsid w:val="00CE3A03"/>
    <w:rsid w:val="00CE3EA5"/>
    <w:rsid w:val="00CE40C4"/>
    <w:rsid w:val="00CE4332"/>
    <w:rsid w:val="00CE4513"/>
    <w:rsid w:val="00CE4949"/>
    <w:rsid w:val="00CE496C"/>
    <w:rsid w:val="00CE4EF5"/>
    <w:rsid w:val="00CE5E14"/>
    <w:rsid w:val="00CE5F55"/>
    <w:rsid w:val="00CE61E5"/>
    <w:rsid w:val="00CE63FE"/>
    <w:rsid w:val="00CE667B"/>
    <w:rsid w:val="00CE6A25"/>
    <w:rsid w:val="00CE6C8E"/>
    <w:rsid w:val="00CE771C"/>
    <w:rsid w:val="00CE7AC9"/>
    <w:rsid w:val="00CE7C03"/>
    <w:rsid w:val="00CF01B1"/>
    <w:rsid w:val="00CF02B9"/>
    <w:rsid w:val="00CF03B2"/>
    <w:rsid w:val="00CF0690"/>
    <w:rsid w:val="00CF0EFC"/>
    <w:rsid w:val="00CF0F1C"/>
    <w:rsid w:val="00CF1016"/>
    <w:rsid w:val="00CF1955"/>
    <w:rsid w:val="00CF19F4"/>
    <w:rsid w:val="00CF1B03"/>
    <w:rsid w:val="00CF1E6B"/>
    <w:rsid w:val="00CF2242"/>
    <w:rsid w:val="00CF2380"/>
    <w:rsid w:val="00CF2788"/>
    <w:rsid w:val="00CF292B"/>
    <w:rsid w:val="00CF2BBA"/>
    <w:rsid w:val="00CF30AF"/>
    <w:rsid w:val="00CF3C23"/>
    <w:rsid w:val="00CF3E1A"/>
    <w:rsid w:val="00CF3F33"/>
    <w:rsid w:val="00CF4A9F"/>
    <w:rsid w:val="00CF4B5D"/>
    <w:rsid w:val="00CF4B9C"/>
    <w:rsid w:val="00CF4CCD"/>
    <w:rsid w:val="00CF4DD1"/>
    <w:rsid w:val="00CF51C2"/>
    <w:rsid w:val="00CF5859"/>
    <w:rsid w:val="00CF5C28"/>
    <w:rsid w:val="00CF5D88"/>
    <w:rsid w:val="00CF5F45"/>
    <w:rsid w:val="00CF6136"/>
    <w:rsid w:val="00CF6600"/>
    <w:rsid w:val="00CF66D2"/>
    <w:rsid w:val="00CF6987"/>
    <w:rsid w:val="00CF6F37"/>
    <w:rsid w:val="00CF736F"/>
    <w:rsid w:val="00CF748D"/>
    <w:rsid w:val="00CF7498"/>
    <w:rsid w:val="00CF780A"/>
    <w:rsid w:val="00CF7AC2"/>
    <w:rsid w:val="00CF7ADA"/>
    <w:rsid w:val="00CF7E12"/>
    <w:rsid w:val="00D002CE"/>
    <w:rsid w:val="00D003B2"/>
    <w:rsid w:val="00D006E4"/>
    <w:rsid w:val="00D012DB"/>
    <w:rsid w:val="00D01310"/>
    <w:rsid w:val="00D017E4"/>
    <w:rsid w:val="00D01B60"/>
    <w:rsid w:val="00D02064"/>
    <w:rsid w:val="00D028B7"/>
    <w:rsid w:val="00D0343E"/>
    <w:rsid w:val="00D03547"/>
    <w:rsid w:val="00D03561"/>
    <w:rsid w:val="00D038DB"/>
    <w:rsid w:val="00D042D7"/>
    <w:rsid w:val="00D043D0"/>
    <w:rsid w:val="00D0483F"/>
    <w:rsid w:val="00D04979"/>
    <w:rsid w:val="00D04B30"/>
    <w:rsid w:val="00D04D95"/>
    <w:rsid w:val="00D04F22"/>
    <w:rsid w:val="00D0505B"/>
    <w:rsid w:val="00D0525A"/>
    <w:rsid w:val="00D05449"/>
    <w:rsid w:val="00D054B7"/>
    <w:rsid w:val="00D057D3"/>
    <w:rsid w:val="00D06AD0"/>
    <w:rsid w:val="00D06B57"/>
    <w:rsid w:val="00D070AF"/>
    <w:rsid w:val="00D07551"/>
    <w:rsid w:val="00D07831"/>
    <w:rsid w:val="00D100AA"/>
    <w:rsid w:val="00D1012D"/>
    <w:rsid w:val="00D1042C"/>
    <w:rsid w:val="00D10A75"/>
    <w:rsid w:val="00D118B7"/>
    <w:rsid w:val="00D11939"/>
    <w:rsid w:val="00D119A7"/>
    <w:rsid w:val="00D11CDA"/>
    <w:rsid w:val="00D11D79"/>
    <w:rsid w:val="00D12105"/>
    <w:rsid w:val="00D1242A"/>
    <w:rsid w:val="00D12F8C"/>
    <w:rsid w:val="00D1300F"/>
    <w:rsid w:val="00D13292"/>
    <w:rsid w:val="00D13471"/>
    <w:rsid w:val="00D1354A"/>
    <w:rsid w:val="00D136E3"/>
    <w:rsid w:val="00D13A3D"/>
    <w:rsid w:val="00D13A4C"/>
    <w:rsid w:val="00D13E7F"/>
    <w:rsid w:val="00D13F52"/>
    <w:rsid w:val="00D141BF"/>
    <w:rsid w:val="00D1430D"/>
    <w:rsid w:val="00D1442A"/>
    <w:rsid w:val="00D148FF"/>
    <w:rsid w:val="00D14B87"/>
    <w:rsid w:val="00D14DCC"/>
    <w:rsid w:val="00D14FBC"/>
    <w:rsid w:val="00D15184"/>
    <w:rsid w:val="00D153D5"/>
    <w:rsid w:val="00D15783"/>
    <w:rsid w:val="00D15D89"/>
    <w:rsid w:val="00D15FC9"/>
    <w:rsid w:val="00D16132"/>
    <w:rsid w:val="00D16B90"/>
    <w:rsid w:val="00D17267"/>
    <w:rsid w:val="00D174ED"/>
    <w:rsid w:val="00D176B6"/>
    <w:rsid w:val="00D1776E"/>
    <w:rsid w:val="00D17800"/>
    <w:rsid w:val="00D1783A"/>
    <w:rsid w:val="00D17F1A"/>
    <w:rsid w:val="00D2046A"/>
    <w:rsid w:val="00D20746"/>
    <w:rsid w:val="00D207CF"/>
    <w:rsid w:val="00D21E17"/>
    <w:rsid w:val="00D21EBC"/>
    <w:rsid w:val="00D21F81"/>
    <w:rsid w:val="00D220ED"/>
    <w:rsid w:val="00D224BD"/>
    <w:rsid w:val="00D2250A"/>
    <w:rsid w:val="00D225AC"/>
    <w:rsid w:val="00D22880"/>
    <w:rsid w:val="00D22AA9"/>
    <w:rsid w:val="00D22CBC"/>
    <w:rsid w:val="00D2362E"/>
    <w:rsid w:val="00D23869"/>
    <w:rsid w:val="00D23A91"/>
    <w:rsid w:val="00D23D32"/>
    <w:rsid w:val="00D240A6"/>
    <w:rsid w:val="00D245DE"/>
    <w:rsid w:val="00D24AED"/>
    <w:rsid w:val="00D24C26"/>
    <w:rsid w:val="00D251CB"/>
    <w:rsid w:val="00D25207"/>
    <w:rsid w:val="00D2590F"/>
    <w:rsid w:val="00D25DE2"/>
    <w:rsid w:val="00D2630A"/>
    <w:rsid w:val="00D26A95"/>
    <w:rsid w:val="00D26E5A"/>
    <w:rsid w:val="00D26E6D"/>
    <w:rsid w:val="00D26F26"/>
    <w:rsid w:val="00D270BB"/>
    <w:rsid w:val="00D2796A"/>
    <w:rsid w:val="00D27A0E"/>
    <w:rsid w:val="00D27FDE"/>
    <w:rsid w:val="00D30100"/>
    <w:rsid w:val="00D30588"/>
    <w:rsid w:val="00D3083A"/>
    <w:rsid w:val="00D308D7"/>
    <w:rsid w:val="00D309A3"/>
    <w:rsid w:val="00D30C4A"/>
    <w:rsid w:val="00D31446"/>
    <w:rsid w:val="00D31718"/>
    <w:rsid w:val="00D319C7"/>
    <w:rsid w:val="00D31BCA"/>
    <w:rsid w:val="00D31EBD"/>
    <w:rsid w:val="00D31ED6"/>
    <w:rsid w:val="00D3201E"/>
    <w:rsid w:val="00D3252D"/>
    <w:rsid w:val="00D326FB"/>
    <w:rsid w:val="00D32709"/>
    <w:rsid w:val="00D328B6"/>
    <w:rsid w:val="00D33109"/>
    <w:rsid w:val="00D3317C"/>
    <w:rsid w:val="00D339A9"/>
    <w:rsid w:val="00D33C2B"/>
    <w:rsid w:val="00D33D0C"/>
    <w:rsid w:val="00D33D1E"/>
    <w:rsid w:val="00D342C5"/>
    <w:rsid w:val="00D346D2"/>
    <w:rsid w:val="00D34885"/>
    <w:rsid w:val="00D348FE"/>
    <w:rsid w:val="00D3491E"/>
    <w:rsid w:val="00D34934"/>
    <w:rsid w:val="00D34BDE"/>
    <w:rsid w:val="00D34C6D"/>
    <w:rsid w:val="00D34E60"/>
    <w:rsid w:val="00D34FB8"/>
    <w:rsid w:val="00D351B2"/>
    <w:rsid w:val="00D3542E"/>
    <w:rsid w:val="00D35676"/>
    <w:rsid w:val="00D35B4F"/>
    <w:rsid w:val="00D35D98"/>
    <w:rsid w:val="00D35FF3"/>
    <w:rsid w:val="00D36137"/>
    <w:rsid w:val="00D3620D"/>
    <w:rsid w:val="00D36860"/>
    <w:rsid w:val="00D36FDD"/>
    <w:rsid w:val="00D3719A"/>
    <w:rsid w:val="00D37283"/>
    <w:rsid w:val="00D37470"/>
    <w:rsid w:val="00D374AF"/>
    <w:rsid w:val="00D37B3E"/>
    <w:rsid w:val="00D40196"/>
    <w:rsid w:val="00D404B3"/>
    <w:rsid w:val="00D40CC8"/>
    <w:rsid w:val="00D40CF3"/>
    <w:rsid w:val="00D40E76"/>
    <w:rsid w:val="00D40F6E"/>
    <w:rsid w:val="00D411A8"/>
    <w:rsid w:val="00D411C4"/>
    <w:rsid w:val="00D41386"/>
    <w:rsid w:val="00D417EA"/>
    <w:rsid w:val="00D41C2A"/>
    <w:rsid w:val="00D41E62"/>
    <w:rsid w:val="00D42742"/>
    <w:rsid w:val="00D42822"/>
    <w:rsid w:val="00D437D8"/>
    <w:rsid w:val="00D43983"/>
    <w:rsid w:val="00D43F3D"/>
    <w:rsid w:val="00D44704"/>
    <w:rsid w:val="00D45056"/>
    <w:rsid w:val="00D45150"/>
    <w:rsid w:val="00D455AB"/>
    <w:rsid w:val="00D457B6"/>
    <w:rsid w:val="00D457EC"/>
    <w:rsid w:val="00D45870"/>
    <w:rsid w:val="00D4605B"/>
    <w:rsid w:val="00D460C6"/>
    <w:rsid w:val="00D462F1"/>
    <w:rsid w:val="00D46431"/>
    <w:rsid w:val="00D46D8E"/>
    <w:rsid w:val="00D46EE0"/>
    <w:rsid w:val="00D4700A"/>
    <w:rsid w:val="00D470D8"/>
    <w:rsid w:val="00D47309"/>
    <w:rsid w:val="00D474CF"/>
    <w:rsid w:val="00D47656"/>
    <w:rsid w:val="00D477A1"/>
    <w:rsid w:val="00D47885"/>
    <w:rsid w:val="00D479F5"/>
    <w:rsid w:val="00D47C83"/>
    <w:rsid w:val="00D50081"/>
    <w:rsid w:val="00D50581"/>
    <w:rsid w:val="00D5101E"/>
    <w:rsid w:val="00D511C8"/>
    <w:rsid w:val="00D51543"/>
    <w:rsid w:val="00D517AC"/>
    <w:rsid w:val="00D517E2"/>
    <w:rsid w:val="00D51F15"/>
    <w:rsid w:val="00D523F7"/>
    <w:rsid w:val="00D526ED"/>
    <w:rsid w:val="00D532DE"/>
    <w:rsid w:val="00D53973"/>
    <w:rsid w:val="00D53DD6"/>
    <w:rsid w:val="00D5428C"/>
    <w:rsid w:val="00D54489"/>
    <w:rsid w:val="00D5468A"/>
    <w:rsid w:val="00D5484C"/>
    <w:rsid w:val="00D5491F"/>
    <w:rsid w:val="00D55196"/>
    <w:rsid w:val="00D556C9"/>
    <w:rsid w:val="00D55B1D"/>
    <w:rsid w:val="00D55DDE"/>
    <w:rsid w:val="00D56E31"/>
    <w:rsid w:val="00D56FC1"/>
    <w:rsid w:val="00D571F7"/>
    <w:rsid w:val="00D57491"/>
    <w:rsid w:val="00D575F1"/>
    <w:rsid w:val="00D57B22"/>
    <w:rsid w:val="00D57C65"/>
    <w:rsid w:val="00D57C86"/>
    <w:rsid w:val="00D57D51"/>
    <w:rsid w:val="00D57DB0"/>
    <w:rsid w:val="00D57DB4"/>
    <w:rsid w:val="00D60255"/>
    <w:rsid w:val="00D607E1"/>
    <w:rsid w:val="00D60CC0"/>
    <w:rsid w:val="00D612A5"/>
    <w:rsid w:val="00D6147B"/>
    <w:rsid w:val="00D62364"/>
    <w:rsid w:val="00D6249A"/>
    <w:rsid w:val="00D6282A"/>
    <w:rsid w:val="00D62BD6"/>
    <w:rsid w:val="00D62DF3"/>
    <w:rsid w:val="00D63135"/>
    <w:rsid w:val="00D6354E"/>
    <w:rsid w:val="00D63555"/>
    <w:rsid w:val="00D63826"/>
    <w:rsid w:val="00D6386C"/>
    <w:rsid w:val="00D6414B"/>
    <w:rsid w:val="00D6474D"/>
    <w:rsid w:val="00D64786"/>
    <w:rsid w:val="00D64CA2"/>
    <w:rsid w:val="00D64D98"/>
    <w:rsid w:val="00D64DE9"/>
    <w:rsid w:val="00D65022"/>
    <w:rsid w:val="00D6506C"/>
    <w:rsid w:val="00D6512F"/>
    <w:rsid w:val="00D65430"/>
    <w:rsid w:val="00D6583E"/>
    <w:rsid w:val="00D66462"/>
    <w:rsid w:val="00D66B27"/>
    <w:rsid w:val="00D66CD5"/>
    <w:rsid w:val="00D66F73"/>
    <w:rsid w:val="00D67B25"/>
    <w:rsid w:val="00D67E4F"/>
    <w:rsid w:val="00D704F4"/>
    <w:rsid w:val="00D70FAC"/>
    <w:rsid w:val="00D711A0"/>
    <w:rsid w:val="00D711C3"/>
    <w:rsid w:val="00D712D3"/>
    <w:rsid w:val="00D71837"/>
    <w:rsid w:val="00D71E69"/>
    <w:rsid w:val="00D71E89"/>
    <w:rsid w:val="00D7201C"/>
    <w:rsid w:val="00D72413"/>
    <w:rsid w:val="00D72420"/>
    <w:rsid w:val="00D727E4"/>
    <w:rsid w:val="00D729D7"/>
    <w:rsid w:val="00D72E7C"/>
    <w:rsid w:val="00D739A5"/>
    <w:rsid w:val="00D73B13"/>
    <w:rsid w:val="00D7416E"/>
    <w:rsid w:val="00D741B2"/>
    <w:rsid w:val="00D742BB"/>
    <w:rsid w:val="00D7451D"/>
    <w:rsid w:val="00D74964"/>
    <w:rsid w:val="00D74C4D"/>
    <w:rsid w:val="00D74C6A"/>
    <w:rsid w:val="00D750DF"/>
    <w:rsid w:val="00D752B3"/>
    <w:rsid w:val="00D75C9E"/>
    <w:rsid w:val="00D75CD5"/>
    <w:rsid w:val="00D75D64"/>
    <w:rsid w:val="00D75ED2"/>
    <w:rsid w:val="00D764BC"/>
    <w:rsid w:val="00D764DA"/>
    <w:rsid w:val="00D77430"/>
    <w:rsid w:val="00D774FA"/>
    <w:rsid w:val="00D7777B"/>
    <w:rsid w:val="00D77DBE"/>
    <w:rsid w:val="00D80326"/>
    <w:rsid w:val="00D80A57"/>
    <w:rsid w:val="00D80BAD"/>
    <w:rsid w:val="00D80D3B"/>
    <w:rsid w:val="00D813D9"/>
    <w:rsid w:val="00D813EC"/>
    <w:rsid w:val="00D8145E"/>
    <w:rsid w:val="00D8195B"/>
    <w:rsid w:val="00D81979"/>
    <w:rsid w:val="00D81D61"/>
    <w:rsid w:val="00D82079"/>
    <w:rsid w:val="00D82154"/>
    <w:rsid w:val="00D821CC"/>
    <w:rsid w:val="00D825C1"/>
    <w:rsid w:val="00D82699"/>
    <w:rsid w:val="00D829FB"/>
    <w:rsid w:val="00D82CB4"/>
    <w:rsid w:val="00D82E42"/>
    <w:rsid w:val="00D82F1E"/>
    <w:rsid w:val="00D83082"/>
    <w:rsid w:val="00D830C3"/>
    <w:rsid w:val="00D832BF"/>
    <w:rsid w:val="00D83791"/>
    <w:rsid w:val="00D83BF2"/>
    <w:rsid w:val="00D83EA3"/>
    <w:rsid w:val="00D83FC8"/>
    <w:rsid w:val="00D840A7"/>
    <w:rsid w:val="00D84292"/>
    <w:rsid w:val="00D84655"/>
    <w:rsid w:val="00D84AE1"/>
    <w:rsid w:val="00D852B9"/>
    <w:rsid w:val="00D85FBA"/>
    <w:rsid w:val="00D864A7"/>
    <w:rsid w:val="00D865C6"/>
    <w:rsid w:val="00D86F8B"/>
    <w:rsid w:val="00D871A5"/>
    <w:rsid w:val="00D871F2"/>
    <w:rsid w:val="00D8743C"/>
    <w:rsid w:val="00D877E4"/>
    <w:rsid w:val="00D87908"/>
    <w:rsid w:val="00D87B3C"/>
    <w:rsid w:val="00D87B62"/>
    <w:rsid w:val="00D87D2E"/>
    <w:rsid w:val="00D87DE6"/>
    <w:rsid w:val="00D87E12"/>
    <w:rsid w:val="00D9003C"/>
    <w:rsid w:val="00D90142"/>
    <w:rsid w:val="00D90506"/>
    <w:rsid w:val="00D90978"/>
    <w:rsid w:val="00D90C28"/>
    <w:rsid w:val="00D90C66"/>
    <w:rsid w:val="00D90DCB"/>
    <w:rsid w:val="00D91050"/>
    <w:rsid w:val="00D9114C"/>
    <w:rsid w:val="00D914A8"/>
    <w:rsid w:val="00D91610"/>
    <w:rsid w:val="00D91DA2"/>
    <w:rsid w:val="00D923D4"/>
    <w:rsid w:val="00D925F1"/>
    <w:rsid w:val="00D92BE5"/>
    <w:rsid w:val="00D92E1D"/>
    <w:rsid w:val="00D933B0"/>
    <w:rsid w:val="00D936DB"/>
    <w:rsid w:val="00D939FC"/>
    <w:rsid w:val="00D93C64"/>
    <w:rsid w:val="00D93CFE"/>
    <w:rsid w:val="00D940D6"/>
    <w:rsid w:val="00D94269"/>
    <w:rsid w:val="00D94982"/>
    <w:rsid w:val="00D949E4"/>
    <w:rsid w:val="00D94AB7"/>
    <w:rsid w:val="00D94BC8"/>
    <w:rsid w:val="00D94C05"/>
    <w:rsid w:val="00D94D72"/>
    <w:rsid w:val="00D95067"/>
    <w:rsid w:val="00D95AAB"/>
    <w:rsid w:val="00D95D36"/>
    <w:rsid w:val="00D95DDC"/>
    <w:rsid w:val="00D95F03"/>
    <w:rsid w:val="00D96025"/>
    <w:rsid w:val="00D96312"/>
    <w:rsid w:val="00D96BF7"/>
    <w:rsid w:val="00D97970"/>
    <w:rsid w:val="00D97D01"/>
    <w:rsid w:val="00DA011E"/>
    <w:rsid w:val="00DA08C3"/>
    <w:rsid w:val="00DA0DE1"/>
    <w:rsid w:val="00DA1382"/>
    <w:rsid w:val="00DA1600"/>
    <w:rsid w:val="00DA205D"/>
    <w:rsid w:val="00DA2152"/>
    <w:rsid w:val="00DA230F"/>
    <w:rsid w:val="00DA242D"/>
    <w:rsid w:val="00DA26B8"/>
    <w:rsid w:val="00DA273F"/>
    <w:rsid w:val="00DA2815"/>
    <w:rsid w:val="00DA2942"/>
    <w:rsid w:val="00DA2C90"/>
    <w:rsid w:val="00DA2D8C"/>
    <w:rsid w:val="00DA2E1E"/>
    <w:rsid w:val="00DA3058"/>
    <w:rsid w:val="00DA30B1"/>
    <w:rsid w:val="00DA34D1"/>
    <w:rsid w:val="00DA3775"/>
    <w:rsid w:val="00DA40F1"/>
    <w:rsid w:val="00DA4633"/>
    <w:rsid w:val="00DA492E"/>
    <w:rsid w:val="00DA4A66"/>
    <w:rsid w:val="00DA4F3B"/>
    <w:rsid w:val="00DA512C"/>
    <w:rsid w:val="00DA5219"/>
    <w:rsid w:val="00DA56AF"/>
    <w:rsid w:val="00DA5B48"/>
    <w:rsid w:val="00DA5C3F"/>
    <w:rsid w:val="00DA5DB0"/>
    <w:rsid w:val="00DA5F38"/>
    <w:rsid w:val="00DA667E"/>
    <w:rsid w:val="00DA6BED"/>
    <w:rsid w:val="00DA6FCB"/>
    <w:rsid w:val="00DA7037"/>
    <w:rsid w:val="00DA7879"/>
    <w:rsid w:val="00DA7AAB"/>
    <w:rsid w:val="00DA7BAF"/>
    <w:rsid w:val="00DB02A0"/>
    <w:rsid w:val="00DB0751"/>
    <w:rsid w:val="00DB0783"/>
    <w:rsid w:val="00DB089D"/>
    <w:rsid w:val="00DB09AC"/>
    <w:rsid w:val="00DB0ADB"/>
    <w:rsid w:val="00DB0B53"/>
    <w:rsid w:val="00DB0B6F"/>
    <w:rsid w:val="00DB11CB"/>
    <w:rsid w:val="00DB1429"/>
    <w:rsid w:val="00DB1883"/>
    <w:rsid w:val="00DB1BF4"/>
    <w:rsid w:val="00DB1D69"/>
    <w:rsid w:val="00DB276E"/>
    <w:rsid w:val="00DB2C51"/>
    <w:rsid w:val="00DB2D03"/>
    <w:rsid w:val="00DB351F"/>
    <w:rsid w:val="00DB3698"/>
    <w:rsid w:val="00DB393B"/>
    <w:rsid w:val="00DB3A8D"/>
    <w:rsid w:val="00DB3E5E"/>
    <w:rsid w:val="00DB3F75"/>
    <w:rsid w:val="00DB3FFC"/>
    <w:rsid w:val="00DB43DA"/>
    <w:rsid w:val="00DB4618"/>
    <w:rsid w:val="00DB4823"/>
    <w:rsid w:val="00DB4941"/>
    <w:rsid w:val="00DB4ACD"/>
    <w:rsid w:val="00DB4D00"/>
    <w:rsid w:val="00DB4E0A"/>
    <w:rsid w:val="00DB514E"/>
    <w:rsid w:val="00DB560B"/>
    <w:rsid w:val="00DB5645"/>
    <w:rsid w:val="00DB57C9"/>
    <w:rsid w:val="00DB6132"/>
    <w:rsid w:val="00DB64C3"/>
    <w:rsid w:val="00DB65A8"/>
    <w:rsid w:val="00DB677E"/>
    <w:rsid w:val="00DB69E5"/>
    <w:rsid w:val="00DB6B94"/>
    <w:rsid w:val="00DB6D67"/>
    <w:rsid w:val="00DB72B7"/>
    <w:rsid w:val="00DB75E6"/>
    <w:rsid w:val="00DB75ED"/>
    <w:rsid w:val="00DB762F"/>
    <w:rsid w:val="00DB7C0F"/>
    <w:rsid w:val="00DB7CC9"/>
    <w:rsid w:val="00DC0225"/>
    <w:rsid w:val="00DC0450"/>
    <w:rsid w:val="00DC0894"/>
    <w:rsid w:val="00DC0A2D"/>
    <w:rsid w:val="00DC0AD8"/>
    <w:rsid w:val="00DC0C54"/>
    <w:rsid w:val="00DC0FF7"/>
    <w:rsid w:val="00DC111B"/>
    <w:rsid w:val="00DC195A"/>
    <w:rsid w:val="00DC1DD9"/>
    <w:rsid w:val="00DC20CA"/>
    <w:rsid w:val="00DC21C3"/>
    <w:rsid w:val="00DC2401"/>
    <w:rsid w:val="00DC2B85"/>
    <w:rsid w:val="00DC3B45"/>
    <w:rsid w:val="00DC3BFF"/>
    <w:rsid w:val="00DC3FD9"/>
    <w:rsid w:val="00DC4008"/>
    <w:rsid w:val="00DC471E"/>
    <w:rsid w:val="00DC48FC"/>
    <w:rsid w:val="00DC4FC2"/>
    <w:rsid w:val="00DC507F"/>
    <w:rsid w:val="00DC51DE"/>
    <w:rsid w:val="00DC52FA"/>
    <w:rsid w:val="00DC5636"/>
    <w:rsid w:val="00DC585C"/>
    <w:rsid w:val="00DC58B3"/>
    <w:rsid w:val="00DC58E9"/>
    <w:rsid w:val="00DC5B36"/>
    <w:rsid w:val="00DC5C0D"/>
    <w:rsid w:val="00DC6AEB"/>
    <w:rsid w:val="00DC702D"/>
    <w:rsid w:val="00DC7266"/>
    <w:rsid w:val="00DC795F"/>
    <w:rsid w:val="00DC7B7F"/>
    <w:rsid w:val="00DC7E0E"/>
    <w:rsid w:val="00DD0935"/>
    <w:rsid w:val="00DD105D"/>
    <w:rsid w:val="00DD123B"/>
    <w:rsid w:val="00DD1440"/>
    <w:rsid w:val="00DD1457"/>
    <w:rsid w:val="00DD16BC"/>
    <w:rsid w:val="00DD17E1"/>
    <w:rsid w:val="00DD19B6"/>
    <w:rsid w:val="00DD1AC7"/>
    <w:rsid w:val="00DD1B93"/>
    <w:rsid w:val="00DD1C66"/>
    <w:rsid w:val="00DD1CD8"/>
    <w:rsid w:val="00DD1CDA"/>
    <w:rsid w:val="00DD1FCD"/>
    <w:rsid w:val="00DD2008"/>
    <w:rsid w:val="00DD2139"/>
    <w:rsid w:val="00DD216C"/>
    <w:rsid w:val="00DD2417"/>
    <w:rsid w:val="00DD2511"/>
    <w:rsid w:val="00DD2913"/>
    <w:rsid w:val="00DD29F5"/>
    <w:rsid w:val="00DD2A4F"/>
    <w:rsid w:val="00DD30AC"/>
    <w:rsid w:val="00DD34F3"/>
    <w:rsid w:val="00DD3625"/>
    <w:rsid w:val="00DD3AC1"/>
    <w:rsid w:val="00DD3D2B"/>
    <w:rsid w:val="00DD3E62"/>
    <w:rsid w:val="00DD4383"/>
    <w:rsid w:val="00DD4453"/>
    <w:rsid w:val="00DD4BEE"/>
    <w:rsid w:val="00DD4FFA"/>
    <w:rsid w:val="00DD5080"/>
    <w:rsid w:val="00DD50FA"/>
    <w:rsid w:val="00DD5459"/>
    <w:rsid w:val="00DD5773"/>
    <w:rsid w:val="00DD5BC5"/>
    <w:rsid w:val="00DD5D69"/>
    <w:rsid w:val="00DD5F25"/>
    <w:rsid w:val="00DD63C0"/>
    <w:rsid w:val="00DD682B"/>
    <w:rsid w:val="00DD688F"/>
    <w:rsid w:val="00DD6AD0"/>
    <w:rsid w:val="00DD6BBA"/>
    <w:rsid w:val="00DD6D15"/>
    <w:rsid w:val="00DD6D46"/>
    <w:rsid w:val="00DD6ED3"/>
    <w:rsid w:val="00DD6F41"/>
    <w:rsid w:val="00DD783D"/>
    <w:rsid w:val="00DD7C0B"/>
    <w:rsid w:val="00DD7DAF"/>
    <w:rsid w:val="00DE003D"/>
    <w:rsid w:val="00DE0597"/>
    <w:rsid w:val="00DE0670"/>
    <w:rsid w:val="00DE093C"/>
    <w:rsid w:val="00DE0994"/>
    <w:rsid w:val="00DE0F02"/>
    <w:rsid w:val="00DE11DC"/>
    <w:rsid w:val="00DE2070"/>
    <w:rsid w:val="00DE2501"/>
    <w:rsid w:val="00DE2A6C"/>
    <w:rsid w:val="00DE31AF"/>
    <w:rsid w:val="00DE3360"/>
    <w:rsid w:val="00DE3604"/>
    <w:rsid w:val="00DE378F"/>
    <w:rsid w:val="00DE39D0"/>
    <w:rsid w:val="00DE41E4"/>
    <w:rsid w:val="00DE4801"/>
    <w:rsid w:val="00DE4DA5"/>
    <w:rsid w:val="00DE5008"/>
    <w:rsid w:val="00DE5073"/>
    <w:rsid w:val="00DE5399"/>
    <w:rsid w:val="00DE6067"/>
    <w:rsid w:val="00DE6506"/>
    <w:rsid w:val="00DE671A"/>
    <w:rsid w:val="00DE6BD1"/>
    <w:rsid w:val="00DE6C9B"/>
    <w:rsid w:val="00DE6EA2"/>
    <w:rsid w:val="00DE795C"/>
    <w:rsid w:val="00DF0231"/>
    <w:rsid w:val="00DF0461"/>
    <w:rsid w:val="00DF05A0"/>
    <w:rsid w:val="00DF07AB"/>
    <w:rsid w:val="00DF0EB7"/>
    <w:rsid w:val="00DF109B"/>
    <w:rsid w:val="00DF16D6"/>
    <w:rsid w:val="00DF1841"/>
    <w:rsid w:val="00DF1923"/>
    <w:rsid w:val="00DF1ACE"/>
    <w:rsid w:val="00DF1C48"/>
    <w:rsid w:val="00DF2096"/>
    <w:rsid w:val="00DF2163"/>
    <w:rsid w:val="00DF229F"/>
    <w:rsid w:val="00DF25C2"/>
    <w:rsid w:val="00DF262D"/>
    <w:rsid w:val="00DF2681"/>
    <w:rsid w:val="00DF26CB"/>
    <w:rsid w:val="00DF2D24"/>
    <w:rsid w:val="00DF2E56"/>
    <w:rsid w:val="00DF3520"/>
    <w:rsid w:val="00DF3960"/>
    <w:rsid w:val="00DF4533"/>
    <w:rsid w:val="00DF4765"/>
    <w:rsid w:val="00DF50AE"/>
    <w:rsid w:val="00DF52EE"/>
    <w:rsid w:val="00DF5546"/>
    <w:rsid w:val="00DF6AEE"/>
    <w:rsid w:val="00DF6BF3"/>
    <w:rsid w:val="00DF7026"/>
    <w:rsid w:val="00DF75A5"/>
    <w:rsid w:val="00DF7879"/>
    <w:rsid w:val="00DF79CB"/>
    <w:rsid w:val="00DF7B5B"/>
    <w:rsid w:val="00DF7B8E"/>
    <w:rsid w:val="00DF7F57"/>
    <w:rsid w:val="00E002B5"/>
    <w:rsid w:val="00E00558"/>
    <w:rsid w:val="00E006C6"/>
    <w:rsid w:val="00E00E65"/>
    <w:rsid w:val="00E01003"/>
    <w:rsid w:val="00E01202"/>
    <w:rsid w:val="00E02600"/>
    <w:rsid w:val="00E027DF"/>
    <w:rsid w:val="00E029AD"/>
    <w:rsid w:val="00E02E96"/>
    <w:rsid w:val="00E0303C"/>
    <w:rsid w:val="00E032BB"/>
    <w:rsid w:val="00E03366"/>
    <w:rsid w:val="00E0359D"/>
    <w:rsid w:val="00E036E3"/>
    <w:rsid w:val="00E043D1"/>
    <w:rsid w:val="00E0457C"/>
    <w:rsid w:val="00E0512B"/>
    <w:rsid w:val="00E0550D"/>
    <w:rsid w:val="00E056A6"/>
    <w:rsid w:val="00E059D0"/>
    <w:rsid w:val="00E05A09"/>
    <w:rsid w:val="00E05B5D"/>
    <w:rsid w:val="00E05C2F"/>
    <w:rsid w:val="00E06490"/>
    <w:rsid w:val="00E0670C"/>
    <w:rsid w:val="00E06AD6"/>
    <w:rsid w:val="00E06B41"/>
    <w:rsid w:val="00E07225"/>
    <w:rsid w:val="00E072BA"/>
    <w:rsid w:val="00E07C51"/>
    <w:rsid w:val="00E102BA"/>
    <w:rsid w:val="00E10843"/>
    <w:rsid w:val="00E108A6"/>
    <w:rsid w:val="00E10D4C"/>
    <w:rsid w:val="00E10DD8"/>
    <w:rsid w:val="00E10E6E"/>
    <w:rsid w:val="00E11036"/>
    <w:rsid w:val="00E11182"/>
    <w:rsid w:val="00E1198F"/>
    <w:rsid w:val="00E11B3E"/>
    <w:rsid w:val="00E11CB2"/>
    <w:rsid w:val="00E1234D"/>
    <w:rsid w:val="00E125BA"/>
    <w:rsid w:val="00E1279F"/>
    <w:rsid w:val="00E127BD"/>
    <w:rsid w:val="00E12B67"/>
    <w:rsid w:val="00E1364A"/>
    <w:rsid w:val="00E138BF"/>
    <w:rsid w:val="00E1437C"/>
    <w:rsid w:val="00E14774"/>
    <w:rsid w:val="00E1497F"/>
    <w:rsid w:val="00E14AEB"/>
    <w:rsid w:val="00E14B41"/>
    <w:rsid w:val="00E14B7F"/>
    <w:rsid w:val="00E151E5"/>
    <w:rsid w:val="00E15426"/>
    <w:rsid w:val="00E155BE"/>
    <w:rsid w:val="00E15945"/>
    <w:rsid w:val="00E160EF"/>
    <w:rsid w:val="00E1643B"/>
    <w:rsid w:val="00E16EDA"/>
    <w:rsid w:val="00E16F0C"/>
    <w:rsid w:val="00E1706C"/>
    <w:rsid w:val="00E17338"/>
    <w:rsid w:val="00E17430"/>
    <w:rsid w:val="00E1767D"/>
    <w:rsid w:val="00E178E9"/>
    <w:rsid w:val="00E1796E"/>
    <w:rsid w:val="00E179A0"/>
    <w:rsid w:val="00E17A14"/>
    <w:rsid w:val="00E204AE"/>
    <w:rsid w:val="00E20639"/>
    <w:rsid w:val="00E20973"/>
    <w:rsid w:val="00E20BF6"/>
    <w:rsid w:val="00E20C96"/>
    <w:rsid w:val="00E20D53"/>
    <w:rsid w:val="00E211EA"/>
    <w:rsid w:val="00E2133C"/>
    <w:rsid w:val="00E218C9"/>
    <w:rsid w:val="00E21FB3"/>
    <w:rsid w:val="00E22051"/>
    <w:rsid w:val="00E22320"/>
    <w:rsid w:val="00E223D8"/>
    <w:rsid w:val="00E2257E"/>
    <w:rsid w:val="00E225C7"/>
    <w:rsid w:val="00E2293D"/>
    <w:rsid w:val="00E22A27"/>
    <w:rsid w:val="00E22B35"/>
    <w:rsid w:val="00E22C88"/>
    <w:rsid w:val="00E22EC5"/>
    <w:rsid w:val="00E231B1"/>
    <w:rsid w:val="00E2339F"/>
    <w:rsid w:val="00E23604"/>
    <w:rsid w:val="00E23700"/>
    <w:rsid w:val="00E24097"/>
    <w:rsid w:val="00E24274"/>
    <w:rsid w:val="00E24D35"/>
    <w:rsid w:val="00E2513E"/>
    <w:rsid w:val="00E25480"/>
    <w:rsid w:val="00E25C76"/>
    <w:rsid w:val="00E25E31"/>
    <w:rsid w:val="00E25FE8"/>
    <w:rsid w:val="00E25FFB"/>
    <w:rsid w:val="00E261F1"/>
    <w:rsid w:val="00E2622D"/>
    <w:rsid w:val="00E263B8"/>
    <w:rsid w:val="00E26FF9"/>
    <w:rsid w:val="00E2719F"/>
    <w:rsid w:val="00E2760B"/>
    <w:rsid w:val="00E30663"/>
    <w:rsid w:val="00E308A0"/>
    <w:rsid w:val="00E309E6"/>
    <w:rsid w:val="00E30DED"/>
    <w:rsid w:val="00E30F9C"/>
    <w:rsid w:val="00E30FE1"/>
    <w:rsid w:val="00E3112C"/>
    <w:rsid w:val="00E3134A"/>
    <w:rsid w:val="00E3179F"/>
    <w:rsid w:val="00E31934"/>
    <w:rsid w:val="00E3258B"/>
    <w:rsid w:val="00E32816"/>
    <w:rsid w:val="00E32CFE"/>
    <w:rsid w:val="00E3356F"/>
    <w:rsid w:val="00E33C2E"/>
    <w:rsid w:val="00E33DC7"/>
    <w:rsid w:val="00E33F62"/>
    <w:rsid w:val="00E33F89"/>
    <w:rsid w:val="00E34F5B"/>
    <w:rsid w:val="00E35189"/>
    <w:rsid w:val="00E3561F"/>
    <w:rsid w:val="00E3568A"/>
    <w:rsid w:val="00E356C4"/>
    <w:rsid w:val="00E3580A"/>
    <w:rsid w:val="00E35DAF"/>
    <w:rsid w:val="00E36083"/>
    <w:rsid w:val="00E361EE"/>
    <w:rsid w:val="00E3636A"/>
    <w:rsid w:val="00E3658A"/>
    <w:rsid w:val="00E368D1"/>
    <w:rsid w:val="00E368F4"/>
    <w:rsid w:val="00E36AFD"/>
    <w:rsid w:val="00E36CFB"/>
    <w:rsid w:val="00E37136"/>
    <w:rsid w:val="00E373F8"/>
    <w:rsid w:val="00E3792C"/>
    <w:rsid w:val="00E4001B"/>
    <w:rsid w:val="00E400C0"/>
    <w:rsid w:val="00E401DA"/>
    <w:rsid w:val="00E402A2"/>
    <w:rsid w:val="00E40385"/>
    <w:rsid w:val="00E40636"/>
    <w:rsid w:val="00E4139F"/>
    <w:rsid w:val="00E41628"/>
    <w:rsid w:val="00E41742"/>
    <w:rsid w:val="00E41AA9"/>
    <w:rsid w:val="00E41D69"/>
    <w:rsid w:val="00E41EB0"/>
    <w:rsid w:val="00E41EF4"/>
    <w:rsid w:val="00E41F42"/>
    <w:rsid w:val="00E42015"/>
    <w:rsid w:val="00E423A2"/>
    <w:rsid w:val="00E4246D"/>
    <w:rsid w:val="00E427AA"/>
    <w:rsid w:val="00E42ACF"/>
    <w:rsid w:val="00E42C64"/>
    <w:rsid w:val="00E42D2C"/>
    <w:rsid w:val="00E434AF"/>
    <w:rsid w:val="00E43A9F"/>
    <w:rsid w:val="00E43BB1"/>
    <w:rsid w:val="00E43D74"/>
    <w:rsid w:val="00E43E2A"/>
    <w:rsid w:val="00E4405B"/>
    <w:rsid w:val="00E44637"/>
    <w:rsid w:val="00E447E6"/>
    <w:rsid w:val="00E453C3"/>
    <w:rsid w:val="00E455D5"/>
    <w:rsid w:val="00E458A7"/>
    <w:rsid w:val="00E45DFE"/>
    <w:rsid w:val="00E45ED3"/>
    <w:rsid w:val="00E45FAE"/>
    <w:rsid w:val="00E46227"/>
    <w:rsid w:val="00E47165"/>
    <w:rsid w:val="00E4775C"/>
    <w:rsid w:val="00E47944"/>
    <w:rsid w:val="00E47A7A"/>
    <w:rsid w:val="00E47B94"/>
    <w:rsid w:val="00E50222"/>
    <w:rsid w:val="00E505D4"/>
    <w:rsid w:val="00E506E4"/>
    <w:rsid w:val="00E50DE9"/>
    <w:rsid w:val="00E5160F"/>
    <w:rsid w:val="00E51732"/>
    <w:rsid w:val="00E51C41"/>
    <w:rsid w:val="00E521DD"/>
    <w:rsid w:val="00E52597"/>
    <w:rsid w:val="00E525D6"/>
    <w:rsid w:val="00E52743"/>
    <w:rsid w:val="00E528AD"/>
    <w:rsid w:val="00E52938"/>
    <w:rsid w:val="00E52DE3"/>
    <w:rsid w:val="00E531B7"/>
    <w:rsid w:val="00E53FF1"/>
    <w:rsid w:val="00E5470B"/>
    <w:rsid w:val="00E5473B"/>
    <w:rsid w:val="00E5473E"/>
    <w:rsid w:val="00E54913"/>
    <w:rsid w:val="00E54C5B"/>
    <w:rsid w:val="00E54E5A"/>
    <w:rsid w:val="00E54F41"/>
    <w:rsid w:val="00E54F6B"/>
    <w:rsid w:val="00E54FA8"/>
    <w:rsid w:val="00E54FDA"/>
    <w:rsid w:val="00E55612"/>
    <w:rsid w:val="00E55B5C"/>
    <w:rsid w:val="00E55C8E"/>
    <w:rsid w:val="00E56453"/>
    <w:rsid w:val="00E566C7"/>
    <w:rsid w:val="00E566DC"/>
    <w:rsid w:val="00E566FC"/>
    <w:rsid w:val="00E56EB4"/>
    <w:rsid w:val="00E57137"/>
    <w:rsid w:val="00E577F6"/>
    <w:rsid w:val="00E5787D"/>
    <w:rsid w:val="00E57CC4"/>
    <w:rsid w:val="00E606F0"/>
    <w:rsid w:val="00E60B89"/>
    <w:rsid w:val="00E60E63"/>
    <w:rsid w:val="00E60FBF"/>
    <w:rsid w:val="00E615B6"/>
    <w:rsid w:val="00E6166F"/>
    <w:rsid w:val="00E618EF"/>
    <w:rsid w:val="00E61DC2"/>
    <w:rsid w:val="00E61FAE"/>
    <w:rsid w:val="00E6237B"/>
    <w:rsid w:val="00E62752"/>
    <w:rsid w:val="00E629C8"/>
    <w:rsid w:val="00E63259"/>
    <w:rsid w:val="00E635EC"/>
    <w:rsid w:val="00E6364C"/>
    <w:rsid w:val="00E63DD8"/>
    <w:rsid w:val="00E64611"/>
    <w:rsid w:val="00E648F6"/>
    <w:rsid w:val="00E651CD"/>
    <w:rsid w:val="00E657FB"/>
    <w:rsid w:val="00E65CE1"/>
    <w:rsid w:val="00E65DA0"/>
    <w:rsid w:val="00E66204"/>
    <w:rsid w:val="00E66325"/>
    <w:rsid w:val="00E664D1"/>
    <w:rsid w:val="00E665FF"/>
    <w:rsid w:val="00E667D7"/>
    <w:rsid w:val="00E66A49"/>
    <w:rsid w:val="00E66D45"/>
    <w:rsid w:val="00E66EBF"/>
    <w:rsid w:val="00E671B0"/>
    <w:rsid w:val="00E67520"/>
    <w:rsid w:val="00E67794"/>
    <w:rsid w:val="00E67BA5"/>
    <w:rsid w:val="00E70368"/>
    <w:rsid w:val="00E710B8"/>
    <w:rsid w:val="00E710D0"/>
    <w:rsid w:val="00E712D9"/>
    <w:rsid w:val="00E71471"/>
    <w:rsid w:val="00E71616"/>
    <w:rsid w:val="00E71AEF"/>
    <w:rsid w:val="00E71D5F"/>
    <w:rsid w:val="00E71F6E"/>
    <w:rsid w:val="00E72210"/>
    <w:rsid w:val="00E72AD3"/>
    <w:rsid w:val="00E734E2"/>
    <w:rsid w:val="00E73562"/>
    <w:rsid w:val="00E73742"/>
    <w:rsid w:val="00E73A61"/>
    <w:rsid w:val="00E73D73"/>
    <w:rsid w:val="00E73FCB"/>
    <w:rsid w:val="00E74042"/>
    <w:rsid w:val="00E74A7D"/>
    <w:rsid w:val="00E74EF5"/>
    <w:rsid w:val="00E75199"/>
    <w:rsid w:val="00E752ED"/>
    <w:rsid w:val="00E7569E"/>
    <w:rsid w:val="00E75905"/>
    <w:rsid w:val="00E75D9B"/>
    <w:rsid w:val="00E75F45"/>
    <w:rsid w:val="00E7617B"/>
    <w:rsid w:val="00E761FA"/>
    <w:rsid w:val="00E7624E"/>
    <w:rsid w:val="00E76300"/>
    <w:rsid w:val="00E76534"/>
    <w:rsid w:val="00E76F22"/>
    <w:rsid w:val="00E77473"/>
    <w:rsid w:val="00E7774F"/>
    <w:rsid w:val="00E77E13"/>
    <w:rsid w:val="00E77ECA"/>
    <w:rsid w:val="00E77F6D"/>
    <w:rsid w:val="00E77FA4"/>
    <w:rsid w:val="00E804D7"/>
    <w:rsid w:val="00E80AE6"/>
    <w:rsid w:val="00E8116A"/>
    <w:rsid w:val="00E814E6"/>
    <w:rsid w:val="00E815EC"/>
    <w:rsid w:val="00E81628"/>
    <w:rsid w:val="00E8176B"/>
    <w:rsid w:val="00E81BB7"/>
    <w:rsid w:val="00E81C5C"/>
    <w:rsid w:val="00E81DB2"/>
    <w:rsid w:val="00E81DB5"/>
    <w:rsid w:val="00E81F1C"/>
    <w:rsid w:val="00E82757"/>
    <w:rsid w:val="00E83329"/>
    <w:rsid w:val="00E83387"/>
    <w:rsid w:val="00E83F24"/>
    <w:rsid w:val="00E840F0"/>
    <w:rsid w:val="00E8461E"/>
    <w:rsid w:val="00E84769"/>
    <w:rsid w:val="00E847E8"/>
    <w:rsid w:val="00E850F7"/>
    <w:rsid w:val="00E8563E"/>
    <w:rsid w:val="00E85849"/>
    <w:rsid w:val="00E85934"/>
    <w:rsid w:val="00E85CF9"/>
    <w:rsid w:val="00E85ED0"/>
    <w:rsid w:val="00E866CA"/>
    <w:rsid w:val="00E867A7"/>
    <w:rsid w:val="00E86B18"/>
    <w:rsid w:val="00E872E4"/>
    <w:rsid w:val="00E87360"/>
    <w:rsid w:val="00E87495"/>
    <w:rsid w:val="00E877BE"/>
    <w:rsid w:val="00E878F9"/>
    <w:rsid w:val="00E87B79"/>
    <w:rsid w:val="00E87E43"/>
    <w:rsid w:val="00E87FB6"/>
    <w:rsid w:val="00E906A1"/>
    <w:rsid w:val="00E906ED"/>
    <w:rsid w:val="00E90D2A"/>
    <w:rsid w:val="00E90FF6"/>
    <w:rsid w:val="00E91154"/>
    <w:rsid w:val="00E911D2"/>
    <w:rsid w:val="00E91236"/>
    <w:rsid w:val="00E91319"/>
    <w:rsid w:val="00E91337"/>
    <w:rsid w:val="00E916A6"/>
    <w:rsid w:val="00E91707"/>
    <w:rsid w:val="00E9188D"/>
    <w:rsid w:val="00E91D98"/>
    <w:rsid w:val="00E91F70"/>
    <w:rsid w:val="00E92132"/>
    <w:rsid w:val="00E923A7"/>
    <w:rsid w:val="00E92696"/>
    <w:rsid w:val="00E929FA"/>
    <w:rsid w:val="00E92C8F"/>
    <w:rsid w:val="00E92F76"/>
    <w:rsid w:val="00E93306"/>
    <w:rsid w:val="00E93DD5"/>
    <w:rsid w:val="00E94165"/>
    <w:rsid w:val="00E9433D"/>
    <w:rsid w:val="00E94410"/>
    <w:rsid w:val="00E94570"/>
    <w:rsid w:val="00E94772"/>
    <w:rsid w:val="00E94A84"/>
    <w:rsid w:val="00E94BF3"/>
    <w:rsid w:val="00E94DDA"/>
    <w:rsid w:val="00E94E76"/>
    <w:rsid w:val="00E9549B"/>
    <w:rsid w:val="00E95530"/>
    <w:rsid w:val="00E95738"/>
    <w:rsid w:val="00E957FC"/>
    <w:rsid w:val="00E95BCC"/>
    <w:rsid w:val="00E96106"/>
    <w:rsid w:val="00E9613B"/>
    <w:rsid w:val="00E961C1"/>
    <w:rsid w:val="00E97115"/>
    <w:rsid w:val="00E97147"/>
    <w:rsid w:val="00EA0A07"/>
    <w:rsid w:val="00EA0BD1"/>
    <w:rsid w:val="00EA0E77"/>
    <w:rsid w:val="00EA1495"/>
    <w:rsid w:val="00EA1574"/>
    <w:rsid w:val="00EA1BA9"/>
    <w:rsid w:val="00EA298C"/>
    <w:rsid w:val="00EA2D42"/>
    <w:rsid w:val="00EA3269"/>
    <w:rsid w:val="00EA3521"/>
    <w:rsid w:val="00EA35C0"/>
    <w:rsid w:val="00EA38E5"/>
    <w:rsid w:val="00EA4648"/>
    <w:rsid w:val="00EA4747"/>
    <w:rsid w:val="00EA4990"/>
    <w:rsid w:val="00EA4FD4"/>
    <w:rsid w:val="00EA53DE"/>
    <w:rsid w:val="00EA5493"/>
    <w:rsid w:val="00EA58EE"/>
    <w:rsid w:val="00EA5D41"/>
    <w:rsid w:val="00EA60B8"/>
    <w:rsid w:val="00EA6366"/>
    <w:rsid w:val="00EA63D2"/>
    <w:rsid w:val="00EA754B"/>
    <w:rsid w:val="00EA75B1"/>
    <w:rsid w:val="00EA7740"/>
    <w:rsid w:val="00EA7AD1"/>
    <w:rsid w:val="00EB01E8"/>
    <w:rsid w:val="00EB0466"/>
    <w:rsid w:val="00EB0583"/>
    <w:rsid w:val="00EB0585"/>
    <w:rsid w:val="00EB0CF8"/>
    <w:rsid w:val="00EB0E55"/>
    <w:rsid w:val="00EB0F44"/>
    <w:rsid w:val="00EB0F84"/>
    <w:rsid w:val="00EB1555"/>
    <w:rsid w:val="00EB1A26"/>
    <w:rsid w:val="00EB1D63"/>
    <w:rsid w:val="00EB1F95"/>
    <w:rsid w:val="00EB24C3"/>
    <w:rsid w:val="00EB2575"/>
    <w:rsid w:val="00EB2691"/>
    <w:rsid w:val="00EB29A9"/>
    <w:rsid w:val="00EB2D24"/>
    <w:rsid w:val="00EB2FF3"/>
    <w:rsid w:val="00EB32AA"/>
    <w:rsid w:val="00EB3656"/>
    <w:rsid w:val="00EB43A4"/>
    <w:rsid w:val="00EB46A3"/>
    <w:rsid w:val="00EB487E"/>
    <w:rsid w:val="00EB54D5"/>
    <w:rsid w:val="00EB556C"/>
    <w:rsid w:val="00EB5AD7"/>
    <w:rsid w:val="00EB5BB5"/>
    <w:rsid w:val="00EB5E0F"/>
    <w:rsid w:val="00EB605A"/>
    <w:rsid w:val="00EB6110"/>
    <w:rsid w:val="00EB67B9"/>
    <w:rsid w:val="00EB6B2F"/>
    <w:rsid w:val="00EB6D72"/>
    <w:rsid w:val="00EB6E5C"/>
    <w:rsid w:val="00EB7A83"/>
    <w:rsid w:val="00EB7F76"/>
    <w:rsid w:val="00EC0459"/>
    <w:rsid w:val="00EC06AB"/>
    <w:rsid w:val="00EC0923"/>
    <w:rsid w:val="00EC0DA1"/>
    <w:rsid w:val="00EC101A"/>
    <w:rsid w:val="00EC124A"/>
    <w:rsid w:val="00EC131C"/>
    <w:rsid w:val="00EC164C"/>
    <w:rsid w:val="00EC1829"/>
    <w:rsid w:val="00EC18A8"/>
    <w:rsid w:val="00EC191D"/>
    <w:rsid w:val="00EC1968"/>
    <w:rsid w:val="00EC1E07"/>
    <w:rsid w:val="00EC21C9"/>
    <w:rsid w:val="00EC2833"/>
    <w:rsid w:val="00EC2946"/>
    <w:rsid w:val="00EC29FE"/>
    <w:rsid w:val="00EC2AFD"/>
    <w:rsid w:val="00EC307B"/>
    <w:rsid w:val="00EC30DB"/>
    <w:rsid w:val="00EC3184"/>
    <w:rsid w:val="00EC33C2"/>
    <w:rsid w:val="00EC3468"/>
    <w:rsid w:val="00EC37FF"/>
    <w:rsid w:val="00EC39A0"/>
    <w:rsid w:val="00EC3DB2"/>
    <w:rsid w:val="00EC3DE9"/>
    <w:rsid w:val="00EC41E7"/>
    <w:rsid w:val="00EC4550"/>
    <w:rsid w:val="00EC47AD"/>
    <w:rsid w:val="00EC49E9"/>
    <w:rsid w:val="00EC4DCE"/>
    <w:rsid w:val="00EC53E0"/>
    <w:rsid w:val="00EC5506"/>
    <w:rsid w:val="00EC59EC"/>
    <w:rsid w:val="00EC5AEF"/>
    <w:rsid w:val="00EC5E0C"/>
    <w:rsid w:val="00EC5E78"/>
    <w:rsid w:val="00EC64FC"/>
    <w:rsid w:val="00EC678E"/>
    <w:rsid w:val="00EC6895"/>
    <w:rsid w:val="00EC6CC7"/>
    <w:rsid w:val="00EC7BF2"/>
    <w:rsid w:val="00ED0126"/>
    <w:rsid w:val="00ED062D"/>
    <w:rsid w:val="00ED08F0"/>
    <w:rsid w:val="00ED0D59"/>
    <w:rsid w:val="00ED10EA"/>
    <w:rsid w:val="00ED17BF"/>
    <w:rsid w:val="00ED1AB3"/>
    <w:rsid w:val="00ED1D41"/>
    <w:rsid w:val="00ED1EDB"/>
    <w:rsid w:val="00ED1F74"/>
    <w:rsid w:val="00ED21C9"/>
    <w:rsid w:val="00ED23D9"/>
    <w:rsid w:val="00ED26D1"/>
    <w:rsid w:val="00ED2768"/>
    <w:rsid w:val="00ED2BA2"/>
    <w:rsid w:val="00ED2D66"/>
    <w:rsid w:val="00ED2E26"/>
    <w:rsid w:val="00ED2ED6"/>
    <w:rsid w:val="00ED33E9"/>
    <w:rsid w:val="00ED3789"/>
    <w:rsid w:val="00ED3E96"/>
    <w:rsid w:val="00ED404D"/>
    <w:rsid w:val="00ED45A5"/>
    <w:rsid w:val="00ED4C1B"/>
    <w:rsid w:val="00ED4F33"/>
    <w:rsid w:val="00ED4F6B"/>
    <w:rsid w:val="00ED4FC7"/>
    <w:rsid w:val="00ED51B8"/>
    <w:rsid w:val="00ED6055"/>
    <w:rsid w:val="00ED64BA"/>
    <w:rsid w:val="00ED64DA"/>
    <w:rsid w:val="00ED6621"/>
    <w:rsid w:val="00ED6655"/>
    <w:rsid w:val="00ED68C8"/>
    <w:rsid w:val="00ED6ABA"/>
    <w:rsid w:val="00ED6B85"/>
    <w:rsid w:val="00ED709B"/>
    <w:rsid w:val="00ED70CA"/>
    <w:rsid w:val="00ED70F6"/>
    <w:rsid w:val="00ED791E"/>
    <w:rsid w:val="00ED7927"/>
    <w:rsid w:val="00ED79CD"/>
    <w:rsid w:val="00ED7A47"/>
    <w:rsid w:val="00ED7D61"/>
    <w:rsid w:val="00EE0418"/>
    <w:rsid w:val="00EE0913"/>
    <w:rsid w:val="00EE0C9A"/>
    <w:rsid w:val="00EE0E31"/>
    <w:rsid w:val="00EE11D2"/>
    <w:rsid w:val="00EE12AE"/>
    <w:rsid w:val="00EE168E"/>
    <w:rsid w:val="00EE1912"/>
    <w:rsid w:val="00EE19D3"/>
    <w:rsid w:val="00EE1AA6"/>
    <w:rsid w:val="00EE1C62"/>
    <w:rsid w:val="00EE21CD"/>
    <w:rsid w:val="00EE3058"/>
    <w:rsid w:val="00EE3483"/>
    <w:rsid w:val="00EE3555"/>
    <w:rsid w:val="00EE3BA3"/>
    <w:rsid w:val="00EE3F92"/>
    <w:rsid w:val="00EE4277"/>
    <w:rsid w:val="00EE4461"/>
    <w:rsid w:val="00EE4469"/>
    <w:rsid w:val="00EE475E"/>
    <w:rsid w:val="00EE4982"/>
    <w:rsid w:val="00EE4E20"/>
    <w:rsid w:val="00EE4F25"/>
    <w:rsid w:val="00EE506A"/>
    <w:rsid w:val="00EE518C"/>
    <w:rsid w:val="00EE528F"/>
    <w:rsid w:val="00EE58A8"/>
    <w:rsid w:val="00EE5BF6"/>
    <w:rsid w:val="00EE639E"/>
    <w:rsid w:val="00EE6875"/>
    <w:rsid w:val="00EE68B6"/>
    <w:rsid w:val="00EE6DF6"/>
    <w:rsid w:val="00EE7111"/>
    <w:rsid w:val="00EE71DF"/>
    <w:rsid w:val="00EE73E1"/>
    <w:rsid w:val="00EE7C89"/>
    <w:rsid w:val="00EE7E25"/>
    <w:rsid w:val="00EF0552"/>
    <w:rsid w:val="00EF0D72"/>
    <w:rsid w:val="00EF181B"/>
    <w:rsid w:val="00EF190F"/>
    <w:rsid w:val="00EF1918"/>
    <w:rsid w:val="00EF1CCA"/>
    <w:rsid w:val="00EF1CD8"/>
    <w:rsid w:val="00EF1DD3"/>
    <w:rsid w:val="00EF1E18"/>
    <w:rsid w:val="00EF20D3"/>
    <w:rsid w:val="00EF26EE"/>
    <w:rsid w:val="00EF2730"/>
    <w:rsid w:val="00EF27C9"/>
    <w:rsid w:val="00EF2D50"/>
    <w:rsid w:val="00EF2D9A"/>
    <w:rsid w:val="00EF3291"/>
    <w:rsid w:val="00EF339F"/>
    <w:rsid w:val="00EF34F2"/>
    <w:rsid w:val="00EF3AAA"/>
    <w:rsid w:val="00EF4073"/>
    <w:rsid w:val="00EF4490"/>
    <w:rsid w:val="00EF462A"/>
    <w:rsid w:val="00EF4A28"/>
    <w:rsid w:val="00EF4D51"/>
    <w:rsid w:val="00EF4D92"/>
    <w:rsid w:val="00EF5AA7"/>
    <w:rsid w:val="00EF60D3"/>
    <w:rsid w:val="00EF63C4"/>
    <w:rsid w:val="00EF651D"/>
    <w:rsid w:val="00EF6619"/>
    <w:rsid w:val="00EF6CCC"/>
    <w:rsid w:val="00EF7327"/>
    <w:rsid w:val="00EF767E"/>
    <w:rsid w:val="00EF76EE"/>
    <w:rsid w:val="00EF7C09"/>
    <w:rsid w:val="00EF7D05"/>
    <w:rsid w:val="00EF7EE3"/>
    <w:rsid w:val="00EF7F2F"/>
    <w:rsid w:val="00F00582"/>
    <w:rsid w:val="00F0084D"/>
    <w:rsid w:val="00F010A3"/>
    <w:rsid w:val="00F015C9"/>
    <w:rsid w:val="00F019F3"/>
    <w:rsid w:val="00F022E1"/>
    <w:rsid w:val="00F02369"/>
    <w:rsid w:val="00F02415"/>
    <w:rsid w:val="00F029D6"/>
    <w:rsid w:val="00F02EAC"/>
    <w:rsid w:val="00F030C6"/>
    <w:rsid w:val="00F0332F"/>
    <w:rsid w:val="00F033C2"/>
    <w:rsid w:val="00F043F9"/>
    <w:rsid w:val="00F04A14"/>
    <w:rsid w:val="00F04AFC"/>
    <w:rsid w:val="00F04B99"/>
    <w:rsid w:val="00F04C5C"/>
    <w:rsid w:val="00F04C6D"/>
    <w:rsid w:val="00F04E92"/>
    <w:rsid w:val="00F05628"/>
    <w:rsid w:val="00F05EBD"/>
    <w:rsid w:val="00F0622D"/>
    <w:rsid w:val="00F069C4"/>
    <w:rsid w:val="00F06F73"/>
    <w:rsid w:val="00F0735B"/>
    <w:rsid w:val="00F0778C"/>
    <w:rsid w:val="00F07CAF"/>
    <w:rsid w:val="00F1048E"/>
    <w:rsid w:val="00F10539"/>
    <w:rsid w:val="00F10622"/>
    <w:rsid w:val="00F10927"/>
    <w:rsid w:val="00F10B6A"/>
    <w:rsid w:val="00F10BA2"/>
    <w:rsid w:val="00F10E34"/>
    <w:rsid w:val="00F11664"/>
    <w:rsid w:val="00F11686"/>
    <w:rsid w:val="00F1199C"/>
    <w:rsid w:val="00F11D77"/>
    <w:rsid w:val="00F123C8"/>
    <w:rsid w:val="00F12627"/>
    <w:rsid w:val="00F127A7"/>
    <w:rsid w:val="00F127D2"/>
    <w:rsid w:val="00F1285D"/>
    <w:rsid w:val="00F12C2C"/>
    <w:rsid w:val="00F13226"/>
    <w:rsid w:val="00F13400"/>
    <w:rsid w:val="00F13852"/>
    <w:rsid w:val="00F13D61"/>
    <w:rsid w:val="00F14078"/>
    <w:rsid w:val="00F143CB"/>
    <w:rsid w:val="00F14410"/>
    <w:rsid w:val="00F148D8"/>
    <w:rsid w:val="00F1515E"/>
    <w:rsid w:val="00F1589D"/>
    <w:rsid w:val="00F159B0"/>
    <w:rsid w:val="00F15AC8"/>
    <w:rsid w:val="00F15B7E"/>
    <w:rsid w:val="00F15B95"/>
    <w:rsid w:val="00F15BF6"/>
    <w:rsid w:val="00F1652D"/>
    <w:rsid w:val="00F1679A"/>
    <w:rsid w:val="00F167C4"/>
    <w:rsid w:val="00F16834"/>
    <w:rsid w:val="00F1699C"/>
    <w:rsid w:val="00F16AB3"/>
    <w:rsid w:val="00F16C4C"/>
    <w:rsid w:val="00F16DDC"/>
    <w:rsid w:val="00F17988"/>
    <w:rsid w:val="00F17BC0"/>
    <w:rsid w:val="00F17D70"/>
    <w:rsid w:val="00F17EDE"/>
    <w:rsid w:val="00F20583"/>
    <w:rsid w:val="00F205EB"/>
    <w:rsid w:val="00F20977"/>
    <w:rsid w:val="00F20B5B"/>
    <w:rsid w:val="00F20F23"/>
    <w:rsid w:val="00F2103F"/>
    <w:rsid w:val="00F220A7"/>
    <w:rsid w:val="00F224E8"/>
    <w:rsid w:val="00F22842"/>
    <w:rsid w:val="00F228F4"/>
    <w:rsid w:val="00F22C0D"/>
    <w:rsid w:val="00F22FCB"/>
    <w:rsid w:val="00F234AF"/>
    <w:rsid w:val="00F2350B"/>
    <w:rsid w:val="00F23592"/>
    <w:rsid w:val="00F239AD"/>
    <w:rsid w:val="00F23AF7"/>
    <w:rsid w:val="00F23F58"/>
    <w:rsid w:val="00F24292"/>
    <w:rsid w:val="00F24525"/>
    <w:rsid w:val="00F245F7"/>
    <w:rsid w:val="00F24796"/>
    <w:rsid w:val="00F25A04"/>
    <w:rsid w:val="00F2617B"/>
    <w:rsid w:val="00F26260"/>
    <w:rsid w:val="00F267B8"/>
    <w:rsid w:val="00F26E0B"/>
    <w:rsid w:val="00F271C7"/>
    <w:rsid w:val="00F272A7"/>
    <w:rsid w:val="00F2734A"/>
    <w:rsid w:val="00F2739A"/>
    <w:rsid w:val="00F274BC"/>
    <w:rsid w:val="00F278ED"/>
    <w:rsid w:val="00F27B52"/>
    <w:rsid w:val="00F27FDB"/>
    <w:rsid w:val="00F303E2"/>
    <w:rsid w:val="00F3044F"/>
    <w:rsid w:val="00F3077C"/>
    <w:rsid w:val="00F30795"/>
    <w:rsid w:val="00F313A2"/>
    <w:rsid w:val="00F31990"/>
    <w:rsid w:val="00F319D0"/>
    <w:rsid w:val="00F31A70"/>
    <w:rsid w:val="00F31A7C"/>
    <w:rsid w:val="00F31B04"/>
    <w:rsid w:val="00F31C31"/>
    <w:rsid w:val="00F31F06"/>
    <w:rsid w:val="00F322F0"/>
    <w:rsid w:val="00F32913"/>
    <w:rsid w:val="00F332FC"/>
    <w:rsid w:val="00F338DE"/>
    <w:rsid w:val="00F33948"/>
    <w:rsid w:val="00F33C27"/>
    <w:rsid w:val="00F33FA6"/>
    <w:rsid w:val="00F340FD"/>
    <w:rsid w:val="00F34127"/>
    <w:rsid w:val="00F342FA"/>
    <w:rsid w:val="00F34FD1"/>
    <w:rsid w:val="00F350A6"/>
    <w:rsid w:val="00F355E3"/>
    <w:rsid w:val="00F35704"/>
    <w:rsid w:val="00F357FC"/>
    <w:rsid w:val="00F35E04"/>
    <w:rsid w:val="00F360AA"/>
    <w:rsid w:val="00F366C3"/>
    <w:rsid w:val="00F36FA1"/>
    <w:rsid w:val="00F37307"/>
    <w:rsid w:val="00F37418"/>
    <w:rsid w:val="00F37505"/>
    <w:rsid w:val="00F37832"/>
    <w:rsid w:val="00F3797C"/>
    <w:rsid w:val="00F37B7B"/>
    <w:rsid w:val="00F40068"/>
    <w:rsid w:val="00F4024A"/>
    <w:rsid w:val="00F40933"/>
    <w:rsid w:val="00F40E6C"/>
    <w:rsid w:val="00F41220"/>
    <w:rsid w:val="00F4188C"/>
    <w:rsid w:val="00F421CB"/>
    <w:rsid w:val="00F42620"/>
    <w:rsid w:val="00F42717"/>
    <w:rsid w:val="00F42886"/>
    <w:rsid w:val="00F4294F"/>
    <w:rsid w:val="00F42B52"/>
    <w:rsid w:val="00F436E0"/>
    <w:rsid w:val="00F4383A"/>
    <w:rsid w:val="00F43B38"/>
    <w:rsid w:val="00F43D30"/>
    <w:rsid w:val="00F43E95"/>
    <w:rsid w:val="00F43FA8"/>
    <w:rsid w:val="00F43FB7"/>
    <w:rsid w:val="00F444B8"/>
    <w:rsid w:val="00F4454D"/>
    <w:rsid w:val="00F4463B"/>
    <w:rsid w:val="00F453D1"/>
    <w:rsid w:val="00F4549C"/>
    <w:rsid w:val="00F455A8"/>
    <w:rsid w:val="00F457AA"/>
    <w:rsid w:val="00F457CC"/>
    <w:rsid w:val="00F45800"/>
    <w:rsid w:val="00F4590A"/>
    <w:rsid w:val="00F45937"/>
    <w:rsid w:val="00F462A9"/>
    <w:rsid w:val="00F46354"/>
    <w:rsid w:val="00F46440"/>
    <w:rsid w:val="00F467C4"/>
    <w:rsid w:val="00F468B8"/>
    <w:rsid w:val="00F469AA"/>
    <w:rsid w:val="00F46A76"/>
    <w:rsid w:val="00F46BDA"/>
    <w:rsid w:val="00F46BE9"/>
    <w:rsid w:val="00F46CB2"/>
    <w:rsid w:val="00F46ECB"/>
    <w:rsid w:val="00F46FF0"/>
    <w:rsid w:val="00F472D6"/>
    <w:rsid w:val="00F4767C"/>
    <w:rsid w:val="00F47B32"/>
    <w:rsid w:val="00F47F9F"/>
    <w:rsid w:val="00F47FB2"/>
    <w:rsid w:val="00F50185"/>
    <w:rsid w:val="00F5067D"/>
    <w:rsid w:val="00F508E3"/>
    <w:rsid w:val="00F50AAC"/>
    <w:rsid w:val="00F50C4F"/>
    <w:rsid w:val="00F51630"/>
    <w:rsid w:val="00F51BC6"/>
    <w:rsid w:val="00F51D96"/>
    <w:rsid w:val="00F51E46"/>
    <w:rsid w:val="00F5209C"/>
    <w:rsid w:val="00F52909"/>
    <w:rsid w:val="00F53179"/>
    <w:rsid w:val="00F53809"/>
    <w:rsid w:val="00F5385B"/>
    <w:rsid w:val="00F53FB7"/>
    <w:rsid w:val="00F54B29"/>
    <w:rsid w:val="00F550F1"/>
    <w:rsid w:val="00F553C3"/>
    <w:rsid w:val="00F555C5"/>
    <w:rsid w:val="00F55BCC"/>
    <w:rsid w:val="00F55BE9"/>
    <w:rsid w:val="00F56206"/>
    <w:rsid w:val="00F562FA"/>
    <w:rsid w:val="00F5631C"/>
    <w:rsid w:val="00F565D6"/>
    <w:rsid w:val="00F567B7"/>
    <w:rsid w:val="00F56875"/>
    <w:rsid w:val="00F56D6E"/>
    <w:rsid w:val="00F56DDE"/>
    <w:rsid w:val="00F5716B"/>
    <w:rsid w:val="00F574EE"/>
    <w:rsid w:val="00F576F3"/>
    <w:rsid w:val="00F577D2"/>
    <w:rsid w:val="00F57888"/>
    <w:rsid w:val="00F6027D"/>
    <w:rsid w:val="00F604BB"/>
    <w:rsid w:val="00F60836"/>
    <w:rsid w:val="00F608DE"/>
    <w:rsid w:val="00F60EDB"/>
    <w:rsid w:val="00F61095"/>
    <w:rsid w:val="00F6112F"/>
    <w:rsid w:val="00F61320"/>
    <w:rsid w:val="00F61A26"/>
    <w:rsid w:val="00F61B6F"/>
    <w:rsid w:val="00F61D3E"/>
    <w:rsid w:val="00F61E6A"/>
    <w:rsid w:val="00F61ED6"/>
    <w:rsid w:val="00F61FE9"/>
    <w:rsid w:val="00F62591"/>
    <w:rsid w:val="00F625D7"/>
    <w:rsid w:val="00F62718"/>
    <w:rsid w:val="00F6293A"/>
    <w:rsid w:val="00F62945"/>
    <w:rsid w:val="00F62C54"/>
    <w:rsid w:val="00F62CE5"/>
    <w:rsid w:val="00F630C4"/>
    <w:rsid w:val="00F63110"/>
    <w:rsid w:val="00F634B3"/>
    <w:rsid w:val="00F63B35"/>
    <w:rsid w:val="00F64143"/>
    <w:rsid w:val="00F64B4B"/>
    <w:rsid w:val="00F64E92"/>
    <w:rsid w:val="00F6517C"/>
    <w:rsid w:val="00F65299"/>
    <w:rsid w:val="00F660CF"/>
    <w:rsid w:val="00F660EE"/>
    <w:rsid w:val="00F66B5F"/>
    <w:rsid w:val="00F66E8A"/>
    <w:rsid w:val="00F671F0"/>
    <w:rsid w:val="00F67359"/>
    <w:rsid w:val="00F67723"/>
    <w:rsid w:val="00F67A48"/>
    <w:rsid w:val="00F67ACC"/>
    <w:rsid w:val="00F67C50"/>
    <w:rsid w:val="00F67EDA"/>
    <w:rsid w:val="00F7058B"/>
    <w:rsid w:val="00F70598"/>
    <w:rsid w:val="00F7073E"/>
    <w:rsid w:val="00F70ABC"/>
    <w:rsid w:val="00F70B15"/>
    <w:rsid w:val="00F70DF7"/>
    <w:rsid w:val="00F71046"/>
    <w:rsid w:val="00F710E4"/>
    <w:rsid w:val="00F71265"/>
    <w:rsid w:val="00F712DC"/>
    <w:rsid w:val="00F71CCB"/>
    <w:rsid w:val="00F72197"/>
    <w:rsid w:val="00F72893"/>
    <w:rsid w:val="00F72961"/>
    <w:rsid w:val="00F72994"/>
    <w:rsid w:val="00F72BB8"/>
    <w:rsid w:val="00F72BF9"/>
    <w:rsid w:val="00F72C66"/>
    <w:rsid w:val="00F72D3E"/>
    <w:rsid w:val="00F72F83"/>
    <w:rsid w:val="00F7322C"/>
    <w:rsid w:val="00F73294"/>
    <w:rsid w:val="00F739D8"/>
    <w:rsid w:val="00F73A50"/>
    <w:rsid w:val="00F73C75"/>
    <w:rsid w:val="00F73EBA"/>
    <w:rsid w:val="00F74198"/>
    <w:rsid w:val="00F74863"/>
    <w:rsid w:val="00F74869"/>
    <w:rsid w:val="00F74CD5"/>
    <w:rsid w:val="00F74EAE"/>
    <w:rsid w:val="00F75676"/>
    <w:rsid w:val="00F75C95"/>
    <w:rsid w:val="00F75FD0"/>
    <w:rsid w:val="00F76084"/>
    <w:rsid w:val="00F762BD"/>
    <w:rsid w:val="00F76377"/>
    <w:rsid w:val="00F76501"/>
    <w:rsid w:val="00F7650F"/>
    <w:rsid w:val="00F76624"/>
    <w:rsid w:val="00F76837"/>
    <w:rsid w:val="00F76DD2"/>
    <w:rsid w:val="00F77839"/>
    <w:rsid w:val="00F7793C"/>
    <w:rsid w:val="00F779D4"/>
    <w:rsid w:val="00F77C8C"/>
    <w:rsid w:val="00F77CB8"/>
    <w:rsid w:val="00F77E6A"/>
    <w:rsid w:val="00F80455"/>
    <w:rsid w:val="00F807E9"/>
    <w:rsid w:val="00F8097C"/>
    <w:rsid w:val="00F81275"/>
    <w:rsid w:val="00F81372"/>
    <w:rsid w:val="00F81655"/>
    <w:rsid w:val="00F81AB8"/>
    <w:rsid w:val="00F81D7D"/>
    <w:rsid w:val="00F8263D"/>
    <w:rsid w:val="00F827CD"/>
    <w:rsid w:val="00F8286F"/>
    <w:rsid w:val="00F8298F"/>
    <w:rsid w:val="00F82A0D"/>
    <w:rsid w:val="00F82A31"/>
    <w:rsid w:val="00F82A33"/>
    <w:rsid w:val="00F82C82"/>
    <w:rsid w:val="00F82E64"/>
    <w:rsid w:val="00F834CD"/>
    <w:rsid w:val="00F83EE2"/>
    <w:rsid w:val="00F846EE"/>
    <w:rsid w:val="00F848F4"/>
    <w:rsid w:val="00F84A53"/>
    <w:rsid w:val="00F84AB2"/>
    <w:rsid w:val="00F84B43"/>
    <w:rsid w:val="00F84BCF"/>
    <w:rsid w:val="00F84F5D"/>
    <w:rsid w:val="00F84FE0"/>
    <w:rsid w:val="00F85286"/>
    <w:rsid w:val="00F855AF"/>
    <w:rsid w:val="00F85844"/>
    <w:rsid w:val="00F859B6"/>
    <w:rsid w:val="00F85D71"/>
    <w:rsid w:val="00F85ED7"/>
    <w:rsid w:val="00F86569"/>
    <w:rsid w:val="00F8675E"/>
    <w:rsid w:val="00F86D11"/>
    <w:rsid w:val="00F871C1"/>
    <w:rsid w:val="00F872A0"/>
    <w:rsid w:val="00F876B6"/>
    <w:rsid w:val="00F876E8"/>
    <w:rsid w:val="00F8785C"/>
    <w:rsid w:val="00F8794A"/>
    <w:rsid w:val="00F87B22"/>
    <w:rsid w:val="00F87BD4"/>
    <w:rsid w:val="00F902D0"/>
    <w:rsid w:val="00F903DE"/>
    <w:rsid w:val="00F9058C"/>
    <w:rsid w:val="00F90658"/>
    <w:rsid w:val="00F90667"/>
    <w:rsid w:val="00F90849"/>
    <w:rsid w:val="00F909BB"/>
    <w:rsid w:val="00F91A38"/>
    <w:rsid w:val="00F91CFB"/>
    <w:rsid w:val="00F92269"/>
    <w:rsid w:val="00F92321"/>
    <w:rsid w:val="00F924A5"/>
    <w:rsid w:val="00F926DF"/>
    <w:rsid w:val="00F92FF9"/>
    <w:rsid w:val="00F93180"/>
    <w:rsid w:val="00F931C2"/>
    <w:rsid w:val="00F934A2"/>
    <w:rsid w:val="00F935B4"/>
    <w:rsid w:val="00F94167"/>
    <w:rsid w:val="00F944B1"/>
    <w:rsid w:val="00F94675"/>
    <w:rsid w:val="00F94981"/>
    <w:rsid w:val="00F94991"/>
    <w:rsid w:val="00F94A99"/>
    <w:rsid w:val="00F95138"/>
    <w:rsid w:val="00F953FD"/>
    <w:rsid w:val="00F95ACF"/>
    <w:rsid w:val="00F95B13"/>
    <w:rsid w:val="00F95E22"/>
    <w:rsid w:val="00F9600F"/>
    <w:rsid w:val="00F960C3"/>
    <w:rsid w:val="00F96654"/>
    <w:rsid w:val="00F96694"/>
    <w:rsid w:val="00F9697A"/>
    <w:rsid w:val="00F96A6C"/>
    <w:rsid w:val="00F96F57"/>
    <w:rsid w:val="00F97628"/>
    <w:rsid w:val="00F977D2"/>
    <w:rsid w:val="00F97BDF"/>
    <w:rsid w:val="00F97E4D"/>
    <w:rsid w:val="00FA0218"/>
    <w:rsid w:val="00FA042F"/>
    <w:rsid w:val="00FA05B8"/>
    <w:rsid w:val="00FA099D"/>
    <w:rsid w:val="00FA0E9E"/>
    <w:rsid w:val="00FA18D0"/>
    <w:rsid w:val="00FA1A59"/>
    <w:rsid w:val="00FA1B07"/>
    <w:rsid w:val="00FA2044"/>
    <w:rsid w:val="00FA246D"/>
    <w:rsid w:val="00FA24CF"/>
    <w:rsid w:val="00FA24DC"/>
    <w:rsid w:val="00FA2D18"/>
    <w:rsid w:val="00FA2F52"/>
    <w:rsid w:val="00FA392A"/>
    <w:rsid w:val="00FA39D4"/>
    <w:rsid w:val="00FA39FA"/>
    <w:rsid w:val="00FA3A8B"/>
    <w:rsid w:val="00FA3B5F"/>
    <w:rsid w:val="00FA3E34"/>
    <w:rsid w:val="00FA3F53"/>
    <w:rsid w:val="00FA4025"/>
    <w:rsid w:val="00FA4A29"/>
    <w:rsid w:val="00FA5792"/>
    <w:rsid w:val="00FA63E4"/>
    <w:rsid w:val="00FA6A35"/>
    <w:rsid w:val="00FA6B37"/>
    <w:rsid w:val="00FA6BBA"/>
    <w:rsid w:val="00FA6E32"/>
    <w:rsid w:val="00FA6FB5"/>
    <w:rsid w:val="00FA72A2"/>
    <w:rsid w:val="00FA73E7"/>
    <w:rsid w:val="00FB0038"/>
    <w:rsid w:val="00FB040E"/>
    <w:rsid w:val="00FB084D"/>
    <w:rsid w:val="00FB09C1"/>
    <w:rsid w:val="00FB0A92"/>
    <w:rsid w:val="00FB0AA8"/>
    <w:rsid w:val="00FB15F5"/>
    <w:rsid w:val="00FB169C"/>
    <w:rsid w:val="00FB1858"/>
    <w:rsid w:val="00FB1AD1"/>
    <w:rsid w:val="00FB1CA7"/>
    <w:rsid w:val="00FB1E71"/>
    <w:rsid w:val="00FB240D"/>
    <w:rsid w:val="00FB290D"/>
    <w:rsid w:val="00FB3522"/>
    <w:rsid w:val="00FB3564"/>
    <w:rsid w:val="00FB38F6"/>
    <w:rsid w:val="00FB3BAF"/>
    <w:rsid w:val="00FB3F12"/>
    <w:rsid w:val="00FB3FB7"/>
    <w:rsid w:val="00FB40F2"/>
    <w:rsid w:val="00FB4769"/>
    <w:rsid w:val="00FB4887"/>
    <w:rsid w:val="00FB4A10"/>
    <w:rsid w:val="00FB4B71"/>
    <w:rsid w:val="00FB4DC2"/>
    <w:rsid w:val="00FB4FBE"/>
    <w:rsid w:val="00FB5030"/>
    <w:rsid w:val="00FB5261"/>
    <w:rsid w:val="00FB5625"/>
    <w:rsid w:val="00FB5658"/>
    <w:rsid w:val="00FB62BD"/>
    <w:rsid w:val="00FB63D9"/>
    <w:rsid w:val="00FB669A"/>
    <w:rsid w:val="00FB66AC"/>
    <w:rsid w:val="00FB66DA"/>
    <w:rsid w:val="00FB679B"/>
    <w:rsid w:val="00FB6BE5"/>
    <w:rsid w:val="00FB6C43"/>
    <w:rsid w:val="00FB6D5E"/>
    <w:rsid w:val="00FB72CF"/>
    <w:rsid w:val="00FB73F8"/>
    <w:rsid w:val="00FB7494"/>
    <w:rsid w:val="00FB7691"/>
    <w:rsid w:val="00FB780E"/>
    <w:rsid w:val="00FB7969"/>
    <w:rsid w:val="00FB7D86"/>
    <w:rsid w:val="00FC00BB"/>
    <w:rsid w:val="00FC0170"/>
    <w:rsid w:val="00FC1296"/>
    <w:rsid w:val="00FC1877"/>
    <w:rsid w:val="00FC1B44"/>
    <w:rsid w:val="00FC1BA6"/>
    <w:rsid w:val="00FC1D54"/>
    <w:rsid w:val="00FC1F13"/>
    <w:rsid w:val="00FC1F7B"/>
    <w:rsid w:val="00FC2816"/>
    <w:rsid w:val="00FC2F0E"/>
    <w:rsid w:val="00FC3160"/>
    <w:rsid w:val="00FC34FB"/>
    <w:rsid w:val="00FC35F2"/>
    <w:rsid w:val="00FC3A73"/>
    <w:rsid w:val="00FC3FCC"/>
    <w:rsid w:val="00FC4655"/>
    <w:rsid w:val="00FC4A4F"/>
    <w:rsid w:val="00FC53B3"/>
    <w:rsid w:val="00FC57D2"/>
    <w:rsid w:val="00FC586B"/>
    <w:rsid w:val="00FC588F"/>
    <w:rsid w:val="00FC5891"/>
    <w:rsid w:val="00FC5D6E"/>
    <w:rsid w:val="00FC6C83"/>
    <w:rsid w:val="00FC6D64"/>
    <w:rsid w:val="00FC6E96"/>
    <w:rsid w:val="00FC6F30"/>
    <w:rsid w:val="00FC7088"/>
    <w:rsid w:val="00FC7455"/>
    <w:rsid w:val="00FC7520"/>
    <w:rsid w:val="00FC7669"/>
    <w:rsid w:val="00FC7876"/>
    <w:rsid w:val="00FC7BCF"/>
    <w:rsid w:val="00FC7C37"/>
    <w:rsid w:val="00FC7DF3"/>
    <w:rsid w:val="00FC7E08"/>
    <w:rsid w:val="00FC7F03"/>
    <w:rsid w:val="00FD00FD"/>
    <w:rsid w:val="00FD05FB"/>
    <w:rsid w:val="00FD0836"/>
    <w:rsid w:val="00FD1074"/>
    <w:rsid w:val="00FD11AF"/>
    <w:rsid w:val="00FD135E"/>
    <w:rsid w:val="00FD1C3B"/>
    <w:rsid w:val="00FD1D57"/>
    <w:rsid w:val="00FD1D62"/>
    <w:rsid w:val="00FD1ECF"/>
    <w:rsid w:val="00FD1EDE"/>
    <w:rsid w:val="00FD201F"/>
    <w:rsid w:val="00FD21C7"/>
    <w:rsid w:val="00FD2231"/>
    <w:rsid w:val="00FD22B5"/>
    <w:rsid w:val="00FD23F5"/>
    <w:rsid w:val="00FD294C"/>
    <w:rsid w:val="00FD2C03"/>
    <w:rsid w:val="00FD2C6D"/>
    <w:rsid w:val="00FD2F8C"/>
    <w:rsid w:val="00FD31E8"/>
    <w:rsid w:val="00FD335A"/>
    <w:rsid w:val="00FD347A"/>
    <w:rsid w:val="00FD3758"/>
    <w:rsid w:val="00FD3E07"/>
    <w:rsid w:val="00FD427E"/>
    <w:rsid w:val="00FD4BEE"/>
    <w:rsid w:val="00FD4D43"/>
    <w:rsid w:val="00FD4E9E"/>
    <w:rsid w:val="00FD50F4"/>
    <w:rsid w:val="00FD52E9"/>
    <w:rsid w:val="00FD550F"/>
    <w:rsid w:val="00FD59E4"/>
    <w:rsid w:val="00FD5BEF"/>
    <w:rsid w:val="00FD5DD3"/>
    <w:rsid w:val="00FD5EAA"/>
    <w:rsid w:val="00FD6120"/>
    <w:rsid w:val="00FD6217"/>
    <w:rsid w:val="00FD62BB"/>
    <w:rsid w:val="00FD6F82"/>
    <w:rsid w:val="00FD70AD"/>
    <w:rsid w:val="00FD70DB"/>
    <w:rsid w:val="00FD743E"/>
    <w:rsid w:val="00FD759F"/>
    <w:rsid w:val="00FD7E6F"/>
    <w:rsid w:val="00FD7E95"/>
    <w:rsid w:val="00FD7FB5"/>
    <w:rsid w:val="00FE063D"/>
    <w:rsid w:val="00FE06C3"/>
    <w:rsid w:val="00FE09F5"/>
    <w:rsid w:val="00FE0E42"/>
    <w:rsid w:val="00FE16FF"/>
    <w:rsid w:val="00FE1785"/>
    <w:rsid w:val="00FE17AD"/>
    <w:rsid w:val="00FE185C"/>
    <w:rsid w:val="00FE1945"/>
    <w:rsid w:val="00FE1948"/>
    <w:rsid w:val="00FE1D18"/>
    <w:rsid w:val="00FE1DF8"/>
    <w:rsid w:val="00FE1EF2"/>
    <w:rsid w:val="00FE2280"/>
    <w:rsid w:val="00FE27D8"/>
    <w:rsid w:val="00FE30BF"/>
    <w:rsid w:val="00FE3234"/>
    <w:rsid w:val="00FE324C"/>
    <w:rsid w:val="00FE3912"/>
    <w:rsid w:val="00FE3A47"/>
    <w:rsid w:val="00FE3B04"/>
    <w:rsid w:val="00FE412F"/>
    <w:rsid w:val="00FE43F2"/>
    <w:rsid w:val="00FE46B3"/>
    <w:rsid w:val="00FE47F3"/>
    <w:rsid w:val="00FE498C"/>
    <w:rsid w:val="00FE4996"/>
    <w:rsid w:val="00FE4A29"/>
    <w:rsid w:val="00FE525D"/>
    <w:rsid w:val="00FE52B4"/>
    <w:rsid w:val="00FE5415"/>
    <w:rsid w:val="00FE5832"/>
    <w:rsid w:val="00FE5DB6"/>
    <w:rsid w:val="00FE5E25"/>
    <w:rsid w:val="00FE5EA6"/>
    <w:rsid w:val="00FE61D5"/>
    <w:rsid w:val="00FE6260"/>
    <w:rsid w:val="00FE6B78"/>
    <w:rsid w:val="00FE6C6B"/>
    <w:rsid w:val="00FE6CBC"/>
    <w:rsid w:val="00FE75C0"/>
    <w:rsid w:val="00FE7DFB"/>
    <w:rsid w:val="00FE7FF1"/>
    <w:rsid w:val="00FF01A9"/>
    <w:rsid w:val="00FF0D26"/>
    <w:rsid w:val="00FF0EF4"/>
    <w:rsid w:val="00FF1376"/>
    <w:rsid w:val="00FF1821"/>
    <w:rsid w:val="00FF1871"/>
    <w:rsid w:val="00FF1C40"/>
    <w:rsid w:val="00FF1CFC"/>
    <w:rsid w:val="00FF1F7B"/>
    <w:rsid w:val="00FF2123"/>
    <w:rsid w:val="00FF249A"/>
    <w:rsid w:val="00FF27FA"/>
    <w:rsid w:val="00FF2854"/>
    <w:rsid w:val="00FF28F2"/>
    <w:rsid w:val="00FF2EB0"/>
    <w:rsid w:val="00FF3501"/>
    <w:rsid w:val="00FF3726"/>
    <w:rsid w:val="00FF3C4A"/>
    <w:rsid w:val="00FF3D3B"/>
    <w:rsid w:val="00FF3DC4"/>
    <w:rsid w:val="00FF3F21"/>
    <w:rsid w:val="00FF4148"/>
    <w:rsid w:val="00FF41CF"/>
    <w:rsid w:val="00FF48B7"/>
    <w:rsid w:val="00FF4DB4"/>
    <w:rsid w:val="00FF4F55"/>
    <w:rsid w:val="00FF5041"/>
    <w:rsid w:val="00FF56BB"/>
    <w:rsid w:val="00FF58BE"/>
    <w:rsid w:val="00FF6087"/>
    <w:rsid w:val="00FF610A"/>
    <w:rsid w:val="00FF65D3"/>
    <w:rsid w:val="00FF6A1E"/>
    <w:rsid w:val="00FF6C89"/>
    <w:rsid w:val="00FF7720"/>
    <w:rsid w:val="00FF7D10"/>
    <w:rsid w:val="00FF7D4F"/>
    <w:rsid w:val="00FF7DD2"/>
    <w:rsid w:val="00FF7F2E"/>
    <w:rsid w:val="06517048"/>
    <w:rsid w:val="10F518E0"/>
    <w:rsid w:val="27D7152B"/>
    <w:rsid w:val="28944CB6"/>
    <w:rsid w:val="35CC6904"/>
    <w:rsid w:val="54E649AD"/>
    <w:rsid w:val="73D72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1DC088E-71BD-4EF5-8E9F-2865ABAE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0ACF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0"/>
    <w:next w:val="a0"/>
    <w:qFormat/>
    <w:rsid w:val="00C90ACF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0"/>
    <w:next w:val="a0"/>
    <w:link w:val="2Char"/>
    <w:qFormat/>
    <w:rsid w:val="00C90ACF"/>
    <w:pPr>
      <w:keepNext/>
      <w:keepLines/>
      <w:spacing w:before="260" w:after="260" w:line="408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C90ACF"/>
    <w:pPr>
      <w:keepNext/>
      <w:keepLines/>
      <w:numPr>
        <w:ilvl w:val="2"/>
        <w:numId w:val="1"/>
      </w:numPr>
      <w:tabs>
        <w:tab w:val="left" w:pos="432"/>
      </w:tabs>
      <w:spacing w:before="260" w:after="260" w:line="408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rsid w:val="00C90ACF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qFormat/>
    <w:rsid w:val="00C90ACF"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C90ACF"/>
    <w:pPr>
      <w:keepNext/>
      <w:keepLines/>
      <w:tabs>
        <w:tab w:val="left" w:pos="1152"/>
      </w:tabs>
      <w:spacing w:before="240" w:after="64" w:line="312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rsid w:val="00C90ACF"/>
    <w:pPr>
      <w:keepNext/>
      <w:keepLines/>
      <w:tabs>
        <w:tab w:val="left" w:pos="1296"/>
      </w:tabs>
      <w:spacing w:before="240" w:after="64" w:line="312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C90ACF"/>
    <w:pPr>
      <w:keepNext/>
      <w:keepLines/>
      <w:tabs>
        <w:tab w:val="left" w:pos="1440"/>
      </w:tabs>
      <w:spacing w:before="240" w:after="64" w:line="312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C90ACF"/>
    <w:pPr>
      <w:keepNext/>
      <w:keepLines/>
      <w:tabs>
        <w:tab w:val="left" w:pos="1584"/>
      </w:tabs>
      <w:spacing w:before="240" w:after="64" w:line="312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10"/>
    <w:next w:val="10"/>
    <w:qFormat/>
    <w:rsid w:val="00C90ACF"/>
    <w:rPr>
      <w:b/>
    </w:rPr>
  </w:style>
  <w:style w:type="paragraph" w:customStyle="1" w:styleId="10">
    <w:name w:val="批注文字1"/>
    <w:basedOn w:val="a0"/>
    <w:qFormat/>
    <w:rsid w:val="00C90ACF"/>
    <w:pPr>
      <w:suppressAutoHyphens w:val="0"/>
      <w:spacing w:line="400" w:lineRule="exact"/>
      <w:jc w:val="left"/>
    </w:pPr>
    <w:rPr>
      <w:sz w:val="24"/>
      <w:szCs w:val="20"/>
    </w:rPr>
  </w:style>
  <w:style w:type="paragraph" w:styleId="70">
    <w:name w:val="toc 7"/>
    <w:basedOn w:val="a0"/>
    <w:next w:val="a0"/>
    <w:uiPriority w:val="39"/>
    <w:qFormat/>
    <w:rsid w:val="00C90ACF"/>
    <w:pPr>
      <w:ind w:left="2520"/>
    </w:pPr>
  </w:style>
  <w:style w:type="paragraph" w:styleId="a5">
    <w:name w:val="Body Text First Indent"/>
    <w:basedOn w:val="a0"/>
    <w:qFormat/>
    <w:rsid w:val="00C90ACF"/>
    <w:pPr>
      <w:suppressAutoHyphens w:val="0"/>
      <w:spacing w:line="360" w:lineRule="auto"/>
      <w:ind w:firstLine="425"/>
    </w:pPr>
    <w:rPr>
      <w:szCs w:val="20"/>
    </w:rPr>
  </w:style>
  <w:style w:type="paragraph" w:styleId="a6">
    <w:name w:val="Normal Indent"/>
    <w:basedOn w:val="a0"/>
    <w:qFormat/>
    <w:rsid w:val="00C90ACF"/>
    <w:pPr>
      <w:suppressAutoHyphens w:val="0"/>
      <w:ind w:firstLineChars="200" w:firstLine="420"/>
      <w:jc w:val="left"/>
    </w:pPr>
    <w:rPr>
      <w:rFonts w:ascii="Arial" w:hAnsi="Arial"/>
      <w:kern w:val="2"/>
      <w:lang w:eastAsia="zh-CN"/>
    </w:rPr>
  </w:style>
  <w:style w:type="paragraph" w:styleId="a7">
    <w:name w:val="caption"/>
    <w:basedOn w:val="a0"/>
    <w:next w:val="a0"/>
    <w:qFormat/>
    <w:rsid w:val="00C90ACF"/>
    <w:pPr>
      <w:suppressAutoHyphens w:val="0"/>
    </w:pPr>
    <w:rPr>
      <w:rFonts w:ascii="Cambria" w:eastAsia="黑体" w:hAnsi="Cambria"/>
      <w:kern w:val="2"/>
      <w:sz w:val="20"/>
      <w:szCs w:val="20"/>
      <w:lang w:eastAsia="zh-CN"/>
    </w:rPr>
  </w:style>
  <w:style w:type="paragraph" w:styleId="a8">
    <w:name w:val="Document Map"/>
    <w:basedOn w:val="a0"/>
    <w:semiHidden/>
    <w:qFormat/>
    <w:rsid w:val="00C90ACF"/>
    <w:pPr>
      <w:shd w:val="clear" w:color="auto" w:fill="000080"/>
    </w:pPr>
  </w:style>
  <w:style w:type="paragraph" w:styleId="a9">
    <w:name w:val="annotation text"/>
    <w:basedOn w:val="a0"/>
    <w:semiHidden/>
    <w:qFormat/>
    <w:rsid w:val="00C90ACF"/>
    <w:pPr>
      <w:widowControl/>
      <w:suppressAutoHyphens w:val="0"/>
      <w:jc w:val="left"/>
    </w:pPr>
    <w:rPr>
      <w:rFonts w:ascii="Arial" w:hAnsi="Arial"/>
      <w:kern w:val="0"/>
      <w:sz w:val="20"/>
      <w:szCs w:val="20"/>
      <w:lang w:val="en-GB" w:eastAsia="zh-CN"/>
    </w:rPr>
  </w:style>
  <w:style w:type="paragraph" w:styleId="aa">
    <w:name w:val="Body Text"/>
    <w:basedOn w:val="a0"/>
    <w:qFormat/>
    <w:rsid w:val="00C90ACF"/>
    <w:pPr>
      <w:spacing w:after="120"/>
    </w:pPr>
  </w:style>
  <w:style w:type="paragraph" w:styleId="ab">
    <w:name w:val="Body Text Indent"/>
    <w:basedOn w:val="a0"/>
    <w:qFormat/>
    <w:rsid w:val="00C90ACF"/>
    <w:pPr>
      <w:ind w:firstLine="540"/>
    </w:pPr>
    <w:rPr>
      <w:sz w:val="24"/>
    </w:rPr>
  </w:style>
  <w:style w:type="paragraph" w:styleId="50">
    <w:name w:val="toc 5"/>
    <w:basedOn w:val="a0"/>
    <w:next w:val="a0"/>
    <w:uiPriority w:val="39"/>
    <w:qFormat/>
    <w:rsid w:val="00C90ACF"/>
    <w:pPr>
      <w:ind w:left="1680"/>
    </w:pPr>
  </w:style>
  <w:style w:type="paragraph" w:styleId="30">
    <w:name w:val="toc 3"/>
    <w:basedOn w:val="a0"/>
    <w:next w:val="a0"/>
    <w:uiPriority w:val="39"/>
    <w:qFormat/>
    <w:rsid w:val="00C90ACF"/>
    <w:pPr>
      <w:ind w:left="840"/>
    </w:pPr>
  </w:style>
  <w:style w:type="paragraph" w:styleId="ac">
    <w:name w:val="Plain Text"/>
    <w:basedOn w:val="a0"/>
    <w:qFormat/>
    <w:rsid w:val="00C90ACF"/>
    <w:pPr>
      <w:suppressAutoHyphens w:val="0"/>
    </w:pPr>
    <w:rPr>
      <w:rFonts w:ascii="宋体" w:hAnsi="Courier New" w:cs="Courier New"/>
      <w:kern w:val="2"/>
      <w:szCs w:val="21"/>
      <w:lang w:eastAsia="zh-CN"/>
    </w:rPr>
  </w:style>
  <w:style w:type="paragraph" w:styleId="80">
    <w:name w:val="toc 8"/>
    <w:basedOn w:val="a0"/>
    <w:next w:val="a0"/>
    <w:uiPriority w:val="39"/>
    <w:qFormat/>
    <w:rsid w:val="00C90ACF"/>
    <w:pPr>
      <w:ind w:left="2940"/>
    </w:pPr>
  </w:style>
  <w:style w:type="paragraph" w:styleId="a">
    <w:name w:val="Date"/>
    <w:basedOn w:val="a0"/>
    <w:next w:val="a0"/>
    <w:qFormat/>
    <w:rsid w:val="00C90ACF"/>
    <w:pPr>
      <w:numPr>
        <w:numId w:val="2"/>
      </w:numPr>
      <w:tabs>
        <w:tab w:val="clear" w:pos="520"/>
      </w:tabs>
      <w:suppressAutoHyphens w:val="0"/>
      <w:spacing w:line="400" w:lineRule="exact"/>
      <w:ind w:leftChars="2500" w:left="100" w:firstLine="0"/>
    </w:pPr>
    <w:rPr>
      <w:kern w:val="2"/>
      <w:sz w:val="24"/>
      <w:szCs w:val="20"/>
      <w:lang w:eastAsia="ja-JP"/>
    </w:rPr>
  </w:style>
  <w:style w:type="paragraph" w:styleId="20">
    <w:name w:val="Body Text Indent 2"/>
    <w:basedOn w:val="a0"/>
    <w:qFormat/>
    <w:rsid w:val="00C90ACF"/>
    <w:pPr>
      <w:tabs>
        <w:tab w:val="left" w:pos="300"/>
        <w:tab w:val="left" w:pos="600"/>
        <w:tab w:val="left" w:pos="900"/>
        <w:tab w:val="left" w:pos="1200"/>
        <w:tab w:val="left" w:pos="1500"/>
        <w:tab w:val="left" w:pos="1800"/>
        <w:tab w:val="left" w:pos="2100"/>
        <w:tab w:val="left" w:pos="2400"/>
        <w:tab w:val="left" w:pos="2700"/>
        <w:tab w:val="left" w:pos="3000"/>
        <w:tab w:val="left" w:pos="3300"/>
        <w:tab w:val="left" w:pos="3600"/>
        <w:tab w:val="left" w:pos="3900"/>
        <w:tab w:val="left" w:pos="4200"/>
        <w:tab w:val="left" w:pos="4500"/>
        <w:tab w:val="left" w:pos="4800"/>
        <w:tab w:val="left" w:pos="5100"/>
        <w:tab w:val="left" w:pos="5400"/>
        <w:tab w:val="left" w:pos="5700"/>
        <w:tab w:val="left" w:pos="6000"/>
      </w:tabs>
      <w:suppressAutoHyphens w:val="0"/>
      <w:autoSpaceDE w:val="0"/>
      <w:autoSpaceDN w:val="0"/>
      <w:adjustRightInd w:val="0"/>
      <w:ind w:firstLineChars="700" w:firstLine="1470"/>
      <w:jc w:val="left"/>
    </w:pPr>
    <w:rPr>
      <w:rFonts w:ascii="宋体" w:hAnsi="Arial"/>
      <w:kern w:val="0"/>
      <w:szCs w:val="18"/>
      <w:lang w:val="en-GB" w:eastAsia="zh-CN"/>
    </w:rPr>
  </w:style>
  <w:style w:type="paragraph" w:styleId="ad">
    <w:name w:val="Balloon Text"/>
    <w:basedOn w:val="a0"/>
    <w:qFormat/>
    <w:rsid w:val="00C90ACF"/>
    <w:pPr>
      <w:suppressAutoHyphens w:val="0"/>
      <w:spacing w:line="400" w:lineRule="exact"/>
    </w:pPr>
    <w:rPr>
      <w:sz w:val="18"/>
      <w:szCs w:val="20"/>
    </w:rPr>
  </w:style>
  <w:style w:type="paragraph" w:styleId="ae">
    <w:name w:val="footer"/>
    <w:basedOn w:val="a0"/>
    <w:qFormat/>
    <w:rsid w:val="00C90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0"/>
    <w:link w:val="Char"/>
    <w:qFormat/>
    <w:rsid w:val="00C90ACF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qFormat/>
    <w:rsid w:val="00C90ACF"/>
  </w:style>
  <w:style w:type="paragraph" w:styleId="40">
    <w:name w:val="toc 4"/>
    <w:basedOn w:val="a0"/>
    <w:next w:val="a0"/>
    <w:uiPriority w:val="39"/>
    <w:qFormat/>
    <w:rsid w:val="00C90ACF"/>
    <w:pPr>
      <w:ind w:left="1260"/>
    </w:pPr>
  </w:style>
  <w:style w:type="paragraph" w:styleId="af0">
    <w:name w:val="Subtitle"/>
    <w:basedOn w:val="a0"/>
    <w:next w:val="a0"/>
    <w:link w:val="Char0"/>
    <w:qFormat/>
    <w:rsid w:val="00C90AC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1">
    <w:name w:val="List"/>
    <w:basedOn w:val="aa"/>
    <w:qFormat/>
    <w:rsid w:val="00C90ACF"/>
    <w:rPr>
      <w:rFonts w:cs="Tahoma"/>
    </w:rPr>
  </w:style>
  <w:style w:type="paragraph" w:styleId="af2">
    <w:name w:val="footnote text"/>
    <w:basedOn w:val="a0"/>
    <w:semiHidden/>
    <w:qFormat/>
    <w:rsid w:val="00C90ACF"/>
    <w:pPr>
      <w:suppressAutoHyphens w:val="0"/>
      <w:snapToGrid w:val="0"/>
      <w:spacing w:line="400" w:lineRule="exact"/>
      <w:jc w:val="left"/>
    </w:pPr>
    <w:rPr>
      <w:sz w:val="18"/>
      <w:szCs w:val="18"/>
    </w:rPr>
  </w:style>
  <w:style w:type="paragraph" w:styleId="60">
    <w:name w:val="toc 6"/>
    <w:basedOn w:val="a0"/>
    <w:next w:val="a0"/>
    <w:uiPriority w:val="39"/>
    <w:qFormat/>
    <w:rsid w:val="00C90ACF"/>
    <w:pPr>
      <w:ind w:left="2100"/>
    </w:pPr>
  </w:style>
  <w:style w:type="paragraph" w:styleId="31">
    <w:name w:val="Body Text Indent 3"/>
    <w:basedOn w:val="a0"/>
    <w:qFormat/>
    <w:rsid w:val="00C90ACF"/>
    <w:pPr>
      <w:suppressAutoHyphens w:val="0"/>
      <w:autoSpaceDE w:val="0"/>
      <w:autoSpaceDN w:val="0"/>
      <w:adjustRightInd w:val="0"/>
      <w:ind w:firstLineChars="200" w:firstLine="1440"/>
    </w:pPr>
    <w:rPr>
      <w:rFonts w:ascii="Arial" w:eastAsia="黑体" w:hAnsi="Arial"/>
      <w:kern w:val="2"/>
      <w:sz w:val="72"/>
      <w:lang w:eastAsia="zh-CN"/>
    </w:rPr>
  </w:style>
  <w:style w:type="paragraph" w:styleId="90">
    <w:name w:val="index 9"/>
    <w:basedOn w:val="a0"/>
    <w:next w:val="a0"/>
    <w:semiHidden/>
    <w:qFormat/>
    <w:rsid w:val="00C90ACF"/>
    <w:pPr>
      <w:suppressAutoHyphens w:val="0"/>
      <w:ind w:leftChars="1600" w:left="1600" w:firstLineChars="200" w:firstLine="200"/>
      <w:jc w:val="left"/>
    </w:pPr>
    <w:rPr>
      <w:rFonts w:ascii="Arial" w:hAnsi="Arial"/>
      <w:kern w:val="2"/>
      <w:lang w:eastAsia="zh-CN"/>
    </w:rPr>
  </w:style>
  <w:style w:type="paragraph" w:styleId="af3">
    <w:name w:val="table of figures"/>
    <w:basedOn w:val="a0"/>
    <w:next w:val="a0"/>
    <w:semiHidden/>
    <w:qFormat/>
    <w:rsid w:val="00C90ACF"/>
    <w:pPr>
      <w:suppressAutoHyphens w:val="0"/>
      <w:ind w:leftChars="200" w:left="840" w:hangingChars="200" w:hanging="420"/>
      <w:jc w:val="left"/>
    </w:pPr>
    <w:rPr>
      <w:rFonts w:ascii="Arial" w:hAnsi="Arial"/>
      <w:kern w:val="2"/>
      <w:lang w:eastAsia="zh-CN"/>
    </w:rPr>
  </w:style>
  <w:style w:type="paragraph" w:styleId="21">
    <w:name w:val="toc 2"/>
    <w:basedOn w:val="a0"/>
    <w:next w:val="a0"/>
    <w:uiPriority w:val="39"/>
    <w:qFormat/>
    <w:rsid w:val="00C90ACF"/>
    <w:pPr>
      <w:ind w:left="420"/>
    </w:pPr>
  </w:style>
  <w:style w:type="paragraph" w:styleId="91">
    <w:name w:val="toc 9"/>
    <w:basedOn w:val="a0"/>
    <w:next w:val="a0"/>
    <w:uiPriority w:val="39"/>
    <w:qFormat/>
    <w:rsid w:val="00C90ACF"/>
    <w:pPr>
      <w:ind w:left="3360"/>
    </w:pPr>
  </w:style>
  <w:style w:type="paragraph" w:styleId="HTML">
    <w:name w:val="HTML Preformatted"/>
    <w:basedOn w:val="a0"/>
    <w:link w:val="HTMLChar"/>
    <w:uiPriority w:val="99"/>
    <w:qFormat/>
    <w:rsid w:val="00C90A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330" w:lineRule="atLeast"/>
      <w:jc w:val="left"/>
    </w:pPr>
    <w:rPr>
      <w:rFonts w:ascii="Arial" w:hAnsi="Arial" w:cs="Arial"/>
      <w:szCs w:val="21"/>
    </w:rPr>
  </w:style>
  <w:style w:type="paragraph" w:styleId="af4">
    <w:name w:val="Normal (Web)"/>
    <w:basedOn w:val="a0"/>
    <w:qFormat/>
    <w:rsid w:val="00C90ACF"/>
    <w:pPr>
      <w:widowControl/>
      <w:spacing w:before="280" w:after="280"/>
      <w:jc w:val="left"/>
    </w:pPr>
    <w:rPr>
      <w:rFonts w:ascii="Arial Unicode MS" w:eastAsia="Arial Unicode MS" w:hAnsi="Arial Unicode MS"/>
      <w:sz w:val="24"/>
    </w:rPr>
  </w:style>
  <w:style w:type="paragraph" w:styleId="12">
    <w:name w:val="index 1"/>
    <w:basedOn w:val="a0"/>
    <w:next w:val="a0"/>
    <w:semiHidden/>
    <w:qFormat/>
    <w:rsid w:val="00C90ACF"/>
    <w:pPr>
      <w:suppressAutoHyphens w:val="0"/>
      <w:ind w:firstLineChars="200" w:firstLine="200"/>
      <w:jc w:val="left"/>
    </w:pPr>
    <w:rPr>
      <w:rFonts w:ascii="Arial" w:hAnsi="Arial"/>
      <w:kern w:val="2"/>
      <w:lang w:eastAsia="zh-CN"/>
    </w:rPr>
  </w:style>
  <w:style w:type="paragraph" w:styleId="af5">
    <w:name w:val="Title"/>
    <w:basedOn w:val="a0"/>
    <w:qFormat/>
    <w:rsid w:val="00C90ACF"/>
    <w:pPr>
      <w:suppressAutoHyphens w:val="0"/>
      <w:spacing w:before="240" w:after="60"/>
      <w:ind w:firstLineChars="200" w:firstLine="200"/>
      <w:jc w:val="left"/>
      <w:outlineLvl w:val="0"/>
    </w:pPr>
    <w:rPr>
      <w:rFonts w:ascii="Arial" w:hAnsi="Arial" w:cs="Arial"/>
      <w:b/>
      <w:bCs/>
      <w:kern w:val="2"/>
      <w:sz w:val="24"/>
      <w:szCs w:val="32"/>
      <w:lang w:eastAsia="zh-CN"/>
    </w:rPr>
  </w:style>
  <w:style w:type="character" w:styleId="af6">
    <w:name w:val="Strong"/>
    <w:qFormat/>
    <w:rsid w:val="00C90ACF"/>
    <w:rPr>
      <w:b/>
      <w:bCs/>
    </w:rPr>
  </w:style>
  <w:style w:type="character" w:styleId="af7">
    <w:name w:val="page number"/>
    <w:basedOn w:val="22"/>
    <w:qFormat/>
    <w:rsid w:val="00C90ACF"/>
  </w:style>
  <w:style w:type="character" w:customStyle="1" w:styleId="22">
    <w:name w:val="默认段落字体2"/>
    <w:qFormat/>
    <w:rsid w:val="00C90ACF"/>
  </w:style>
  <w:style w:type="character" w:styleId="af8">
    <w:name w:val="FollowedHyperlink"/>
    <w:qFormat/>
    <w:rsid w:val="00C90ACF"/>
    <w:rPr>
      <w:color w:val="800000"/>
      <w:u w:val="single"/>
    </w:rPr>
  </w:style>
  <w:style w:type="character" w:styleId="af9">
    <w:name w:val="Hyperlink"/>
    <w:uiPriority w:val="99"/>
    <w:qFormat/>
    <w:rsid w:val="00C90ACF"/>
    <w:rPr>
      <w:color w:val="0000FF"/>
      <w:u w:val="single"/>
    </w:rPr>
  </w:style>
  <w:style w:type="character" w:styleId="afa">
    <w:name w:val="annotation reference"/>
    <w:qFormat/>
    <w:rsid w:val="00C90ACF"/>
    <w:rPr>
      <w:sz w:val="21"/>
      <w:szCs w:val="21"/>
    </w:rPr>
  </w:style>
  <w:style w:type="table" w:styleId="afb">
    <w:name w:val="Table Grid"/>
    <w:basedOn w:val="a2"/>
    <w:uiPriority w:val="59"/>
    <w:qFormat/>
    <w:rsid w:val="00C90ACF"/>
    <w:pPr>
      <w:widowControl w:val="0"/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3z0">
    <w:name w:val="WW8Num3z0"/>
    <w:qFormat/>
    <w:rsid w:val="00C90ACF"/>
    <w:rPr>
      <w:rFonts w:ascii="Wingdings" w:hAnsi="Wingdings"/>
    </w:rPr>
  </w:style>
  <w:style w:type="character" w:customStyle="1" w:styleId="WW8Num8z0">
    <w:name w:val="WW8Num8z0"/>
    <w:qFormat/>
    <w:rsid w:val="00C90ACF"/>
    <w:rPr>
      <w:rFonts w:ascii="Wingdings" w:hAnsi="Wingdings"/>
      <w:color w:val="000000"/>
    </w:rPr>
  </w:style>
  <w:style w:type="character" w:customStyle="1" w:styleId="WW8Num8z2">
    <w:name w:val="WW8Num8z2"/>
    <w:qFormat/>
    <w:rsid w:val="00C90ACF"/>
    <w:rPr>
      <w:rFonts w:ascii="Wingdings" w:hAnsi="Wingdings"/>
    </w:rPr>
  </w:style>
  <w:style w:type="character" w:customStyle="1" w:styleId="WW8Num9z0">
    <w:name w:val="WW8Num9z0"/>
    <w:qFormat/>
    <w:rsid w:val="00C90ACF"/>
    <w:rPr>
      <w:rFonts w:ascii="Wingdings" w:hAnsi="Wingdings"/>
    </w:rPr>
  </w:style>
  <w:style w:type="character" w:customStyle="1" w:styleId="WW8Num9z1">
    <w:name w:val="WW8Num9z1"/>
    <w:qFormat/>
    <w:rsid w:val="00C90ACF"/>
    <w:rPr>
      <w:rFonts w:ascii="Wingdings" w:hAnsi="Wingdings"/>
    </w:rPr>
  </w:style>
  <w:style w:type="character" w:customStyle="1" w:styleId="WW8Num15z0">
    <w:name w:val="WW8Num15z0"/>
    <w:qFormat/>
    <w:rsid w:val="00C90ACF"/>
    <w:rPr>
      <w:rFonts w:ascii="Wingdings" w:hAnsi="Wingdings"/>
      <w:color w:val="000000"/>
    </w:rPr>
  </w:style>
  <w:style w:type="character" w:customStyle="1" w:styleId="WW8Num15z2">
    <w:name w:val="WW8Num15z2"/>
    <w:qFormat/>
    <w:rsid w:val="00C90ACF"/>
    <w:rPr>
      <w:rFonts w:ascii="Wingdings" w:hAnsi="Wingdings"/>
    </w:rPr>
  </w:style>
  <w:style w:type="character" w:customStyle="1" w:styleId="WW8Num22z0">
    <w:name w:val="WW8Num22z0"/>
    <w:qFormat/>
    <w:rsid w:val="00C90ACF"/>
    <w:rPr>
      <w:rFonts w:ascii="Wingdings" w:hAnsi="Wingdings"/>
    </w:rPr>
  </w:style>
  <w:style w:type="character" w:customStyle="1" w:styleId="WW8Num22z2">
    <w:name w:val="WW8Num22z2"/>
    <w:qFormat/>
    <w:rsid w:val="00C90ACF"/>
    <w:rPr>
      <w:rFonts w:ascii="Wingdings" w:hAnsi="Wingdings"/>
    </w:rPr>
  </w:style>
  <w:style w:type="character" w:customStyle="1" w:styleId="WW8Num29z0">
    <w:name w:val="WW8Num29z0"/>
    <w:qFormat/>
    <w:rsid w:val="00C90ACF"/>
    <w:rPr>
      <w:rFonts w:ascii="Wingdings" w:hAnsi="Wingdings"/>
      <w:color w:val="000000"/>
    </w:rPr>
  </w:style>
  <w:style w:type="character" w:customStyle="1" w:styleId="WW8Num29z2">
    <w:name w:val="WW8Num29z2"/>
    <w:qFormat/>
    <w:rsid w:val="00C90ACF"/>
    <w:rPr>
      <w:rFonts w:ascii="Wingdings" w:hAnsi="Wingdings"/>
    </w:rPr>
  </w:style>
  <w:style w:type="character" w:customStyle="1" w:styleId="WW8Num33z0">
    <w:name w:val="WW8Num33z0"/>
    <w:qFormat/>
    <w:rsid w:val="00C90ACF"/>
    <w:rPr>
      <w:rFonts w:ascii="Wingdings" w:hAnsi="Wingdings"/>
      <w:color w:val="000000"/>
    </w:rPr>
  </w:style>
  <w:style w:type="character" w:customStyle="1" w:styleId="WW8Num33z2">
    <w:name w:val="WW8Num33z2"/>
    <w:qFormat/>
    <w:rsid w:val="00C90ACF"/>
    <w:rPr>
      <w:rFonts w:ascii="Wingdings" w:hAnsi="Wingdings"/>
    </w:rPr>
  </w:style>
  <w:style w:type="character" w:customStyle="1" w:styleId="Absatz-Standardschriftart">
    <w:name w:val="Absatz-Standardschriftart"/>
    <w:qFormat/>
    <w:rsid w:val="00C90ACF"/>
  </w:style>
  <w:style w:type="character" w:customStyle="1" w:styleId="WW-Absatz-Standardschriftart">
    <w:name w:val="WW-Absatz-Standardschriftart"/>
    <w:qFormat/>
    <w:rsid w:val="00C90ACF"/>
  </w:style>
  <w:style w:type="character" w:customStyle="1" w:styleId="WW-Absatz-Standardschriftart1">
    <w:name w:val="WW-Absatz-Standardschriftart1"/>
    <w:qFormat/>
    <w:rsid w:val="00C90ACF"/>
  </w:style>
  <w:style w:type="character" w:customStyle="1" w:styleId="WW8Num2z0">
    <w:name w:val="WW8Num2z0"/>
    <w:qFormat/>
    <w:rsid w:val="00C90ACF"/>
    <w:rPr>
      <w:rFonts w:ascii="Wingdings" w:hAnsi="Wingdings"/>
    </w:rPr>
  </w:style>
  <w:style w:type="character" w:customStyle="1" w:styleId="WW8Num10z0">
    <w:name w:val="WW8Num10z0"/>
    <w:qFormat/>
    <w:rsid w:val="00C90ACF"/>
    <w:rPr>
      <w:rFonts w:ascii="Wingdings" w:hAnsi="Wingdings"/>
      <w:color w:val="000000"/>
    </w:rPr>
  </w:style>
  <w:style w:type="character" w:customStyle="1" w:styleId="WW8Num10z2">
    <w:name w:val="WW8Num10z2"/>
    <w:qFormat/>
    <w:rsid w:val="00C90ACF"/>
    <w:rPr>
      <w:rFonts w:ascii="Wingdings" w:hAnsi="Wingdings"/>
    </w:rPr>
  </w:style>
  <w:style w:type="character" w:customStyle="1" w:styleId="WW8Num22z1">
    <w:name w:val="WW8Num22z1"/>
    <w:qFormat/>
    <w:rsid w:val="00C90ACF"/>
    <w:rPr>
      <w:rFonts w:ascii="Wingdings" w:hAnsi="Wingdings"/>
    </w:rPr>
  </w:style>
  <w:style w:type="character" w:customStyle="1" w:styleId="WW8Num28z0">
    <w:name w:val="WW8Num28z0"/>
    <w:qFormat/>
    <w:rsid w:val="00C90ACF"/>
    <w:rPr>
      <w:rFonts w:ascii="Wingdings" w:hAnsi="Wingdings"/>
      <w:color w:val="000000"/>
    </w:rPr>
  </w:style>
  <w:style w:type="character" w:customStyle="1" w:styleId="WW8Num28z2">
    <w:name w:val="WW8Num28z2"/>
    <w:qFormat/>
    <w:rsid w:val="00C90ACF"/>
    <w:rPr>
      <w:rFonts w:ascii="Wingdings" w:hAnsi="Wingdings"/>
    </w:rPr>
  </w:style>
  <w:style w:type="character" w:customStyle="1" w:styleId="WW8Num36z0">
    <w:name w:val="WW8Num36z0"/>
    <w:qFormat/>
    <w:rsid w:val="00C90ACF"/>
    <w:rPr>
      <w:rFonts w:ascii="Wingdings" w:hAnsi="Wingdings"/>
      <w:color w:val="000000"/>
    </w:rPr>
  </w:style>
  <w:style w:type="character" w:customStyle="1" w:styleId="WW8Num36z2">
    <w:name w:val="WW8Num36z2"/>
    <w:qFormat/>
    <w:rsid w:val="00C90ACF"/>
    <w:rPr>
      <w:rFonts w:ascii="Wingdings" w:hAnsi="Wingdings"/>
    </w:rPr>
  </w:style>
  <w:style w:type="character" w:customStyle="1" w:styleId="WW8Num42z0">
    <w:name w:val="WW8Num42z0"/>
    <w:qFormat/>
    <w:rsid w:val="00C90ACF"/>
    <w:rPr>
      <w:rFonts w:ascii="Wingdings" w:hAnsi="Wingdings"/>
      <w:color w:val="000000"/>
    </w:rPr>
  </w:style>
  <w:style w:type="character" w:customStyle="1" w:styleId="WW8Num42z2">
    <w:name w:val="WW8Num42z2"/>
    <w:qFormat/>
    <w:rsid w:val="00C90ACF"/>
    <w:rPr>
      <w:rFonts w:ascii="Wingdings" w:hAnsi="Wingdings"/>
    </w:rPr>
  </w:style>
  <w:style w:type="character" w:customStyle="1" w:styleId="WW8Num45z0">
    <w:name w:val="WW8Num45z0"/>
    <w:qFormat/>
    <w:rsid w:val="00C90ACF"/>
    <w:rPr>
      <w:rFonts w:ascii="Wingdings" w:hAnsi="Wingdings"/>
      <w:color w:val="000000"/>
    </w:rPr>
  </w:style>
  <w:style w:type="character" w:customStyle="1" w:styleId="WW8Num45z2">
    <w:name w:val="WW8Num45z2"/>
    <w:qFormat/>
    <w:rsid w:val="00C90ACF"/>
    <w:rPr>
      <w:rFonts w:ascii="Wingdings" w:hAnsi="Wingdings"/>
    </w:rPr>
  </w:style>
  <w:style w:type="character" w:customStyle="1" w:styleId="WW8Num49z0">
    <w:name w:val="WW8Num49z0"/>
    <w:qFormat/>
    <w:rsid w:val="00C90ACF"/>
    <w:rPr>
      <w:rFonts w:ascii="Wingdings" w:hAnsi="Wingdings"/>
      <w:color w:val="000000"/>
    </w:rPr>
  </w:style>
  <w:style w:type="character" w:customStyle="1" w:styleId="WW8Num49z2">
    <w:name w:val="WW8Num49z2"/>
    <w:qFormat/>
    <w:rsid w:val="00C90ACF"/>
    <w:rPr>
      <w:rFonts w:ascii="Wingdings" w:hAnsi="Wingdings"/>
    </w:rPr>
  </w:style>
  <w:style w:type="character" w:customStyle="1" w:styleId="H1Char">
    <w:name w:val="H1 Char"/>
    <w:qFormat/>
    <w:rsid w:val="00C90ACF"/>
    <w:rPr>
      <w:rFonts w:eastAsia="宋体"/>
      <w:b/>
      <w:bCs/>
      <w:kern w:val="1"/>
      <w:sz w:val="44"/>
      <w:szCs w:val="44"/>
      <w:lang w:val="en-US" w:eastAsia="ar-SA" w:bidi="ar-SA"/>
    </w:rPr>
  </w:style>
  <w:style w:type="character" w:customStyle="1" w:styleId="Char1">
    <w:name w:val="正文四级标题 Char"/>
    <w:qFormat/>
    <w:rsid w:val="00C90ACF"/>
    <w:rPr>
      <w:rFonts w:ascii="Arial" w:eastAsia="黑体" w:hAnsi="Arial"/>
      <w:b/>
      <w:bCs/>
      <w:kern w:val="1"/>
      <w:sz w:val="28"/>
      <w:szCs w:val="28"/>
      <w:lang w:val="en-US" w:eastAsia="ar-SA" w:bidi="ar-SA"/>
    </w:rPr>
  </w:style>
  <w:style w:type="character" w:customStyle="1" w:styleId="WW-Absatz-Standardschriftart11">
    <w:name w:val="WW-Absatz-Standardschriftart11"/>
    <w:qFormat/>
    <w:rsid w:val="00C90ACF"/>
  </w:style>
  <w:style w:type="character" w:customStyle="1" w:styleId="WW-Absatz-Standardschriftart111">
    <w:name w:val="WW-Absatz-Standardschriftart111"/>
    <w:qFormat/>
    <w:rsid w:val="00C90ACF"/>
  </w:style>
  <w:style w:type="character" w:customStyle="1" w:styleId="WW-Absatz-Standardschriftart1111">
    <w:name w:val="WW-Absatz-Standardschriftart1111"/>
    <w:qFormat/>
    <w:rsid w:val="00C90ACF"/>
  </w:style>
  <w:style w:type="character" w:customStyle="1" w:styleId="WW-Absatz-Standardschriftart11111">
    <w:name w:val="WW-Absatz-Standardschriftart11111"/>
    <w:qFormat/>
    <w:rsid w:val="00C90ACF"/>
  </w:style>
  <w:style w:type="character" w:customStyle="1" w:styleId="WW-Absatz-Standardschriftart111111">
    <w:name w:val="WW-Absatz-Standardschriftart111111"/>
    <w:qFormat/>
    <w:rsid w:val="00C90ACF"/>
  </w:style>
  <w:style w:type="character" w:customStyle="1" w:styleId="WW-Absatz-Standardschriftart1111111">
    <w:name w:val="WW-Absatz-Standardschriftart1111111"/>
    <w:qFormat/>
    <w:rsid w:val="00C90ACF"/>
  </w:style>
  <w:style w:type="character" w:customStyle="1" w:styleId="WW-Absatz-Standardschriftart11111111">
    <w:name w:val="WW-Absatz-Standardschriftart11111111"/>
    <w:qFormat/>
    <w:rsid w:val="00C90ACF"/>
  </w:style>
  <w:style w:type="character" w:customStyle="1" w:styleId="WW-Absatz-Standardschriftart111111111">
    <w:name w:val="WW-Absatz-Standardschriftart111111111"/>
    <w:qFormat/>
    <w:rsid w:val="00C90ACF"/>
  </w:style>
  <w:style w:type="character" w:customStyle="1" w:styleId="WW-Absatz-Standardschriftart1111111111">
    <w:name w:val="WW-Absatz-Standardschriftart1111111111"/>
    <w:qFormat/>
    <w:rsid w:val="00C90ACF"/>
  </w:style>
  <w:style w:type="character" w:customStyle="1" w:styleId="WW-Absatz-Standardschriftart11111111111">
    <w:name w:val="WW-Absatz-Standardschriftart11111111111"/>
    <w:qFormat/>
    <w:rsid w:val="00C90ACF"/>
  </w:style>
  <w:style w:type="character" w:customStyle="1" w:styleId="WW-Absatz-Standardschriftart111111111111">
    <w:name w:val="WW-Absatz-Standardschriftart111111111111"/>
    <w:qFormat/>
    <w:rsid w:val="00C90ACF"/>
  </w:style>
  <w:style w:type="character" w:customStyle="1" w:styleId="WW-Absatz-Standardschriftart1111111111111">
    <w:name w:val="WW-Absatz-Standardschriftart1111111111111"/>
    <w:qFormat/>
    <w:rsid w:val="00C90ACF"/>
  </w:style>
  <w:style w:type="character" w:customStyle="1" w:styleId="WW-Absatz-Standardschriftart11111111111111">
    <w:name w:val="WW-Absatz-Standardschriftart11111111111111"/>
    <w:qFormat/>
    <w:rsid w:val="00C90ACF"/>
  </w:style>
  <w:style w:type="character" w:customStyle="1" w:styleId="WW-Absatz-Standardschriftart111111111111111">
    <w:name w:val="WW-Absatz-Standardschriftart111111111111111"/>
    <w:qFormat/>
    <w:rsid w:val="00C90ACF"/>
  </w:style>
  <w:style w:type="character" w:customStyle="1" w:styleId="WW-Absatz-Standardschriftart1111111111111111">
    <w:name w:val="WW-Absatz-Standardschriftart1111111111111111"/>
    <w:qFormat/>
    <w:rsid w:val="00C90ACF"/>
  </w:style>
  <w:style w:type="character" w:customStyle="1" w:styleId="WW-Absatz-Standardschriftart11111111111111111">
    <w:name w:val="WW-Absatz-Standardschriftart11111111111111111"/>
    <w:qFormat/>
    <w:rsid w:val="00C90ACF"/>
  </w:style>
  <w:style w:type="character" w:customStyle="1" w:styleId="WW-Absatz-Standardschriftart111111111111111111">
    <w:name w:val="WW-Absatz-Standardschriftart111111111111111111"/>
    <w:qFormat/>
    <w:rsid w:val="00C90ACF"/>
  </w:style>
  <w:style w:type="character" w:customStyle="1" w:styleId="WW-Absatz-Standardschriftart1111111111111111111">
    <w:name w:val="WW-Absatz-Standardschriftart1111111111111111111"/>
    <w:qFormat/>
    <w:rsid w:val="00C90ACF"/>
  </w:style>
  <w:style w:type="character" w:customStyle="1" w:styleId="WW8Num1z0">
    <w:name w:val="WW8Num1z0"/>
    <w:qFormat/>
    <w:rsid w:val="00C90ACF"/>
    <w:rPr>
      <w:rFonts w:ascii="Wingdings" w:hAnsi="Wingdings"/>
    </w:rPr>
  </w:style>
  <w:style w:type="character" w:customStyle="1" w:styleId="13">
    <w:name w:val="默认段落字体1"/>
    <w:qFormat/>
    <w:rsid w:val="00C90ACF"/>
  </w:style>
  <w:style w:type="character" w:customStyle="1" w:styleId="Char2">
    <w:name w:val="正文文字 Char"/>
    <w:qFormat/>
    <w:rsid w:val="00C90ACF"/>
    <w:rPr>
      <w:rFonts w:eastAsia="宋体"/>
      <w:kern w:val="1"/>
      <w:sz w:val="24"/>
      <w:szCs w:val="24"/>
      <w:lang w:val="en-US" w:eastAsia="ar-SA" w:bidi="ar-SA"/>
    </w:rPr>
  </w:style>
  <w:style w:type="character" w:customStyle="1" w:styleId="line">
    <w:name w:val="line"/>
    <w:basedOn w:val="13"/>
    <w:qFormat/>
    <w:rsid w:val="00C90ACF"/>
  </w:style>
  <w:style w:type="character" w:customStyle="1" w:styleId="l11">
    <w:name w:val="l11"/>
    <w:basedOn w:val="13"/>
    <w:qFormat/>
    <w:rsid w:val="00C90ACF"/>
  </w:style>
  <w:style w:type="character" w:customStyle="1" w:styleId="0">
    <w:name w:val="标题 0"/>
    <w:qFormat/>
    <w:rsid w:val="00C90ACF"/>
    <w:rPr>
      <w:rFonts w:ascii="Arial Narrow" w:eastAsia="黑体" w:hAnsi="Arial Narrow"/>
      <w:b/>
      <w:bCs/>
      <w:sz w:val="44"/>
    </w:rPr>
  </w:style>
  <w:style w:type="character" w:customStyle="1" w:styleId="CharChar">
    <w:name w:val="Char Char"/>
    <w:qFormat/>
    <w:rsid w:val="00C90ACF"/>
    <w:rPr>
      <w:rFonts w:eastAsia="宋体"/>
      <w:kern w:val="1"/>
      <w:sz w:val="21"/>
      <w:szCs w:val="24"/>
      <w:lang w:val="en-US" w:eastAsia="ar-SA" w:bidi="ar-SA"/>
    </w:rPr>
  </w:style>
  <w:style w:type="character" w:customStyle="1" w:styleId="word">
    <w:name w:val="word"/>
    <w:basedOn w:val="22"/>
    <w:qFormat/>
    <w:rsid w:val="00C90ACF"/>
  </w:style>
  <w:style w:type="character" w:customStyle="1" w:styleId="1Char">
    <w:name w:val="样式 标题 1 + 宋体 Char"/>
    <w:qFormat/>
    <w:rsid w:val="00C90ACF"/>
    <w:rPr>
      <w:rFonts w:ascii="宋体" w:eastAsia="宋体" w:hAnsi="宋体"/>
      <w:b/>
      <w:bCs/>
      <w:kern w:val="1"/>
      <w:sz w:val="44"/>
      <w:szCs w:val="44"/>
      <w:lang w:val="en-US" w:eastAsia="ar-SA" w:bidi="ar-SA"/>
    </w:rPr>
  </w:style>
  <w:style w:type="character" w:customStyle="1" w:styleId="14">
    <w:name w:val="批注引用1"/>
    <w:qFormat/>
    <w:rsid w:val="00C90ACF"/>
    <w:rPr>
      <w:i/>
      <w:color w:val="993366"/>
    </w:rPr>
  </w:style>
  <w:style w:type="character" w:customStyle="1" w:styleId="1CharChar">
    <w:name w:val="标题 1 Char Char"/>
    <w:qFormat/>
    <w:rsid w:val="00C90ACF"/>
    <w:rPr>
      <w:rFonts w:eastAsia="宋体"/>
      <w:b/>
      <w:kern w:val="1"/>
      <w:sz w:val="36"/>
      <w:lang w:val="en-US" w:eastAsia="ar-SA" w:bidi="ar-SA"/>
    </w:rPr>
  </w:style>
  <w:style w:type="character" w:customStyle="1" w:styleId="tx1">
    <w:name w:val="tx1"/>
    <w:qFormat/>
    <w:rsid w:val="00C90ACF"/>
    <w:rPr>
      <w:b/>
      <w:bCs/>
    </w:rPr>
  </w:style>
  <w:style w:type="character" w:customStyle="1" w:styleId="5ArialChar">
    <w:name w:val="样式 标题 5 + Arial Char"/>
    <w:qFormat/>
    <w:rsid w:val="00C90ACF"/>
    <w:rPr>
      <w:rFonts w:ascii="Arial" w:eastAsia="黑体" w:hAnsi="Arial"/>
      <w:b/>
      <w:bCs/>
      <w:kern w:val="1"/>
      <w:sz w:val="28"/>
      <w:szCs w:val="28"/>
      <w:lang w:val="en-US" w:eastAsia="ar-SA" w:bidi="ar-SA"/>
    </w:rPr>
  </w:style>
  <w:style w:type="character" w:customStyle="1" w:styleId="shorttext1">
    <w:name w:val="short_text1"/>
    <w:qFormat/>
    <w:rsid w:val="00C90ACF"/>
    <w:rPr>
      <w:sz w:val="32"/>
      <w:szCs w:val="32"/>
    </w:rPr>
  </w:style>
  <w:style w:type="character" w:customStyle="1" w:styleId="tdblacknormal2">
    <w:name w:val="td_blacknormal2"/>
    <w:qFormat/>
    <w:rsid w:val="00C90ACF"/>
    <w:rPr>
      <w:rFonts w:ascii="ˎ̥" w:hAnsi="ˎ̥"/>
      <w:b/>
      <w:bCs/>
      <w:color w:val="0F0F0F"/>
      <w:sz w:val="23"/>
      <w:szCs w:val="23"/>
    </w:rPr>
  </w:style>
  <w:style w:type="paragraph" w:customStyle="1" w:styleId="23">
    <w:name w:val="标题2"/>
    <w:basedOn w:val="a0"/>
    <w:next w:val="aa"/>
    <w:qFormat/>
    <w:rsid w:val="00C90ACF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afc">
    <w:name w:val="标签"/>
    <w:basedOn w:val="a0"/>
    <w:qFormat/>
    <w:rsid w:val="00C90ACF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fd">
    <w:name w:val="目录"/>
    <w:basedOn w:val="a0"/>
    <w:qFormat/>
    <w:rsid w:val="00C90ACF"/>
    <w:pPr>
      <w:suppressLineNumbers/>
    </w:pPr>
    <w:rPr>
      <w:rFonts w:cs="Tahoma"/>
    </w:rPr>
  </w:style>
  <w:style w:type="paragraph" w:customStyle="1" w:styleId="15">
    <w:name w:val="标题1"/>
    <w:basedOn w:val="a0"/>
    <w:next w:val="aa"/>
    <w:qFormat/>
    <w:rsid w:val="00C90ACF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4">
    <w:name w:val="正文字缩2字"/>
    <w:basedOn w:val="a0"/>
    <w:qFormat/>
    <w:rsid w:val="00C90ACF"/>
    <w:pPr>
      <w:spacing w:before="60" w:after="60" w:line="360" w:lineRule="auto"/>
      <w:ind w:left="200" w:firstLine="200"/>
      <w:textAlignment w:val="baseline"/>
    </w:pPr>
    <w:rPr>
      <w:sz w:val="24"/>
    </w:rPr>
  </w:style>
  <w:style w:type="paragraph" w:customStyle="1" w:styleId="210">
    <w:name w:val="正文文本缩进 21"/>
    <w:basedOn w:val="a0"/>
    <w:qFormat/>
    <w:rsid w:val="00C90ACF"/>
    <w:pPr>
      <w:spacing w:line="360" w:lineRule="auto"/>
      <w:ind w:firstLine="410"/>
    </w:pPr>
    <w:rPr>
      <w:sz w:val="24"/>
    </w:rPr>
  </w:style>
  <w:style w:type="paragraph" w:customStyle="1" w:styleId="16">
    <w:name w:val="正文首行缩进1"/>
    <w:basedOn w:val="aa"/>
    <w:qFormat/>
    <w:rsid w:val="00C90ACF"/>
    <w:pPr>
      <w:spacing w:line="360" w:lineRule="auto"/>
      <w:ind w:firstLine="420"/>
    </w:pPr>
    <w:rPr>
      <w:sz w:val="24"/>
      <w:szCs w:val="20"/>
    </w:rPr>
  </w:style>
  <w:style w:type="paragraph" w:customStyle="1" w:styleId="310">
    <w:name w:val="正文文本缩进 31"/>
    <w:basedOn w:val="a0"/>
    <w:qFormat/>
    <w:rsid w:val="00C90ACF"/>
    <w:pPr>
      <w:spacing w:line="360" w:lineRule="auto"/>
      <w:ind w:firstLine="480"/>
    </w:pPr>
    <w:rPr>
      <w:sz w:val="24"/>
    </w:rPr>
  </w:style>
  <w:style w:type="paragraph" w:customStyle="1" w:styleId="DefaultText">
    <w:name w:val="Default Text"/>
    <w:basedOn w:val="a0"/>
    <w:qFormat/>
    <w:rsid w:val="00C90ACF"/>
    <w:pPr>
      <w:widowControl/>
      <w:overflowPunct w:val="0"/>
      <w:autoSpaceDE w:val="0"/>
      <w:jc w:val="left"/>
      <w:textAlignment w:val="baseline"/>
    </w:pPr>
    <w:rPr>
      <w:sz w:val="24"/>
      <w:szCs w:val="20"/>
    </w:rPr>
  </w:style>
  <w:style w:type="paragraph" w:customStyle="1" w:styleId="311">
    <w:name w:val="正文文本 31"/>
    <w:basedOn w:val="a0"/>
    <w:qFormat/>
    <w:rsid w:val="00C90ACF"/>
    <w:rPr>
      <w:sz w:val="15"/>
      <w:szCs w:val="20"/>
    </w:rPr>
  </w:style>
  <w:style w:type="paragraph" w:customStyle="1" w:styleId="61">
    <w:name w:val="正文6"/>
    <w:basedOn w:val="a0"/>
    <w:qFormat/>
    <w:rsid w:val="00C90ACF"/>
    <w:pPr>
      <w:spacing w:before="60" w:after="60" w:line="360" w:lineRule="auto"/>
    </w:pPr>
    <w:rPr>
      <w:sz w:val="24"/>
    </w:rPr>
  </w:style>
  <w:style w:type="paragraph" w:customStyle="1" w:styleId="71">
    <w:name w:val="正文7"/>
    <w:basedOn w:val="61"/>
    <w:qFormat/>
    <w:rsid w:val="00C90ACF"/>
    <w:pPr>
      <w:tabs>
        <w:tab w:val="left" w:pos="420"/>
        <w:tab w:val="left" w:pos="26192"/>
      </w:tabs>
      <w:ind w:left="1120" w:hanging="432"/>
    </w:pPr>
  </w:style>
  <w:style w:type="paragraph" w:customStyle="1" w:styleId="17">
    <w:name w:val="正文1"/>
    <w:basedOn w:val="a0"/>
    <w:qFormat/>
    <w:rsid w:val="00C90ACF"/>
    <w:pPr>
      <w:spacing w:before="60" w:after="60" w:line="360" w:lineRule="auto"/>
      <w:textAlignment w:val="baseline"/>
    </w:pPr>
    <w:rPr>
      <w:sz w:val="24"/>
    </w:rPr>
  </w:style>
  <w:style w:type="paragraph" w:customStyle="1" w:styleId="41">
    <w:name w:val="正文4"/>
    <w:basedOn w:val="a0"/>
    <w:qFormat/>
    <w:rsid w:val="00C90ACF"/>
    <w:pPr>
      <w:tabs>
        <w:tab w:val="left" w:pos="987"/>
      </w:tabs>
      <w:spacing w:before="60" w:after="60" w:line="360" w:lineRule="auto"/>
      <w:ind w:left="987" w:hanging="420"/>
    </w:pPr>
    <w:rPr>
      <w:sz w:val="24"/>
    </w:rPr>
  </w:style>
  <w:style w:type="paragraph" w:customStyle="1" w:styleId="123">
    <w:name w:val="123"/>
    <w:basedOn w:val="a0"/>
    <w:qFormat/>
    <w:rsid w:val="00C90ACF"/>
    <w:rPr>
      <w:szCs w:val="20"/>
    </w:rPr>
  </w:style>
  <w:style w:type="paragraph" w:customStyle="1" w:styleId="18">
    <w:name w:val="文档结构图1"/>
    <w:basedOn w:val="a0"/>
    <w:qFormat/>
    <w:rsid w:val="00C90ACF"/>
    <w:pPr>
      <w:shd w:val="clear" w:color="auto" w:fill="000080"/>
    </w:pPr>
  </w:style>
  <w:style w:type="paragraph" w:customStyle="1" w:styleId="afe">
    <w:name w:val="文档正文"/>
    <w:basedOn w:val="a0"/>
    <w:qFormat/>
    <w:rsid w:val="00C90ACF"/>
    <w:pPr>
      <w:spacing w:line="440" w:lineRule="exact"/>
      <w:ind w:firstLine="567"/>
      <w:textAlignment w:val="baseline"/>
    </w:pPr>
    <w:rPr>
      <w:rFonts w:ascii="Arial Narrow" w:hAnsi="Arial Narrow"/>
      <w:sz w:val="24"/>
    </w:rPr>
  </w:style>
  <w:style w:type="paragraph" w:customStyle="1" w:styleId="aff">
    <w:name w:val="注意事项"/>
    <w:basedOn w:val="a0"/>
    <w:qFormat/>
    <w:rsid w:val="00C90ACF"/>
    <w:pPr>
      <w:spacing w:before="60" w:after="60" w:line="360" w:lineRule="auto"/>
      <w:ind w:firstLine="200"/>
    </w:pPr>
    <w:rPr>
      <w:b/>
      <w:bCs/>
    </w:rPr>
  </w:style>
  <w:style w:type="paragraph" w:customStyle="1" w:styleId="25">
    <w:name w:val="正文2"/>
    <w:basedOn w:val="a0"/>
    <w:qFormat/>
    <w:rsid w:val="00C90ACF"/>
    <w:pPr>
      <w:spacing w:before="60" w:after="60" w:line="360" w:lineRule="auto"/>
    </w:pPr>
    <w:rPr>
      <w:sz w:val="24"/>
    </w:rPr>
  </w:style>
  <w:style w:type="paragraph" w:customStyle="1" w:styleId="32">
    <w:name w:val="正文3"/>
    <w:basedOn w:val="a0"/>
    <w:qFormat/>
    <w:rsid w:val="00C90ACF"/>
    <w:pPr>
      <w:spacing w:before="60" w:after="60" w:line="360" w:lineRule="auto"/>
    </w:pPr>
    <w:rPr>
      <w:sz w:val="24"/>
      <w:szCs w:val="21"/>
    </w:rPr>
  </w:style>
  <w:style w:type="paragraph" w:customStyle="1" w:styleId="26">
    <w:name w:val="正文首行缩进2"/>
    <w:basedOn w:val="aa"/>
    <w:qFormat/>
    <w:rsid w:val="00C90ACF"/>
    <w:pPr>
      <w:ind w:firstLine="283"/>
    </w:pPr>
  </w:style>
  <w:style w:type="paragraph" w:customStyle="1" w:styleId="WW-">
    <w:name w:val="WW-正文缩进"/>
    <w:basedOn w:val="a0"/>
    <w:qFormat/>
    <w:rsid w:val="00C90ACF"/>
    <w:pPr>
      <w:snapToGrid w:val="0"/>
      <w:spacing w:line="360" w:lineRule="auto"/>
      <w:ind w:firstLine="420"/>
    </w:pPr>
    <w:rPr>
      <w:rFonts w:ascii="宋体" w:hAnsi="宋体"/>
      <w:color w:val="000000"/>
      <w:szCs w:val="20"/>
    </w:rPr>
  </w:style>
  <w:style w:type="paragraph" w:customStyle="1" w:styleId="aff0">
    <w:name w:val="名词"/>
    <w:basedOn w:val="WW-"/>
    <w:next w:val="WW-"/>
    <w:qFormat/>
    <w:rsid w:val="00C90ACF"/>
    <w:pPr>
      <w:snapToGrid/>
      <w:spacing w:after="120" w:line="320" w:lineRule="atLeast"/>
      <w:ind w:firstLine="0"/>
    </w:pPr>
    <w:rPr>
      <w:rFonts w:ascii="Times New Roman" w:hAnsi="Times New Roman"/>
      <w:b/>
      <w:color w:val="auto"/>
      <w:sz w:val="24"/>
    </w:rPr>
  </w:style>
  <w:style w:type="paragraph" w:customStyle="1" w:styleId="19">
    <w:name w:val="项目1"/>
    <w:basedOn w:val="WW-"/>
    <w:next w:val="WW-"/>
    <w:qFormat/>
    <w:rsid w:val="00C90ACF"/>
    <w:pPr>
      <w:spacing w:before="120" w:after="120" w:line="300" w:lineRule="auto"/>
      <w:ind w:left="473" w:firstLine="0"/>
      <w:jc w:val="left"/>
    </w:pPr>
    <w:rPr>
      <w:rFonts w:ascii="Times New Roman" w:hAnsi="Times New Roman"/>
      <w:color w:val="auto"/>
      <w:sz w:val="24"/>
    </w:rPr>
  </w:style>
  <w:style w:type="paragraph" w:customStyle="1" w:styleId="27">
    <w:name w:val="正文缩进2"/>
    <w:basedOn w:val="WW-"/>
    <w:qFormat/>
    <w:rsid w:val="00C90ACF"/>
    <w:pPr>
      <w:tabs>
        <w:tab w:val="left" w:pos="16915"/>
      </w:tabs>
      <w:spacing w:before="120" w:after="60"/>
      <w:ind w:left="665"/>
    </w:pPr>
    <w:rPr>
      <w:rFonts w:ascii="Times New Roman" w:hAnsi="Times New Roman"/>
      <w:color w:val="auto"/>
    </w:rPr>
  </w:style>
  <w:style w:type="paragraph" w:customStyle="1" w:styleId="211">
    <w:name w:val="正文文本 21"/>
    <w:basedOn w:val="a0"/>
    <w:qFormat/>
    <w:rsid w:val="00C90ACF"/>
    <w:pPr>
      <w:jc w:val="center"/>
    </w:pPr>
  </w:style>
  <w:style w:type="paragraph" w:customStyle="1" w:styleId="as">
    <w:name w:val="as"/>
    <w:basedOn w:val="a0"/>
    <w:qFormat/>
    <w:rsid w:val="00C90ACF"/>
    <w:pPr>
      <w:widowControl/>
      <w:overflowPunct w:val="0"/>
      <w:autoSpaceDE w:val="0"/>
      <w:spacing w:line="300" w:lineRule="atLeast"/>
      <w:textAlignment w:val="baseline"/>
    </w:pPr>
    <w:rPr>
      <w:rFonts w:ascii="宋体" w:hAnsi="宋体"/>
      <w:spacing w:val="5"/>
      <w:sz w:val="24"/>
      <w:szCs w:val="20"/>
    </w:rPr>
  </w:style>
  <w:style w:type="paragraph" w:customStyle="1" w:styleId="1a">
    <w:name w:val="引文目录标题1"/>
    <w:basedOn w:val="a0"/>
    <w:next w:val="a0"/>
    <w:qFormat/>
    <w:rsid w:val="00C90ACF"/>
    <w:pPr>
      <w:spacing w:before="120"/>
    </w:pPr>
    <w:rPr>
      <w:rFonts w:ascii="Arial" w:hAnsi="Arial"/>
      <w:sz w:val="24"/>
      <w:szCs w:val="20"/>
    </w:rPr>
  </w:style>
  <w:style w:type="paragraph" w:customStyle="1" w:styleId="1b">
    <w:name w:val="文本块1"/>
    <w:basedOn w:val="a0"/>
    <w:qFormat/>
    <w:rsid w:val="00C90ACF"/>
    <w:pPr>
      <w:tabs>
        <w:tab w:val="left" w:pos="6982"/>
      </w:tabs>
      <w:spacing w:line="360" w:lineRule="auto"/>
      <w:ind w:left="249" w:right="-153" w:firstLine="505"/>
    </w:pPr>
    <w:rPr>
      <w:sz w:val="24"/>
    </w:rPr>
  </w:style>
  <w:style w:type="paragraph" w:customStyle="1" w:styleId="312">
    <w:name w:val="列表项目符号 31"/>
    <w:basedOn w:val="a0"/>
    <w:qFormat/>
    <w:rsid w:val="00C90ACF"/>
    <w:pPr>
      <w:tabs>
        <w:tab w:val="left" w:pos="0"/>
      </w:tabs>
      <w:autoSpaceDE w:val="0"/>
      <w:spacing w:after="120" w:line="360" w:lineRule="atLeast"/>
      <w:ind w:left="1265"/>
      <w:jc w:val="left"/>
    </w:pPr>
    <w:rPr>
      <w:sz w:val="24"/>
      <w:szCs w:val="20"/>
    </w:rPr>
  </w:style>
  <w:style w:type="paragraph" w:customStyle="1" w:styleId="aff1">
    <w:name w:val="表格"/>
    <w:basedOn w:val="a0"/>
    <w:qFormat/>
    <w:rsid w:val="00C90ACF"/>
    <w:pPr>
      <w:keepNext/>
      <w:jc w:val="center"/>
    </w:pPr>
    <w:rPr>
      <w:sz w:val="24"/>
      <w:szCs w:val="20"/>
    </w:rPr>
  </w:style>
  <w:style w:type="paragraph" w:customStyle="1" w:styleId="1c">
    <w:name w:val="纯文本1"/>
    <w:basedOn w:val="a0"/>
    <w:qFormat/>
    <w:rsid w:val="00C90ACF"/>
    <w:rPr>
      <w:rFonts w:ascii="宋体" w:hAnsi="宋体"/>
      <w:szCs w:val="20"/>
    </w:rPr>
  </w:style>
  <w:style w:type="paragraph" w:customStyle="1" w:styleId="TableText">
    <w:name w:val="Table Text"/>
    <w:basedOn w:val="a0"/>
    <w:qFormat/>
    <w:rsid w:val="00C90ACF"/>
    <w:pPr>
      <w:widowControl/>
      <w:tabs>
        <w:tab w:val="decimal" w:pos="0"/>
      </w:tabs>
      <w:overflowPunct w:val="0"/>
      <w:autoSpaceDE w:val="0"/>
      <w:textAlignment w:val="baseline"/>
    </w:pPr>
    <w:rPr>
      <w:sz w:val="24"/>
      <w:szCs w:val="20"/>
    </w:rPr>
  </w:style>
  <w:style w:type="paragraph" w:customStyle="1" w:styleId="DefaultText1">
    <w:name w:val="Default Text:1"/>
    <w:basedOn w:val="a0"/>
    <w:qFormat/>
    <w:rsid w:val="00C90ACF"/>
    <w:pPr>
      <w:widowControl/>
      <w:jc w:val="left"/>
    </w:pPr>
    <w:rPr>
      <w:sz w:val="24"/>
      <w:szCs w:val="20"/>
    </w:rPr>
  </w:style>
  <w:style w:type="paragraph" w:customStyle="1" w:styleId="BodyText21">
    <w:name w:val="Body Text 21"/>
    <w:basedOn w:val="a0"/>
    <w:qFormat/>
    <w:rsid w:val="00C90ACF"/>
    <w:pPr>
      <w:tabs>
        <w:tab w:val="left" w:pos="785"/>
      </w:tabs>
      <w:spacing w:before="120" w:after="60" w:line="312" w:lineRule="atLeast"/>
      <w:ind w:firstLine="425"/>
      <w:textAlignment w:val="baseline"/>
    </w:pPr>
    <w:rPr>
      <w:b/>
      <w:color w:val="000000"/>
      <w:sz w:val="24"/>
      <w:szCs w:val="20"/>
      <w:lang w:val="en-GB"/>
    </w:rPr>
  </w:style>
  <w:style w:type="paragraph" w:customStyle="1" w:styleId="HeadingA">
    <w:name w:val="Heading A"/>
    <w:basedOn w:val="1"/>
    <w:qFormat/>
    <w:rsid w:val="00C90ACF"/>
    <w:pPr>
      <w:pageBreakBefore/>
      <w:widowControl/>
      <w:numPr>
        <w:numId w:val="0"/>
      </w:numPr>
      <w:overflowPunct w:val="0"/>
      <w:autoSpaceDE w:val="0"/>
      <w:spacing w:before="142" w:after="113" w:line="240" w:lineRule="auto"/>
      <w:ind w:left="652" w:hanging="652"/>
      <w:jc w:val="left"/>
      <w:textAlignment w:val="baseline"/>
    </w:pPr>
    <w:rPr>
      <w:rFonts w:ascii="Arial" w:hAnsi="Arial"/>
      <w:bCs w:val="0"/>
      <w:sz w:val="36"/>
      <w:szCs w:val="20"/>
    </w:rPr>
  </w:style>
  <w:style w:type="paragraph" w:customStyle="1" w:styleId="HeadingB">
    <w:name w:val="Heading B"/>
    <w:basedOn w:val="2"/>
    <w:qFormat/>
    <w:rsid w:val="00C90ACF"/>
    <w:pPr>
      <w:keepLines w:val="0"/>
      <w:widowControl/>
      <w:pBdr>
        <w:top w:val="single" w:sz="4" w:space="1" w:color="000000"/>
      </w:pBdr>
      <w:overflowPunct w:val="0"/>
      <w:autoSpaceDE w:val="0"/>
      <w:spacing w:before="425" w:after="113" w:line="240" w:lineRule="auto"/>
      <w:ind w:left="652" w:hanging="652"/>
      <w:jc w:val="left"/>
      <w:textAlignment w:val="baseline"/>
    </w:pPr>
    <w:rPr>
      <w:rFonts w:eastAsia="宋体"/>
      <w:bCs w:val="0"/>
      <w:sz w:val="28"/>
      <w:szCs w:val="20"/>
    </w:rPr>
  </w:style>
  <w:style w:type="paragraph" w:customStyle="1" w:styleId="33">
    <w:name w:val="样式3"/>
    <w:basedOn w:val="a0"/>
    <w:qFormat/>
    <w:rsid w:val="00C90ACF"/>
    <w:pPr>
      <w:tabs>
        <w:tab w:val="left" w:pos="432"/>
      </w:tabs>
      <w:spacing w:line="360" w:lineRule="auto"/>
      <w:ind w:left="432" w:hanging="432"/>
      <w:jc w:val="left"/>
    </w:pPr>
    <w:rPr>
      <w:b/>
      <w:sz w:val="28"/>
      <w:szCs w:val="20"/>
    </w:rPr>
  </w:style>
  <w:style w:type="paragraph" w:customStyle="1" w:styleId="1d">
    <w:name w:val="题注1"/>
    <w:basedOn w:val="a0"/>
    <w:next w:val="a0"/>
    <w:qFormat/>
    <w:rsid w:val="00C90ACF"/>
    <w:rPr>
      <w:rFonts w:ascii="Arial" w:eastAsia="黑体" w:hAnsi="Arial" w:cs="Arial"/>
      <w:sz w:val="20"/>
      <w:szCs w:val="20"/>
    </w:rPr>
  </w:style>
  <w:style w:type="paragraph" w:customStyle="1" w:styleId="1e">
    <w:name w:val="日期1"/>
    <w:basedOn w:val="a0"/>
    <w:next w:val="a0"/>
    <w:qFormat/>
    <w:rsid w:val="00C90ACF"/>
    <w:rPr>
      <w:sz w:val="24"/>
      <w:szCs w:val="20"/>
    </w:rPr>
  </w:style>
  <w:style w:type="paragraph" w:customStyle="1" w:styleId="CharCharCharCharCharCharCharChar">
    <w:name w:val="Char Char Char Char Char Char Char Char"/>
    <w:basedOn w:val="a0"/>
    <w:qFormat/>
    <w:rsid w:val="00C90ACF"/>
    <w:rPr>
      <w:rFonts w:ascii="Tahoma" w:hAnsi="Tahoma"/>
      <w:sz w:val="24"/>
      <w:szCs w:val="20"/>
    </w:rPr>
  </w:style>
  <w:style w:type="paragraph" w:customStyle="1" w:styleId="CharChar1CharCharCharCharCharCharCharCharCharCharCharCharChar1">
    <w:name w:val="Char Char1 Char Char Char Char Char Char Char Char Char Char Char Char Char1"/>
    <w:basedOn w:val="a0"/>
    <w:qFormat/>
    <w:rsid w:val="00C90ACF"/>
    <w:rPr>
      <w:rFonts w:ascii="Tahoma" w:hAnsi="Tahoma"/>
      <w:sz w:val="24"/>
      <w:szCs w:val="20"/>
    </w:rPr>
  </w:style>
  <w:style w:type="paragraph" w:customStyle="1" w:styleId="CharChar2CharChar">
    <w:name w:val="Char Char2 Char Char"/>
    <w:basedOn w:val="a0"/>
    <w:qFormat/>
    <w:rsid w:val="00C90ACF"/>
    <w:rPr>
      <w:rFonts w:ascii="Tahoma" w:hAnsi="Tahoma"/>
      <w:sz w:val="24"/>
      <w:szCs w:val="20"/>
    </w:rPr>
  </w:style>
  <w:style w:type="paragraph" w:customStyle="1" w:styleId="CharCharCharChar1CharCharCharChar1CharCharCharCharCharChar">
    <w:name w:val="Char Char Char Char1 Char Char Char Char1 Char Char Char Char Char Char"/>
    <w:basedOn w:val="a0"/>
    <w:qFormat/>
    <w:rsid w:val="00C90ACF"/>
    <w:rPr>
      <w:rFonts w:ascii="Tahoma" w:hAnsi="Tahoma"/>
      <w:sz w:val="24"/>
      <w:szCs w:val="20"/>
    </w:rPr>
  </w:style>
  <w:style w:type="paragraph" w:customStyle="1" w:styleId="Char1CharCharChar">
    <w:name w:val="Char1 Char Char Char"/>
    <w:basedOn w:val="a0"/>
    <w:qFormat/>
    <w:rsid w:val="00C90ACF"/>
    <w:pPr>
      <w:ind w:firstLine="357"/>
    </w:pPr>
    <w:rPr>
      <w:rFonts w:ascii="Tahoma" w:hAnsi="Tahoma"/>
      <w:szCs w:val="20"/>
    </w:rPr>
  </w:style>
  <w:style w:type="paragraph" w:customStyle="1" w:styleId="aff2">
    <w:name w:val="表格内容"/>
    <w:basedOn w:val="a0"/>
    <w:qFormat/>
    <w:rsid w:val="00C90ACF"/>
    <w:pPr>
      <w:suppressLineNumbers/>
    </w:pPr>
  </w:style>
  <w:style w:type="paragraph" w:customStyle="1" w:styleId="aff3">
    <w:name w:val="表格标题"/>
    <w:basedOn w:val="aff2"/>
    <w:qFormat/>
    <w:rsid w:val="00C90ACF"/>
    <w:pPr>
      <w:jc w:val="center"/>
    </w:pPr>
    <w:rPr>
      <w:b/>
      <w:bCs/>
    </w:rPr>
  </w:style>
  <w:style w:type="paragraph" w:customStyle="1" w:styleId="100">
    <w:name w:val="内容目录 10"/>
    <w:basedOn w:val="afd"/>
    <w:qFormat/>
    <w:rsid w:val="00C90ACF"/>
    <w:pPr>
      <w:tabs>
        <w:tab w:val="right" w:leader="dot" w:pos="135"/>
      </w:tabs>
      <w:ind w:left="2547"/>
    </w:pPr>
  </w:style>
  <w:style w:type="paragraph" w:customStyle="1" w:styleId="xl40">
    <w:name w:val="xl40"/>
    <w:basedOn w:val="a0"/>
    <w:qFormat/>
    <w:rsid w:val="00C90ACF"/>
    <w:pPr>
      <w:widowControl/>
      <w:spacing w:before="100" w:after="10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45">
    <w:name w:val="xl45"/>
    <w:basedOn w:val="a0"/>
    <w:qFormat/>
    <w:rsid w:val="00C90ACF"/>
    <w:pPr>
      <w:widowControl/>
      <w:spacing w:before="100" w:after="100"/>
      <w:jc w:val="center"/>
      <w:textAlignment w:val="center"/>
    </w:pPr>
    <w:rPr>
      <w:rFonts w:ascii="幼圆" w:eastAsia="幼圆" w:hAnsi="幼圆"/>
    </w:rPr>
  </w:style>
  <w:style w:type="paragraph" w:customStyle="1" w:styleId="xl26">
    <w:name w:val="xl26"/>
    <w:basedOn w:val="a0"/>
    <w:qFormat/>
    <w:rsid w:val="00C90ACF"/>
    <w:pPr>
      <w:widowControl/>
      <w:spacing w:before="100" w:after="100"/>
      <w:jc w:val="left"/>
      <w:textAlignment w:val="center"/>
    </w:pPr>
    <w:rPr>
      <w:rFonts w:ascii="Courier New" w:hAnsi="Courier New" w:cs="Courier New"/>
    </w:rPr>
  </w:style>
  <w:style w:type="paragraph" w:customStyle="1" w:styleId="aff4">
    <w:name w:val="??"/>
    <w:qFormat/>
    <w:rsid w:val="00C90ACF"/>
    <w:pPr>
      <w:widowControl w:val="0"/>
      <w:suppressAutoHyphens/>
      <w:autoSpaceDE w:val="0"/>
      <w:spacing w:line="200" w:lineRule="atLeast"/>
    </w:pPr>
    <w:rPr>
      <w:rFonts w:ascii="Tahoma" w:eastAsia="Tahoma" w:hAnsi="Tahoma"/>
      <w:kern w:val="1"/>
      <w:sz w:val="36"/>
      <w:szCs w:val="36"/>
    </w:rPr>
  </w:style>
  <w:style w:type="paragraph" w:customStyle="1" w:styleId="aff5">
    <w:name w:val="??????"/>
    <w:basedOn w:val="aff4"/>
    <w:qFormat/>
    <w:rsid w:val="00C90ACF"/>
  </w:style>
  <w:style w:type="paragraph" w:customStyle="1" w:styleId="WW-0">
    <w:name w:val="WW-??????"/>
    <w:basedOn w:val="aff4"/>
    <w:qFormat/>
    <w:rsid w:val="00C90ACF"/>
  </w:style>
  <w:style w:type="paragraph" w:customStyle="1" w:styleId="WW-1">
    <w:name w:val="WW-??????1"/>
    <w:basedOn w:val="aff4"/>
    <w:qFormat/>
    <w:rsid w:val="00C90ACF"/>
  </w:style>
  <w:style w:type="paragraph" w:customStyle="1" w:styleId="WW-2">
    <w:name w:val="WW-??"/>
    <w:basedOn w:val="aff4"/>
    <w:qFormat/>
    <w:rsid w:val="00C90ACF"/>
  </w:style>
  <w:style w:type="paragraph" w:customStyle="1" w:styleId="WW-10">
    <w:name w:val="WW-??1"/>
    <w:basedOn w:val="aff4"/>
    <w:qFormat/>
    <w:rsid w:val="00C90ACF"/>
  </w:style>
  <w:style w:type="paragraph" w:customStyle="1" w:styleId="WW-12">
    <w:name w:val="WW-??????12"/>
    <w:basedOn w:val="aff4"/>
    <w:qFormat/>
    <w:rsid w:val="00C90ACF"/>
  </w:style>
  <w:style w:type="paragraph" w:customStyle="1" w:styleId="aff6">
    <w:name w:val="????"/>
    <w:basedOn w:val="aff4"/>
    <w:qFormat/>
    <w:rsid w:val="00C90ACF"/>
    <w:pPr>
      <w:ind w:firstLine="340"/>
    </w:pPr>
  </w:style>
  <w:style w:type="paragraph" w:customStyle="1" w:styleId="WW-120">
    <w:name w:val="WW-??12"/>
    <w:basedOn w:val="aff4"/>
    <w:qFormat/>
    <w:rsid w:val="00C90ACF"/>
  </w:style>
  <w:style w:type="paragraph" w:customStyle="1" w:styleId="1f">
    <w:name w:val="?? 1"/>
    <w:basedOn w:val="aff4"/>
    <w:qFormat/>
    <w:rsid w:val="00C90ACF"/>
    <w:pPr>
      <w:jc w:val="center"/>
    </w:pPr>
  </w:style>
  <w:style w:type="paragraph" w:customStyle="1" w:styleId="28">
    <w:name w:val="?? 2"/>
    <w:basedOn w:val="aff4"/>
    <w:qFormat/>
    <w:rsid w:val="00C90ACF"/>
    <w:pPr>
      <w:spacing w:before="57" w:after="57"/>
      <w:ind w:right="113"/>
      <w:jc w:val="center"/>
    </w:pPr>
  </w:style>
  <w:style w:type="paragraph" w:customStyle="1" w:styleId="aff7">
    <w:name w:val="???"/>
    <w:basedOn w:val="aff4"/>
    <w:qFormat/>
    <w:rsid w:val="00C90ACF"/>
    <w:pPr>
      <w:spacing w:before="238" w:after="119"/>
    </w:pPr>
  </w:style>
  <w:style w:type="paragraph" w:customStyle="1" w:styleId="1f0">
    <w:name w:val="??? 1"/>
    <w:basedOn w:val="aff4"/>
    <w:qFormat/>
    <w:rsid w:val="00C90ACF"/>
    <w:pPr>
      <w:spacing w:before="238" w:after="119"/>
    </w:pPr>
  </w:style>
  <w:style w:type="paragraph" w:customStyle="1" w:styleId="29">
    <w:name w:val="??? 2"/>
    <w:basedOn w:val="aff4"/>
    <w:qFormat/>
    <w:rsid w:val="00C90ACF"/>
    <w:pPr>
      <w:spacing w:before="238" w:after="119"/>
    </w:pPr>
  </w:style>
  <w:style w:type="paragraph" w:customStyle="1" w:styleId="WW-3">
    <w:name w:val="WW-???"/>
    <w:basedOn w:val="aff4"/>
    <w:qFormat/>
    <w:rsid w:val="00C90ACF"/>
  </w:style>
  <w:style w:type="paragraph" w:customStyle="1" w:styleId="LTGliederung1">
    <w:name w:val="??~LT~Gliederung 1"/>
    <w:qFormat/>
    <w:rsid w:val="00C90ACF"/>
    <w:pPr>
      <w:widowControl w:val="0"/>
      <w:suppressAutoHyphens/>
      <w:autoSpaceDE w:val="0"/>
      <w:spacing w:after="283"/>
    </w:pPr>
    <w:rPr>
      <w:rFonts w:ascii="Tahoma" w:eastAsia="Tahoma" w:hAnsi="Tahoma"/>
      <w:kern w:val="1"/>
      <w:sz w:val="64"/>
      <w:szCs w:val="64"/>
    </w:rPr>
  </w:style>
  <w:style w:type="paragraph" w:customStyle="1" w:styleId="LTGliederung2">
    <w:name w:val="??~LT~Gliederung 2"/>
    <w:basedOn w:val="LTGliederung1"/>
    <w:qFormat/>
    <w:rsid w:val="00C90ACF"/>
    <w:pPr>
      <w:spacing w:after="227"/>
    </w:pPr>
    <w:rPr>
      <w:sz w:val="56"/>
      <w:szCs w:val="56"/>
    </w:rPr>
  </w:style>
  <w:style w:type="paragraph" w:customStyle="1" w:styleId="LTGliederung3">
    <w:name w:val="??~LT~Gliederung 3"/>
    <w:basedOn w:val="LTGliederung2"/>
    <w:qFormat/>
    <w:rsid w:val="00C90ACF"/>
    <w:pPr>
      <w:spacing w:after="170"/>
    </w:pPr>
    <w:rPr>
      <w:sz w:val="48"/>
      <w:szCs w:val="48"/>
    </w:rPr>
  </w:style>
  <w:style w:type="paragraph" w:customStyle="1" w:styleId="LTGliederung4">
    <w:name w:val="??~LT~Gliederung 4"/>
    <w:basedOn w:val="LTGliederung3"/>
    <w:qFormat/>
    <w:rsid w:val="00C90ACF"/>
    <w:pPr>
      <w:spacing w:after="113"/>
    </w:pPr>
    <w:rPr>
      <w:sz w:val="40"/>
      <w:szCs w:val="40"/>
    </w:rPr>
  </w:style>
  <w:style w:type="paragraph" w:customStyle="1" w:styleId="LTGliederung5">
    <w:name w:val="??~LT~Gliederung 5"/>
    <w:basedOn w:val="LTGliederung4"/>
    <w:qFormat/>
    <w:rsid w:val="00C90ACF"/>
    <w:pPr>
      <w:spacing w:after="57"/>
    </w:pPr>
  </w:style>
  <w:style w:type="paragraph" w:customStyle="1" w:styleId="LTGliederung6">
    <w:name w:val="??~LT~Gliederung 6"/>
    <w:basedOn w:val="LTGliederung5"/>
    <w:qFormat/>
    <w:rsid w:val="00C90ACF"/>
  </w:style>
  <w:style w:type="paragraph" w:customStyle="1" w:styleId="LTGliederung7">
    <w:name w:val="??~LT~Gliederung 7"/>
    <w:basedOn w:val="LTGliederung6"/>
    <w:qFormat/>
    <w:rsid w:val="00C90ACF"/>
  </w:style>
  <w:style w:type="paragraph" w:customStyle="1" w:styleId="LTGliederung8">
    <w:name w:val="??~LT~Gliederung 8"/>
    <w:basedOn w:val="LTGliederung7"/>
    <w:qFormat/>
    <w:rsid w:val="00C90ACF"/>
  </w:style>
  <w:style w:type="paragraph" w:customStyle="1" w:styleId="LTGliederung9">
    <w:name w:val="??~LT~Gliederung 9"/>
    <w:basedOn w:val="LTGliederung8"/>
    <w:qFormat/>
    <w:rsid w:val="00C90ACF"/>
  </w:style>
  <w:style w:type="paragraph" w:customStyle="1" w:styleId="LTTitel">
    <w:name w:val="??~LT~Titel"/>
    <w:qFormat/>
    <w:rsid w:val="00C90ACF"/>
    <w:pPr>
      <w:widowControl w:val="0"/>
      <w:suppressAutoHyphens/>
      <w:autoSpaceDE w:val="0"/>
      <w:jc w:val="center"/>
    </w:pPr>
    <w:rPr>
      <w:rFonts w:ascii="Tahoma" w:eastAsia="Tahoma" w:hAnsi="Tahoma"/>
      <w:kern w:val="1"/>
      <w:sz w:val="88"/>
      <w:szCs w:val="88"/>
    </w:rPr>
  </w:style>
  <w:style w:type="paragraph" w:customStyle="1" w:styleId="LTUntertitel">
    <w:name w:val="??~LT~Untertitel"/>
    <w:qFormat/>
    <w:rsid w:val="00C90ACF"/>
    <w:pPr>
      <w:widowControl w:val="0"/>
      <w:suppressAutoHyphens/>
      <w:autoSpaceDE w:val="0"/>
      <w:jc w:val="center"/>
    </w:pPr>
    <w:rPr>
      <w:rFonts w:ascii="Tahoma" w:eastAsia="Tahoma" w:hAnsi="Tahoma"/>
      <w:kern w:val="1"/>
      <w:sz w:val="64"/>
      <w:szCs w:val="64"/>
    </w:rPr>
  </w:style>
  <w:style w:type="paragraph" w:customStyle="1" w:styleId="LTNotizen">
    <w:name w:val="??~LT~Notizen"/>
    <w:qFormat/>
    <w:rsid w:val="00C90ACF"/>
    <w:pPr>
      <w:widowControl w:val="0"/>
      <w:suppressAutoHyphens/>
      <w:autoSpaceDE w:val="0"/>
      <w:ind w:left="340" w:hanging="340"/>
    </w:pPr>
    <w:rPr>
      <w:rFonts w:ascii="Tahoma" w:eastAsia="Tahoma" w:hAnsi="Tahoma"/>
      <w:kern w:val="1"/>
      <w:sz w:val="40"/>
      <w:szCs w:val="40"/>
    </w:rPr>
  </w:style>
  <w:style w:type="paragraph" w:customStyle="1" w:styleId="LTHintergrundobjekte">
    <w:name w:val="??~LT~Hintergrundobjekte"/>
    <w:qFormat/>
    <w:rsid w:val="00C90ACF"/>
    <w:pPr>
      <w:widowControl w:val="0"/>
      <w:suppressAutoHyphens/>
      <w:autoSpaceDE w:val="0"/>
    </w:pPr>
    <w:rPr>
      <w:kern w:val="1"/>
      <w:sz w:val="24"/>
      <w:szCs w:val="24"/>
    </w:rPr>
  </w:style>
  <w:style w:type="paragraph" w:customStyle="1" w:styleId="LTHintergrund">
    <w:name w:val="??~LT~Hintergrund"/>
    <w:qFormat/>
    <w:rsid w:val="00C90ACF"/>
    <w:pPr>
      <w:widowControl w:val="0"/>
      <w:suppressAutoHyphens/>
      <w:autoSpaceDE w:val="0"/>
    </w:pPr>
    <w:rPr>
      <w:kern w:val="1"/>
      <w:sz w:val="24"/>
      <w:szCs w:val="24"/>
    </w:rPr>
  </w:style>
  <w:style w:type="paragraph" w:customStyle="1" w:styleId="default">
    <w:name w:val="default"/>
    <w:qFormat/>
    <w:rsid w:val="00C90ACF"/>
    <w:pPr>
      <w:widowControl w:val="0"/>
      <w:suppressAutoHyphens/>
      <w:autoSpaceDE w:val="0"/>
      <w:spacing w:line="200" w:lineRule="atLeast"/>
    </w:pPr>
    <w:rPr>
      <w:rFonts w:ascii="Tahoma" w:eastAsia="Tahoma" w:hAnsi="Tahoma"/>
      <w:kern w:val="1"/>
      <w:sz w:val="36"/>
      <w:szCs w:val="36"/>
    </w:rPr>
  </w:style>
  <w:style w:type="paragraph" w:customStyle="1" w:styleId="blue1">
    <w:name w:val="blue1"/>
    <w:basedOn w:val="default"/>
    <w:qFormat/>
    <w:rsid w:val="00C90ACF"/>
  </w:style>
  <w:style w:type="paragraph" w:customStyle="1" w:styleId="blue2">
    <w:name w:val="blue2"/>
    <w:basedOn w:val="default"/>
    <w:qFormat/>
    <w:rsid w:val="00C90ACF"/>
  </w:style>
  <w:style w:type="paragraph" w:customStyle="1" w:styleId="blue3">
    <w:name w:val="blue3"/>
    <w:basedOn w:val="default"/>
    <w:qFormat/>
    <w:rsid w:val="00C90ACF"/>
  </w:style>
  <w:style w:type="paragraph" w:customStyle="1" w:styleId="bw1">
    <w:name w:val="bw1"/>
    <w:basedOn w:val="default"/>
    <w:qFormat/>
    <w:rsid w:val="00C90ACF"/>
  </w:style>
  <w:style w:type="paragraph" w:customStyle="1" w:styleId="bw2">
    <w:name w:val="bw2"/>
    <w:basedOn w:val="default"/>
    <w:qFormat/>
    <w:rsid w:val="00C90ACF"/>
  </w:style>
  <w:style w:type="paragraph" w:customStyle="1" w:styleId="bw3">
    <w:name w:val="bw3"/>
    <w:basedOn w:val="default"/>
    <w:qFormat/>
    <w:rsid w:val="00C90ACF"/>
  </w:style>
  <w:style w:type="paragraph" w:customStyle="1" w:styleId="orange1">
    <w:name w:val="orange1"/>
    <w:basedOn w:val="default"/>
    <w:qFormat/>
    <w:rsid w:val="00C90ACF"/>
  </w:style>
  <w:style w:type="paragraph" w:customStyle="1" w:styleId="orange2">
    <w:name w:val="orange2"/>
    <w:basedOn w:val="default"/>
    <w:qFormat/>
    <w:rsid w:val="00C90ACF"/>
  </w:style>
  <w:style w:type="paragraph" w:customStyle="1" w:styleId="orange3">
    <w:name w:val="orange3"/>
    <w:basedOn w:val="default"/>
    <w:qFormat/>
    <w:rsid w:val="00C90ACF"/>
  </w:style>
  <w:style w:type="paragraph" w:customStyle="1" w:styleId="turquise1">
    <w:name w:val="turquise1"/>
    <w:basedOn w:val="default"/>
    <w:qFormat/>
    <w:rsid w:val="00C90ACF"/>
  </w:style>
  <w:style w:type="paragraph" w:customStyle="1" w:styleId="turquise2">
    <w:name w:val="turquise2"/>
    <w:basedOn w:val="default"/>
    <w:qFormat/>
    <w:rsid w:val="00C90ACF"/>
  </w:style>
  <w:style w:type="paragraph" w:customStyle="1" w:styleId="turquise3">
    <w:name w:val="turquise3"/>
    <w:basedOn w:val="default"/>
    <w:qFormat/>
    <w:rsid w:val="00C90ACF"/>
  </w:style>
  <w:style w:type="paragraph" w:customStyle="1" w:styleId="gray1">
    <w:name w:val="gray1"/>
    <w:basedOn w:val="default"/>
    <w:qFormat/>
    <w:rsid w:val="00C90ACF"/>
  </w:style>
  <w:style w:type="paragraph" w:customStyle="1" w:styleId="gray2">
    <w:name w:val="gray2"/>
    <w:basedOn w:val="default"/>
    <w:qFormat/>
    <w:rsid w:val="00C90ACF"/>
  </w:style>
  <w:style w:type="paragraph" w:customStyle="1" w:styleId="gray3">
    <w:name w:val="gray3"/>
    <w:basedOn w:val="default"/>
    <w:qFormat/>
    <w:rsid w:val="00C90ACF"/>
  </w:style>
  <w:style w:type="paragraph" w:customStyle="1" w:styleId="sun1">
    <w:name w:val="sun1"/>
    <w:basedOn w:val="default"/>
    <w:qFormat/>
    <w:rsid w:val="00C90ACF"/>
  </w:style>
  <w:style w:type="paragraph" w:customStyle="1" w:styleId="sun2">
    <w:name w:val="sun2"/>
    <w:basedOn w:val="default"/>
    <w:qFormat/>
    <w:rsid w:val="00C90ACF"/>
  </w:style>
  <w:style w:type="paragraph" w:customStyle="1" w:styleId="sun3">
    <w:name w:val="sun3"/>
    <w:basedOn w:val="default"/>
    <w:qFormat/>
    <w:rsid w:val="00C90ACF"/>
  </w:style>
  <w:style w:type="paragraph" w:customStyle="1" w:styleId="earth1">
    <w:name w:val="earth1"/>
    <w:basedOn w:val="default"/>
    <w:qFormat/>
    <w:rsid w:val="00C90ACF"/>
  </w:style>
  <w:style w:type="paragraph" w:customStyle="1" w:styleId="earth2">
    <w:name w:val="earth2"/>
    <w:basedOn w:val="default"/>
    <w:qFormat/>
    <w:rsid w:val="00C90ACF"/>
  </w:style>
  <w:style w:type="paragraph" w:customStyle="1" w:styleId="earth3">
    <w:name w:val="earth3"/>
    <w:basedOn w:val="default"/>
    <w:qFormat/>
    <w:rsid w:val="00C90ACF"/>
  </w:style>
  <w:style w:type="paragraph" w:customStyle="1" w:styleId="green1">
    <w:name w:val="green1"/>
    <w:basedOn w:val="default"/>
    <w:qFormat/>
    <w:rsid w:val="00C90ACF"/>
  </w:style>
  <w:style w:type="paragraph" w:customStyle="1" w:styleId="green2">
    <w:name w:val="green2"/>
    <w:basedOn w:val="default"/>
    <w:qFormat/>
    <w:rsid w:val="00C90ACF"/>
  </w:style>
  <w:style w:type="paragraph" w:customStyle="1" w:styleId="green3">
    <w:name w:val="green3"/>
    <w:basedOn w:val="default"/>
    <w:qFormat/>
    <w:rsid w:val="00C90ACF"/>
  </w:style>
  <w:style w:type="paragraph" w:customStyle="1" w:styleId="seetang1">
    <w:name w:val="seetang1"/>
    <w:basedOn w:val="default"/>
    <w:qFormat/>
    <w:rsid w:val="00C90ACF"/>
  </w:style>
  <w:style w:type="paragraph" w:customStyle="1" w:styleId="seetang2">
    <w:name w:val="seetang2"/>
    <w:basedOn w:val="default"/>
    <w:qFormat/>
    <w:rsid w:val="00C90ACF"/>
  </w:style>
  <w:style w:type="paragraph" w:customStyle="1" w:styleId="seetang3">
    <w:name w:val="seetang3"/>
    <w:basedOn w:val="default"/>
    <w:qFormat/>
    <w:rsid w:val="00C90ACF"/>
  </w:style>
  <w:style w:type="paragraph" w:customStyle="1" w:styleId="lightblue1">
    <w:name w:val="lightblue1"/>
    <w:basedOn w:val="default"/>
    <w:qFormat/>
    <w:rsid w:val="00C90ACF"/>
  </w:style>
  <w:style w:type="paragraph" w:customStyle="1" w:styleId="lightblue2">
    <w:name w:val="lightblue2"/>
    <w:basedOn w:val="default"/>
    <w:qFormat/>
    <w:rsid w:val="00C90ACF"/>
  </w:style>
  <w:style w:type="paragraph" w:customStyle="1" w:styleId="lightblue3">
    <w:name w:val="lightblue3"/>
    <w:basedOn w:val="default"/>
    <w:qFormat/>
    <w:rsid w:val="00C90ACF"/>
  </w:style>
  <w:style w:type="paragraph" w:customStyle="1" w:styleId="yellow1">
    <w:name w:val="yellow1"/>
    <w:basedOn w:val="default"/>
    <w:qFormat/>
    <w:rsid w:val="00C90ACF"/>
  </w:style>
  <w:style w:type="paragraph" w:customStyle="1" w:styleId="yellow2">
    <w:name w:val="yellow2"/>
    <w:basedOn w:val="default"/>
    <w:qFormat/>
    <w:rsid w:val="00C90ACF"/>
  </w:style>
  <w:style w:type="paragraph" w:customStyle="1" w:styleId="yellow3">
    <w:name w:val="yellow3"/>
    <w:basedOn w:val="default"/>
    <w:qFormat/>
    <w:rsid w:val="00C90ACF"/>
  </w:style>
  <w:style w:type="paragraph" w:customStyle="1" w:styleId="WW-123">
    <w:name w:val="WW-??123"/>
    <w:qFormat/>
    <w:rsid w:val="00C90ACF"/>
    <w:pPr>
      <w:widowControl w:val="0"/>
      <w:suppressAutoHyphens/>
      <w:autoSpaceDE w:val="0"/>
      <w:jc w:val="center"/>
    </w:pPr>
    <w:rPr>
      <w:rFonts w:ascii="Tahoma" w:eastAsia="Tahoma" w:hAnsi="Tahoma"/>
      <w:kern w:val="1"/>
      <w:sz w:val="88"/>
      <w:szCs w:val="88"/>
    </w:rPr>
  </w:style>
  <w:style w:type="paragraph" w:customStyle="1" w:styleId="WW-11">
    <w:name w:val="WW-???1"/>
    <w:qFormat/>
    <w:rsid w:val="00C90ACF"/>
    <w:pPr>
      <w:widowControl w:val="0"/>
      <w:suppressAutoHyphens/>
      <w:autoSpaceDE w:val="0"/>
      <w:jc w:val="center"/>
    </w:pPr>
    <w:rPr>
      <w:rFonts w:ascii="Tahoma" w:eastAsia="Tahoma" w:hAnsi="Tahoma"/>
      <w:kern w:val="1"/>
      <w:sz w:val="64"/>
      <w:szCs w:val="64"/>
    </w:rPr>
  </w:style>
  <w:style w:type="paragraph" w:customStyle="1" w:styleId="WW-4">
    <w:name w:val="WW-????"/>
    <w:qFormat/>
    <w:rsid w:val="00C90ACF"/>
    <w:pPr>
      <w:widowControl w:val="0"/>
      <w:suppressAutoHyphens/>
      <w:autoSpaceDE w:val="0"/>
    </w:pPr>
    <w:rPr>
      <w:kern w:val="1"/>
      <w:sz w:val="24"/>
      <w:szCs w:val="24"/>
    </w:rPr>
  </w:style>
  <w:style w:type="paragraph" w:customStyle="1" w:styleId="WW-1234">
    <w:name w:val="WW-??1234"/>
    <w:qFormat/>
    <w:rsid w:val="00C90ACF"/>
    <w:pPr>
      <w:widowControl w:val="0"/>
      <w:suppressAutoHyphens/>
      <w:autoSpaceDE w:val="0"/>
    </w:pPr>
    <w:rPr>
      <w:kern w:val="1"/>
      <w:sz w:val="24"/>
      <w:szCs w:val="24"/>
    </w:rPr>
  </w:style>
  <w:style w:type="paragraph" w:customStyle="1" w:styleId="1f1">
    <w:name w:val="??1"/>
    <w:qFormat/>
    <w:rsid w:val="00C90ACF"/>
    <w:pPr>
      <w:widowControl w:val="0"/>
      <w:suppressAutoHyphens/>
      <w:autoSpaceDE w:val="0"/>
      <w:ind w:left="340" w:hanging="340"/>
    </w:pPr>
    <w:rPr>
      <w:rFonts w:ascii="Tahoma" w:eastAsia="Tahoma" w:hAnsi="Tahoma"/>
      <w:kern w:val="1"/>
      <w:sz w:val="40"/>
      <w:szCs w:val="40"/>
    </w:rPr>
  </w:style>
  <w:style w:type="paragraph" w:customStyle="1" w:styleId="WW-13">
    <w:name w:val="WW-?? 1"/>
    <w:qFormat/>
    <w:rsid w:val="00C90ACF"/>
    <w:pPr>
      <w:widowControl w:val="0"/>
      <w:suppressAutoHyphens/>
      <w:autoSpaceDE w:val="0"/>
      <w:spacing w:after="283"/>
    </w:pPr>
    <w:rPr>
      <w:rFonts w:ascii="Tahoma" w:eastAsia="Tahoma" w:hAnsi="Tahoma"/>
      <w:kern w:val="1"/>
      <w:sz w:val="63"/>
      <w:szCs w:val="63"/>
    </w:rPr>
  </w:style>
  <w:style w:type="paragraph" w:customStyle="1" w:styleId="WW-20">
    <w:name w:val="WW-?? 2"/>
    <w:basedOn w:val="WW-13"/>
    <w:qFormat/>
    <w:rsid w:val="00C90ACF"/>
    <w:pPr>
      <w:spacing w:after="227"/>
    </w:pPr>
    <w:rPr>
      <w:sz w:val="56"/>
      <w:szCs w:val="56"/>
    </w:rPr>
  </w:style>
  <w:style w:type="paragraph" w:customStyle="1" w:styleId="34">
    <w:name w:val="?? 3"/>
    <w:basedOn w:val="WW-20"/>
    <w:qFormat/>
    <w:rsid w:val="00C90ACF"/>
    <w:pPr>
      <w:spacing w:after="170"/>
    </w:pPr>
    <w:rPr>
      <w:sz w:val="48"/>
      <w:szCs w:val="48"/>
    </w:rPr>
  </w:style>
  <w:style w:type="paragraph" w:customStyle="1" w:styleId="42">
    <w:name w:val="?? 4"/>
    <w:basedOn w:val="34"/>
    <w:qFormat/>
    <w:rsid w:val="00C90ACF"/>
    <w:pPr>
      <w:spacing w:after="113"/>
    </w:pPr>
    <w:rPr>
      <w:sz w:val="40"/>
      <w:szCs w:val="40"/>
    </w:rPr>
  </w:style>
  <w:style w:type="paragraph" w:customStyle="1" w:styleId="51">
    <w:name w:val="?? 5"/>
    <w:basedOn w:val="42"/>
    <w:qFormat/>
    <w:rsid w:val="00C90ACF"/>
    <w:pPr>
      <w:spacing w:after="57"/>
    </w:pPr>
  </w:style>
  <w:style w:type="paragraph" w:customStyle="1" w:styleId="62">
    <w:name w:val="?? 6"/>
    <w:basedOn w:val="51"/>
    <w:qFormat/>
    <w:rsid w:val="00C90ACF"/>
  </w:style>
  <w:style w:type="paragraph" w:customStyle="1" w:styleId="72">
    <w:name w:val="?? 7"/>
    <w:basedOn w:val="62"/>
    <w:qFormat/>
    <w:rsid w:val="00C90ACF"/>
  </w:style>
  <w:style w:type="paragraph" w:customStyle="1" w:styleId="81">
    <w:name w:val="?? 8"/>
    <w:basedOn w:val="72"/>
    <w:qFormat/>
    <w:rsid w:val="00C90ACF"/>
  </w:style>
  <w:style w:type="paragraph" w:customStyle="1" w:styleId="92">
    <w:name w:val="?? 9"/>
    <w:basedOn w:val="81"/>
    <w:qFormat/>
    <w:rsid w:val="00C90ACF"/>
  </w:style>
  <w:style w:type="paragraph" w:customStyle="1" w:styleId="1LTGliederung1">
    <w:name w:val="??1~LT~Gliederung 1"/>
    <w:qFormat/>
    <w:rsid w:val="00C90ACF"/>
    <w:pPr>
      <w:widowControl w:val="0"/>
      <w:suppressAutoHyphens/>
      <w:autoSpaceDE w:val="0"/>
      <w:spacing w:after="283"/>
    </w:pPr>
    <w:rPr>
      <w:rFonts w:ascii="Tahoma" w:eastAsia="Tahoma" w:hAnsi="Tahoma"/>
      <w:kern w:val="1"/>
      <w:sz w:val="63"/>
      <w:szCs w:val="63"/>
    </w:rPr>
  </w:style>
  <w:style w:type="paragraph" w:customStyle="1" w:styleId="1LTGliederung2">
    <w:name w:val="??1~LT~Gliederung 2"/>
    <w:basedOn w:val="1LTGliederung1"/>
    <w:qFormat/>
    <w:rsid w:val="00C90ACF"/>
    <w:pPr>
      <w:spacing w:after="227"/>
    </w:pPr>
    <w:rPr>
      <w:sz w:val="56"/>
      <w:szCs w:val="56"/>
    </w:rPr>
  </w:style>
  <w:style w:type="paragraph" w:customStyle="1" w:styleId="1LTGliederung3">
    <w:name w:val="??1~LT~Gliederung 3"/>
    <w:basedOn w:val="1LTGliederung2"/>
    <w:qFormat/>
    <w:rsid w:val="00C90ACF"/>
    <w:pPr>
      <w:spacing w:after="170"/>
    </w:pPr>
    <w:rPr>
      <w:sz w:val="48"/>
      <w:szCs w:val="48"/>
    </w:rPr>
  </w:style>
  <w:style w:type="paragraph" w:customStyle="1" w:styleId="1LTGliederung4">
    <w:name w:val="??1~LT~Gliederung 4"/>
    <w:basedOn w:val="1LTGliederung3"/>
    <w:qFormat/>
    <w:rsid w:val="00C90ACF"/>
    <w:pPr>
      <w:spacing w:after="113"/>
    </w:pPr>
    <w:rPr>
      <w:sz w:val="40"/>
      <w:szCs w:val="40"/>
    </w:rPr>
  </w:style>
  <w:style w:type="paragraph" w:customStyle="1" w:styleId="1LTGliederung5">
    <w:name w:val="??1~LT~Gliederung 5"/>
    <w:basedOn w:val="1LTGliederung4"/>
    <w:qFormat/>
    <w:rsid w:val="00C90ACF"/>
    <w:pPr>
      <w:spacing w:after="57"/>
    </w:pPr>
  </w:style>
  <w:style w:type="paragraph" w:customStyle="1" w:styleId="1LTGliederung6">
    <w:name w:val="??1~LT~Gliederung 6"/>
    <w:basedOn w:val="1LTGliederung5"/>
    <w:qFormat/>
    <w:rsid w:val="00C90ACF"/>
  </w:style>
  <w:style w:type="paragraph" w:customStyle="1" w:styleId="1LTGliederung7">
    <w:name w:val="??1~LT~Gliederung 7"/>
    <w:basedOn w:val="1LTGliederung6"/>
    <w:qFormat/>
    <w:rsid w:val="00C90ACF"/>
  </w:style>
  <w:style w:type="paragraph" w:customStyle="1" w:styleId="1LTGliederung8">
    <w:name w:val="??1~LT~Gliederung 8"/>
    <w:basedOn w:val="1LTGliederung7"/>
    <w:qFormat/>
    <w:rsid w:val="00C90ACF"/>
  </w:style>
  <w:style w:type="paragraph" w:customStyle="1" w:styleId="1LTGliederung9">
    <w:name w:val="??1~LT~Gliederung 9"/>
    <w:basedOn w:val="1LTGliederung8"/>
    <w:qFormat/>
    <w:rsid w:val="00C90ACF"/>
  </w:style>
  <w:style w:type="paragraph" w:customStyle="1" w:styleId="1LTTitel">
    <w:name w:val="??1~LT~Titel"/>
    <w:qFormat/>
    <w:rsid w:val="00C90ACF"/>
    <w:pPr>
      <w:widowControl w:val="0"/>
      <w:suppressAutoHyphens/>
      <w:autoSpaceDE w:val="0"/>
      <w:jc w:val="center"/>
    </w:pPr>
    <w:rPr>
      <w:rFonts w:ascii="Tahoma" w:eastAsia="Tahoma" w:hAnsi="Tahoma"/>
      <w:kern w:val="1"/>
      <w:sz w:val="88"/>
      <w:szCs w:val="88"/>
    </w:rPr>
  </w:style>
  <w:style w:type="paragraph" w:customStyle="1" w:styleId="1LTUntertitel">
    <w:name w:val="??1~LT~Untertitel"/>
    <w:qFormat/>
    <w:rsid w:val="00C90ACF"/>
    <w:pPr>
      <w:widowControl w:val="0"/>
      <w:suppressAutoHyphens/>
      <w:autoSpaceDE w:val="0"/>
      <w:jc w:val="center"/>
    </w:pPr>
    <w:rPr>
      <w:rFonts w:ascii="Tahoma" w:eastAsia="Tahoma" w:hAnsi="Tahoma"/>
      <w:kern w:val="1"/>
      <w:sz w:val="64"/>
      <w:szCs w:val="64"/>
    </w:rPr>
  </w:style>
  <w:style w:type="paragraph" w:customStyle="1" w:styleId="1LTNotizen">
    <w:name w:val="??1~LT~Notizen"/>
    <w:qFormat/>
    <w:rsid w:val="00C90ACF"/>
    <w:pPr>
      <w:widowControl w:val="0"/>
      <w:suppressAutoHyphens/>
      <w:autoSpaceDE w:val="0"/>
      <w:ind w:left="340" w:hanging="340"/>
    </w:pPr>
    <w:rPr>
      <w:rFonts w:ascii="Tahoma" w:eastAsia="Tahoma" w:hAnsi="Tahoma"/>
      <w:kern w:val="1"/>
      <w:sz w:val="40"/>
      <w:szCs w:val="40"/>
    </w:rPr>
  </w:style>
  <w:style w:type="paragraph" w:customStyle="1" w:styleId="1LTHintergrundobjekte">
    <w:name w:val="??1~LT~Hintergrundobjekte"/>
    <w:qFormat/>
    <w:rsid w:val="00C90ACF"/>
    <w:pPr>
      <w:widowControl w:val="0"/>
      <w:suppressAutoHyphens/>
      <w:autoSpaceDE w:val="0"/>
    </w:pPr>
    <w:rPr>
      <w:kern w:val="1"/>
      <w:sz w:val="24"/>
      <w:szCs w:val="24"/>
    </w:rPr>
  </w:style>
  <w:style w:type="paragraph" w:customStyle="1" w:styleId="1LTHintergrund">
    <w:name w:val="??1~LT~Hintergrund"/>
    <w:qFormat/>
    <w:rsid w:val="00C90ACF"/>
    <w:pPr>
      <w:widowControl w:val="0"/>
      <w:suppressAutoHyphens/>
      <w:autoSpaceDE w:val="0"/>
    </w:pPr>
    <w:rPr>
      <w:kern w:val="1"/>
      <w:sz w:val="24"/>
      <w:szCs w:val="24"/>
    </w:rPr>
  </w:style>
  <w:style w:type="paragraph" w:customStyle="1" w:styleId="lyt-coolLTGliederung1">
    <w:name w:val="lyt-cool~LT~Gliederung 1"/>
    <w:qFormat/>
    <w:rsid w:val="00C90ACF"/>
    <w:pPr>
      <w:widowControl w:val="0"/>
      <w:suppressAutoHyphens/>
      <w:autoSpaceDE w:val="0"/>
      <w:spacing w:after="283"/>
    </w:pPr>
    <w:rPr>
      <w:rFonts w:ascii="Tahoma" w:eastAsia="Tahoma" w:hAnsi="Tahoma"/>
      <w:kern w:val="1"/>
      <w:sz w:val="63"/>
      <w:szCs w:val="63"/>
    </w:rPr>
  </w:style>
  <w:style w:type="paragraph" w:customStyle="1" w:styleId="lyt-coolLTGliederung2">
    <w:name w:val="lyt-cool~LT~Gliederung 2"/>
    <w:basedOn w:val="lyt-coolLTGliederung1"/>
    <w:qFormat/>
    <w:rsid w:val="00C90ACF"/>
    <w:pPr>
      <w:spacing w:after="227"/>
    </w:pPr>
    <w:rPr>
      <w:sz w:val="56"/>
      <w:szCs w:val="56"/>
    </w:rPr>
  </w:style>
  <w:style w:type="paragraph" w:customStyle="1" w:styleId="lyt-coolLTGliederung3">
    <w:name w:val="lyt-cool~LT~Gliederung 3"/>
    <w:basedOn w:val="lyt-coolLTGliederung2"/>
    <w:qFormat/>
    <w:rsid w:val="00C90ACF"/>
    <w:pPr>
      <w:spacing w:after="170"/>
    </w:pPr>
    <w:rPr>
      <w:sz w:val="48"/>
      <w:szCs w:val="48"/>
    </w:rPr>
  </w:style>
  <w:style w:type="paragraph" w:customStyle="1" w:styleId="lyt-coolLTGliederung4">
    <w:name w:val="lyt-cool~LT~Gliederung 4"/>
    <w:basedOn w:val="lyt-coolLTGliederung3"/>
    <w:qFormat/>
    <w:rsid w:val="00C90ACF"/>
    <w:pPr>
      <w:spacing w:after="113"/>
    </w:pPr>
    <w:rPr>
      <w:sz w:val="40"/>
      <w:szCs w:val="40"/>
    </w:rPr>
  </w:style>
  <w:style w:type="paragraph" w:customStyle="1" w:styleId="lyt-coolLTGliederung5">
    <w:name w:val="lyt-cool~LT~Gliederung 5"/>
    <w:basedOn w:val="lyt-coolLTGliederung4"/>
    <w:qFormat/>
    <w:rsid w:val="00C90ACF"/>
    <w:pPr>
      <w:spacing w:after="57"/>
    </w:pPr>
  </w:style>
  <w:style w:type="paragraph" w:customStyle="1" w:styleId="lyt-coolLTGliederung6">
    <w:name w:val="lyt-cool~LT~Gliederung 6"/>
    <w:basedOn w:val="lyt-coolLTGliederung5"/>
    <w:qFormat/>
    <w:rsid w:val="00C90ACF"/>
  </w:style>
  <w:style w:type="paragraph" w:customStyle="1" w:styleId="lyt-coolLTGliederung7">
    <w:name w:val="lyt-cool~LT~Gliederung 7"/>
    <w:basedOn w:val="lyt-coolLTGliederung6"/>
    <w:qFormat/>
    <w:rsid w:val="00C90ACF"/>
  </w:style>
  <w:style w:type="paragraph" w:customStyle="1" w:styleId="lyt-coolLTGliederung8">
    <w:name w:val="lyt-cool~LT~Gliederung 8"/>
    <w:basedOn w:val="lyt-coolLTGliederung7"/>
    <w:qFormat/>
    <w:rsid w:val="00C90ACF"/>
  </w:style>
  <w:style w:type="paragraph" w:customStyle="1" w:styleId="lyt-coolLTGliederung9">
    <w:name w:val="lyt-cool~LT~Gliederung 9"/>
    <w:basedOn w:val="lyt-coolLTGliederung8"/>
    <w:qFormat/>
    <w:rsid w:val="00C90ACF"/>
  </w:style>
  <w:style w:type="paragraph" w:customStyle="1" w:styleId="lyt-coolLTTitel">
    <w:name w:val="lyt-cool~LT~Titel"/>
    <w:qFormat/>
    <w:rsid w:val="00C90ACF"/>
    <w:pPr>
      <w:widowControl w:val="0"/>
      <w:suppressAutoHyphens/>
      <w:autoSpaceDE w:val="0"/>
      <w:jc w:val="center"/>
    </w:pPr>
    <w:rPr>
      <w:rFonts w:ascii="Tahoma" w:eastAsia="Tahoma" w:hAnsi="Tahoma"/>
      <w:kern w:val="1"/>
      <w:sz w:val="88"/>
      <w:szCs w:val="88"/>
    </w:rPr>
  </w:style>
  <w:style w:type="paragraph" w:customStyle="1" w:styleId="lyt-coolLTUntertitel">
    <w:name w:val="lyt-cool~LT~Untertitel"/>
    <w:qFormat/>
    <w:rsid w:val="00C90ACF"/>
    <w:pPr>
      <w:widowControl w:val="0"/>
      <w:suppressAutoHyphens/>
      <w:autoSpaceDE w:val="0"/>
      <w:jc w:val="center"/>
    </w:pPr>
    <w:rPr>
      <w:rFonts w:ascii="Tahoma" w:eastAsia="Tahoma" w:hAnsi="Tahoma"/>
      <w:kern w:val="1"/>
      <w:sz w:val="64"/>
      <w:szCs w:val="64"/>
    </w:rPr>
  </w:style>
  <w:style w:type="paragraph" w:customStyle="1" w:styleId="lyt-coolLTNotizen">
    <w:name w:val="lyt-cool~LT~Notizen"/>
    <w:qFormat/>
    <w:rsid w:val="00C90ACF"/>
    <w:pPr>
      <w:widowControl w:val="0"/>
      <w:suppressAutoHyphens/>
      <w:autoSpaceDE w:val="0"/>
      <w:ind w:left="340" w:hanging="340"/>
    </w:pPr>
    <w:rPr>
      <w:rFonts w:ascii="Tahoma" w:eastAsia="Tahoma" w:hAnsi="Tahoma"/>
      <w:kern w:val="1"/>
      <w:sz w:val="40"/>
      <w:szCs w:val="40"/>
    </w:rPr>
  </w:style>
  <w:style w:type="paragraph" w:customStyle="1" w:styleId="lyt-coolLTHintergrundobjekte">
    <w:name w:val="lyt-cool~LT~Hintergrundobjekte"/>
    <w:qFormat/>
    <w:rsid w:val="00C90ACF"/>
    <w:pPr>
      <w:widowControl w:val="0"/>
      <w:suppressAutoHyphens/>
      <w:autoSpaceDE w:val="0"/>
    </w:pPr>
    <w:rPr>
      <w:kern w:val="1"/>
      <w:sz w:val="24"/>
      <w:szCs w:val="24"/>
    </w:rPr>
  </w:style>
  <w:style w:type="paragraph" w:customStyle="1" w:styleId="lyt-coolLTHintergrund">
    <w:name w:val="lyt-cool~LT~Hintergrund"/>
    <w:qFormat/>
    <w:rsid w:val="00C90ACF"/>
    <w:pPr>
      <w:widowControl w:val="0"/>
      <w:suppressAutoHyphens/>
      <w:autoSpaceDE w:val="0"/>
    </w:pPr>
    <w:rPr>
      <w:kern w:val="1"/>
      <w:sz w:val="24"/>
      <w:szCs w:val="24"/>
    </w:rPr>
  </w:style>
  <w:style w:type="paragraph" w:customStyle="1" w:styleId="2a">
    <w:name w:val="文档结构图2"/>
    <w:basedOn w:val="a0"/>
    <w:qFormat/>
    <w:rsid w:val="00C90ACF"/>
    <w:pPr>
      <w:shd w:val="clear" w:color="auto" w:fill="000080"/>
    </w:pPr>
  </w:style>
  <w:style w:type="paragraph" w:customStyle="1" w:styleId="135">
    <w:name w:val="正文 + 首行缩进:  1.35 字符"/>
    <w:basedOn w:val="a0"/>
    <w:qFormat/>
    <w:rsid w:val="00C90ACF"/>
  </w:style>
  <w:style w:type="paragraph" w:customStyle="1" w:styleId="QB">
    <w:name w:val="QB正文"/>
    <w:basedOn w:val="a0"/>
    <w:qFormat/>
    <w:rsid w:val="00C90ACF"/>
    <w:pPr>
      <w:widowControl/>
      <w:suppressAutoHyphens w:val="0"/>
      <w:autoSpaceDE w:val="0"/>
      <w:ind w:firstLine="200"/>
    </w:pPr>
    <w:rPr>
      <w:rFonts w:ascii="宋体" w:hAnsi="宋体"/>
      <w:szCs w:val="20"/>
    </w:rPr>
  </w:style>
  <w:style w:type="paragraph" w:customStyle="1" w:styleId="aff8">
    <w:name w:val="表格列标题"/>
    <w:basedOn w:val="a0"/>
    <w:qFormat/>
    <w:rsid w:val="00C90ACF"/>
    <w:pPr>
      <w:keepNext/>
      <w:suppressAutoHyphens w:val="0"/>
      <w:autoSpaceDE w:val="0"/>
      <w:jc w:val="center"/>
    </w:pPr>
    <w:rPr>
      <w:b/>
      <w:szCs w:val="20"/>
    </w:rPr>
  </w:style>
  <w:style w:type="paragraph" w:customStyle="1" w:styleId="aff9">
    <w:name w:val="表格文本"/>
    <w:basedOn w:val="a0"/>
    <w:qFormat/>
    <w:rsid w:val="00C90ACF"/>
    <w:pPr>
      <w:keepNext/>
      <w:tabs>
        <w:tab w:val="decimal" w:pos="0"/>
      </w:tabs>
      <w:suppressAutoHyphens w:val="0"/>
      <w:autoSpaceDE w:val="0"/>
      <w:jc w:val="left"/>
    </w:pPr>
    <w:rPr>
      <w:rFonts w:ascii="Arial" w:hAnsi="Arial"/>
      <w:szCs w:val="21"/>
    </w:rPr>
  </w:style>
  <w:style w:type="paragraph" w:customStyle="1" w:styleId="220">
    <w:name w:val="正文文本 22"/>
    <w:basedOn w:val="a0"/>
    <w:qFormat/>
    <w:rsid w:val="00C90ACF"/>
    <w:pPr>
      <w:suppressAutoHyphens w:val="0"/>
      <w:spacing w:after="120" w:line="480" w:lineRule="auto"/>
      <w:ind w:firstLine="200"/>
    </w:pPr>
    <w:rPr>
      <w:szCs w:val="20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0"/>
    <w:qFormat/>
    <w:rsid w:val="00C90ACF"/>
    <w:pPr>
      <w:keepNext/>
      <w:tabs>
        <w:tab w:val="left" w:pos="2940"/>
      </w:tabs>
      <w:suppressAutoHyphens w:val="0"/>
      <w:autoSpaceDE w:val="0"/>
      <w:ind w:hanging="420"/>
      <w:jc w:val="left"/>
    </w:pPr>
    <w:rPr>
      <w:sz w:val="20"/>
      <w:szCs w:val="20"/>
    </w:rPr>
  </w:style>
  <w:style w:type="paragraph" w:customStyle="1" w:styleId="1f2">
    <w:name w:val="样式 标题 1 + 宋体"/>
    <w:basedOn w:val="1"/>
    <w:qFormat/>
    <w:rsid w:val="00C90ACF"/>
    <w:pPr>
      <w:numPr>
        <w:numId w:val="0"/>
      </w:numPr>
      <w:tabs>
        <w:tab w:val="left" w:pos="2125"/>
      </w:tabs>
      <w:suppressAutoHyphens w:val="0"/>
      <w:ind w:left="425" w:hanging="425"/>
    </w:pPr>
    <w:rPr>
      <w:rFonts w:ascii="宋体" w:hAnsi="宋体"/>
    </w:rPr>
  </w:style>
  <w:style w:type="paragraph" w:customStyle="1" w:styleId="1f3">
    <w:name w:val="样式1"/>
    <w:basedOn w:val="3"/>
    <w:qFormat/>
    <w:rsid w:val="00C90ACF"/>
    <w:pPr>
      <w:widowControl/>
      <w:numPr>
        <w:ilvl w:val="0"/>
        <w:numId w:val="0"/>
      </w:numPr>
      <w:suppressAutoHyphens w:val="0"/>
      <w:ind w:left="432" w:hanging="432"/>
      <w:jc w:val="left"/>
    </w:pPr>
    <w:rPr>
      <w:rFonts w:ascii="Arial" w:eastAsia="黑体" w:hAnsi="Arial"/>
      <w:bCs w:val="0"/>
      <w:sz w:val="30"/>
      <w:szCs w:val="20"/>
    </w:rPr>
  </w:style>
  <w:style w:type="paragraph" w:customStyle="1" w:styleId="2b">
    <w:name w:val="日期2"/>
    <w:basedOn w:val="a0"/>
    <w:next w:val="a0"/>
    <w:qFormat/>
    <w:rsid w:val="00C90ACF"/>
    <w:pPr>
      <w:suppressAutoHyphens w:val="0"/>
      <w:spacing w:line="400" w:lineRule="exact"/>
      <w:ind w:left="100"/>
    </w:pPr>
    <w:rPr>
      <w:sz w:val="24"/>
      <w:szCs w:val="20"/>
    </w:rPr>
  </w:style>
  <w:style w:type="paragraph" w:customStyle="1" w:styleId="2c">
    <w:name w:val="题注2"/>
    <w:basedOn w:val="a0"/>
    <w:next w:val="a0"/>
    <w:qFormat/>
    <w:rsid w:val="00C90ACF"/>
    <w:pPr>
      <w:suppressAutoHyphens w:val="0"/>
    </w:pPr>
    <w:rPr>
      <w:rFonts w:ascii="Cambria" w:eastAsia="黑体" w:hAnsi="Cambria"/>
      <w:sz w:val="20"/>
      <w:szCs w:val="20"/>
    </w:rPr>
  </w:style>
  <w:style w:type="paragraph" w:customStyle="1" w:styleId="4Arial">
    <w:name w:val="样式 标题 4 + Arial 五号"/>
    <w:basedOn w:val="4"/>
    <w:qFormat/>
    <w:rsid w:val="00C90ACF"/>
    <w:pPr>
      <w:numPr>
        <w:ilvl w:val="0"/>
        <w:numId w:val="0"/>
      </w:numPr>
      <w:tabs>
        <w:tab w:val="left" w:pos="4268"/>
      </w:tabs>
      <w:suppressAutoHyphens w:val="0"/>
      <w:ind w:left="851" w:hanging="851"/>
    </w:pPr>
    <w:rPr>
      <w:szCs w:val="20"/>
    </w:rPr>
  </w:style>
  <w:style w:type="paragraph" w:customStyle="1" w:styleId="5Arial">
    <w:name w:val="样式 标题 5 + Arial"/>
    <w:basedOn w:val="5"/>
    <w:qFormat/>
    <w:rsid w:val="00C90ACF"/>
    <w:pPr>
      <w:tabs>
        <w:tab w:val="left" w:pos="4960"/>
      </w:tabs>
      <w:suppressAutoHyphens w:val="0"/>
      <w:ind w:left="992" w:hanging="992"/>
    </w:pPr>
    <w:rPr>
      <w:rFonts w:ascii="Arial" w:eastAsia="黑体" w:hAnsi="Arial"/>
      <w:szCs w:val="20"/>
    </w:rPr>
  </w:style>
  <w:style w:type="paragraph" w:customStyle="1" w:styleId="5Arial0">
    <w:name w:val="样式 样式 标题 5 + Arial + 宋体 五号 非加粗 红色"/>
    <w:basedOn w:val="6"/>
    <w:qFormat/>
    <w:rsid w:val="00C90ACF"/>
    <w:pPr>
      <w:tabs>
        <w:tab w:val="clear" w:pos="1152"/>
        <w:tab w:val="left" w:pos="11070"/>
      </w:tabs>
      <w:suppressAutoHyphens w:val="0"/>
      <w:ind w:left="2214" w:hanging="1134"/>
    </w:pPr>
    <w:rPr>
      <w:rFonts w:ascii="宋体" w:eastAsia="宋体" w:hAnsi="宋体"/>
      <w:b w:val="0"/>
      <w:color w:val="FF0000"/>
      <w:sz w:val="21"/>
      <w:szCs w:val="20"/>
    </w:rPr>
  </w:style>
  <w:style w:type="paragraph" w:customStyle="1" w:styleId="5Arial1">
    <w:name w:val="标题 5 + Arial + 宋体 五号 加粗"/>
    <w:basedOn w:val="5Arial"/>
    <w:qFormat/>
    <w:rsid w:val="00C90ACF"/>
    <w:rPr>
      <w:rFonts w:eastAsia="Arial"/>
      <w:bCs w:val="0"/>
    </w:rPr>
  </w:style>
  <w:style w:type="paragraph" w:customStyle="1" w:styleId="2d">
    <w:name w:val="纯文本2"/>
    <w:basedOn w:val="a0"/>
    <w:qFormat/>
    <w:rsid w:val="00C90ACF"/>
    <w:pPr>
      <w:suppressAutoHyphens w:val="0"/>
    </w:pPr>
    <w:rPr>
      <w:rFonts w:ascii="宋体" w:hAnsi="宋体" w:cs="Courier New"/>
      <w:szCs w:val="21"/>
    </w:rPr>
  </w:style>
  <w:style w:type="paragraph" w:customStyle="1" w:styleId="TAL">
    <w:name w:val="TAL"/>
    <w:basedOn w:val="a0"/>
    <w:qFormat/>
    <w:rsid w:val="00C90ACF"/>
    <w:pPr>
      <w:keepNext/>
      <w:keepLines/>
      <w:widowControl/>
      <w:suppressAutoHyphens w:val="0"/>
      <w:overflowPunct w:val="0"/>
      <w:autoSpaceDE w:val="0"/>
      <w:jc w:val="left"/>
      <w:textAlignment w:val="baseline"/>
    </w:pPr>
    <w:rPr>
      <w:rFonts w:ascii="Arial" w:hAnsi="Arial"/>
      <w:sz w:val="18"/>
      <w:szCs w:val="20"/>
      <w:lang w:val="en-GB"/>
    </w:rPr>
  </w:style>
  <w:style w:type="paragraph" w:customStyle="1" w:styleId="2e">
    <w:name w:val="样式2"/>
    <w:basedOn w:val="6"/>
    <w:qFormat/>
    <w:rsid w:val="00C90ACF"/>
    <w:pPr>
      <w:tabs>
        <w:tab w:val="clear" w:pos="1152"/>
        <w:tab w:val="left" w:pos="11070"/>
      </w:tabs>
      <w:suppressAutoHyphens w:val="0"/>
      <w:ind w:left="2214" w:hanging="1134"/>
    </w:pPr>
    <w:rPr>
      <w:rFonts w:eastAsia="宋体"/>
      <w:bCs w:val="0"/>
      <w:sz w:val="28"/>
      <w:szCs w:val="20"/>
    </w:rPr>
  </w:style>
  <w:style w:type="paragraph" w:customStyle="1" w:styleId="63">
    <w:name w:val="标题6"/>
    <w:basedOn w:val="6"/>
    <w:qFormat/>
    <w:rsid w:val="00C90ACF"/>
    <w:pPr>
      <w:tabs>
        <w:tab w:val="clear" w:pos="1152"/>
        <w:tab w:val="left" w:pos="11070"/>
      </w:tabs>
      <w:suppressAutoHyphens w:val="0"/>
      <w:ind w:left="2214" w:hanging="1134"/>
    </w:pPr>
    <w:rPr>
      <w:rFonts w:eastAsia="宋体"/>
      <w:bCs w:val="0"/>
      <w:sz w:val="28"/>
      <w:szCs w:val="20"/>
    </w:rPr>
  </w:style>
  <w:style w:type="paragraph" w:customStyle="1" w:styleId="43">
    <w:name w:val="样式4"/>
    <w:basedOn w:val="6"/>
    <w:qFormat/>
    <w:rsid w:val="00C90ACF"/>
    <w:pPr>
      <w:tabs>
        <w:tab w:val="clear" w:pos="1152"/>
        <w:tab w:val="left" w:pos="11070"/>
      </w:tabs>
      <w:suppressAutoHyphens w:val="0"/>
      <w:ind w:left="2214" w:hanging="1134"/>
    </w:pPr>
    <w:rPr>
      <w:rFonts w:eastAsia="宋体"/>
      <w:bCs w:val="0"/>
      <w:sz w:val="28"/>
      <w:szCs w:val="20"/>
    </w:rPr>
  </w:style>
  <w:style w:type="paragraph" w:customStyle="1" w:styleId="5arial2">
    <w:name w:val="5arial"/>
    <w:basedOn w:val="a0"/>
    <w:qFormat/>
    <w:rsid w:val="00C90ACF"/>
    <w:pPr>
      <w:widowControl/>
      <w:suppressAutoHyphens w:val="0"/>
      <w:spacing w:before="280" w:after="280"/>
      <w:jc w:val="left"/>
    </w:pPr>
    <w:rPr>
      <w:rFonts w:ascii="宋体" w:hAnsi="宋体" w:cs="宋体"/>
      <w:sz w:val="24"/>
    </w:rPr>
  </w:style>
  <w:style w:type="paragraph" w:customStyle="1" w:styleId="CharCharCharChar">
    <w:name w:val="Char Char Char Char"/>
    <w:basedOn w:val="a0"/>
    <w:qFormat/>
    <w:rsid w:val="00C90ACF"/>
    <w:pPr>
      <w:keepNext/>
      <w:tabs>
        <w:tab w:val="left" w:pos="2940"/>
      </w:tabs>
      <w:suppressAutoHyphens w:val="0"/>
      <w:autoSpaceDE w:val="0"/>
      <w:ind w:hanging="420"/>
      <w:jc w:val="left"/>
    </w:pPr>
    <w:rPr>
      <w:rFonts w:ascii="Arial" w:eastAsia="黑体" w:hAnsi="Arial" w:cs="Arial"/>
      <w:szCs w:val="21"/>
    </w:rPr>
  </w:style>
  <w:style w:type="paragraph" w:customStyle="1" w:styleId="affa">
    <w:name w:val="框内容"/>
    <w:basedOn w:val="aa"/>
    <w:qFormat/>
    <w:rsid w:val="00C90ACF"/>
  </w:style>
  <w:style w:type="character" w:customStyle="1" w:styleId="trans">
    <w:name w:val="trans"/>
    <w:basedOn w:val="a1"/>
    <w:qFormat/>
    <w:rsid w:val="00C90ACF"/>
  </w:style>
  <w:style w:type="character" w:customStyle="1" w:styleId="def3">
    <w:name w:val="def3"/>
    <w:qFormat/>
    <w:rsid w:val="00C90ACF"/>
  </w:style>
  <w:style w:type="character" w:customStyle="1" w:styleId="lijujieshi">
    <w:name w:val="lijujieshi"/>
    <w:basedOn w:val="a1"/>
    <w:qFormat/>
    <w:rsid w:val="00C90ACF"/>
  </w:style>
  <w:style w:type="character" w:customStyle="1" w:styleId="52">
    <w:name w:val="样式5"/>
    <w:qFormat/>
    <w:rsid w:val="00C90ACF"/>
    <w:rPr>
      <w:sz w:val="18"/>
      <w:szCs w:val="18"/>
    </w:rPr>
  </w:style>
  <w:style w:type="character" w:customStyle="1" w:styleId="64">
    <w:name w:val="样式6"/>
    <w:qFormat/>
    <w:rsid w:val="00C90ACF"/>
    <w:rPr>
      <w:rFonts w:ascii="宋体" w:hAnsi="宋体" w:cs="宋体"/>
      <w:kern w:val="0"/>
      <w:sz w:val="18"/>
      <w:szCs w:val="18"/>
      <w:lang w:eastAsia="zh-CN"/>
    </w:rPr>
  </w:style>
  <w:style w:type="character" w:customStyle="1" w:styleId="WW8Num18z0">
    <w:name w:val="WW8Num18z0"/>
    <w:qFormat/>
    <w:rsid w:val="00C90ACF"/>
    <w:rPr>
      <w:rFonts w:ascii="Wingdings" w:hAnsi="Wingdings"/>
    </w:rPr>
  </w:style>
  <w:style w:type="character" w:customStyle="1" w:styleId="WW8Num1z1">
    <w:name w:val="WW8Num1z1"/>
    <w:qFormat/>
    <w:rsid w:val="00C90ACF"/>
    <w:rPr>
      <w:rFonts w:ascii="黑体" w:eastAsia="黑体" w:hAnsi="黑体"/>
      <w:sz w:val="32"/>
      <w:szCs w:val="32"/>
    </w:rPr>
  </w:style>
  <w:style w:type="character" w:customStyle="1" w:styleId="WW8Num1z2">
    <w:name w:val="WW8Num1z2"/>
    <w:qFormat/>
    <w:rsid w:val="00C90ACF"/>
    <w:rPr>
      <w:rFonts w:ascii="Arial Unicode MS" w:eastAsia="宋体" w:hAnsi="Arial Unicode MS" w:cs="Arial Unicode MS"/>
      <w:color w:val="auto"/>
      <w:sz w:val="30"/>
      <w:szCs w:val="30"/>
    </w:rPr>
  </w:style>
  <w:style w:type="character" w:customStyle="1" w:styleId="WW8Num1z5">
    <w:name w:val="WW8Num1z5"/>
    <w:qFormat/>
    <w:rsid w:val="00C90ACF"/>
    <w:rPr>
      <w:b/>
      <w:sz w:val="28"/>
    </w:rPr>
  </w:style>
  <w:style w:type="character" w:customStyle="1" w:styleId="WW8Num2z1">
    <w:name w:val="WW8Num2z1"/>
    <w:qFormat/>
    <w:rsid w:val="00C90ACF"/>
    <w:rPr>
      <w:rFonts w:ascii="黑体" w:eastAsia="黑体" w:hAnsi="黑体"/>
      <w:sz w:val="32"/>
      <w:szCs w:val="32"/>
    </w:rPr>
  </w:style>
  <w:style w:type="character" w:customStyle="1" w:styleId="WW8Num2z2">
    <w:name w:val="WW8Num2z2"/>
    <w:qFormat/>
    <w:rsid w:val="00C90ACF"/>
    <w:rPr>
      <w:b/>
    </w:rPr>
  </w:style>
  <w:style w:type="character" w:customStyle="1" w:styleId="WW8Num2z5">
    <w:name w:val="WW8Num2z5"/>
    <w:qFormat/>
    <w:rsid w:val="00C90ACF"/>
    <w:rPr>
      <w:b/>
      <w:sz w:val="28"/>
    </w:rPr>
  </w:style>
  <w:style w:type="character" w:customStyle="1" w:styleId="WW8Num4z2">
    <w:name w:val="WW8Num4z2"/>
    <w:qFormat/>
    <w:rsid w:val="00C90ACF"/>
    <w:rPr>
      <w:b/>
    </w:rPr>
  </w:style>
  <w:style w:type="character" w:customStyle="1" w:styleId="WW8Num6z4">
    <w:name w:val="WW8Num6z4"/>
    <w:qFormat/>
    <w:rsid w:val="00C90ACF"/>
    <w:rPr>
      <w:rFonts w:ascii="Wingdings" w:hAnsi="Wingdings"/>
      <w:color w:val="auto"/>
    </w:rPr>
  </w:style>
  <w:style w:type="character" w:customStyle="1" w:styleId="WW8Num7z0">
    <w:name w:val="WW8Num7z0"/>
    <w:qFormat/>
    <w:rsid w:val="00C90ACF"/>
    <w:rPr>
      <w:rFonts w:ascii="Wingdings" w:hAnsi="Wingdings"/>
      <w:color w:val="000000"/>
    </w:rPr>
  </w:style>
  <w:style w:type="character" w:customStyle="1" w:styleId="WW8Num7z2">
    <w:name w:val="WW8Num7z2"/>
    <w:qFormat/>
    <w:rsid w:val="00C90ACF"/>
    <w:rPr>
      <w:rFonts w:ascii="Wingdings" w:hAnsi="Wingdings"/>
    </w:rPr>
  </w:style>
  <w:style w:type="character" w:customStyle="1" w:styleId="WW8Num8z3">
    <w:name w:val="WW8Num8z3"/>
    <w:qFormat/>
    <w:rsid w:val="00C90ACF"/>
    <w:rPr>
      <w:rFonts w:ascii="Wingdings" w:hAnsi="Wingdings"/>
      <w:color w:val="auto"/>
    </w:rPr>
  </w:style>
  <w:style w:type="character" w:customStyle="1" w:styleId="WW8Num9z2">
    <w:name w:val="WW8Num9z2"/>
    <w:qFormat/>
    <w:rsid w:val="00C90ACF"/>
    <w:rPr>
      <w:rFonts w:ascii="Wingdings" w:hAnsi="Wingdings"/>
      <w:color w:val="auto"/>
    </w:rPr>
  </w:style>
  <w:style w:type="character" w:customStyle="1" w:styleId="WW8Num11z0">
    <w:name w:val="WW8Num11z0"/>
    <w:qFormat/>
    <w:rsid w:val="00C90ACF"/>
    <w:rPr>
      <w:rFonts w:ascii="Wingdings" w:hAnsi="Wingdings"/>
    </w:rPr>
  </w:style>
  <w:style w:type="character" w:customStyle="1" w:styleId="WW8Num12z0">
    <w:name w:val="WW8Num12z0"/>
    <w:qFormat/>
    <w:rsid w:val="00C90ACF"/>
    <w:rPr>
      <w:rFonts w:ascii="Wingdings" w:hAnsi="Wingdings"/>
      <w:color w:val="auto"/>
    </w:rPr>
  </w:style>
  <w:style w:type="character" w:customStyle="1" w:styleId="WW8Num13z0">
    <w:name w:val="WW8Num13z0"/>
    <w:qFormat/>
    <w:rsid w:val="00C90ACF"/>
    <w:rPr>
      <w:rFonts w:ascii="Wingdings" w:hAnsi="Wingdings"/>
      <w:color w:val="auto"/>
    </w:rPr>
  </w:style>
  <w:style w:type="character" w:customStyle="1" w:styleId="WW8Num23z0">
    <w:name w:val="WW8Num23z0"/>
    <w:qFormat/>
    <w:rsid w:val="00C90ACF"/>
    <w:rPr>
      <w:rFonts w:ascii="宋体" w:hAnsi="宋体"/>
    </w:rPr>
  </w:style>
  <w:style w:type="character" w:customStyle="1" w:styleId="WW8Num31z0">
    <w:name w:val="WW8Num31z0"/>
    <w:qFormat/>
    <w:rsid w:val="00C90ACF"/>
    <w:rPr>
      <w:rFonts w:ascii="Times New Roman" w:eastAsia="Times New Roman" w:hAnsi="Times New Roman"/>
      <w:b/>
      <w:color w:val="000000"/>
      <w:sz w:val="44"/>
      <w:u w:val="none"/>
      <w:lang w:val="en-US"/>
    </w:rPr>
  </w:style>
  <w:style w:type="character" w:customStyle="1" w:styleId="WW8Num31z1">
    <w:name w:val="WW8Num31z1"/>
    <w:qFormat/>
    <w:rsid w:val="00C90ACF"/>
    <w:rPr>
      <w:rFonts w:ascii="黑体" w:eastAsia="黑体" w:hAnsi="黑体"/>
      <w:sz w:val="32"/>
      <w:szCs w:val="32"/>
    </w:rPr>
  </w:style>
  <w:style w:type="character" w:customStyle="1" w:styleId="WW8Num31z2">
    <w:name w:val="WW8Num31z2"/>
    <w:qFormat/>
    <w:rsid w:val="00C90ACF"/>
    <w:rPr>
      <w:rFonts w:ascii="Arial Unicode MS" w:eastAsia="宋体" w:hAnsi="Arial Unicode MS" w:cs="Arial Unicode MS"/>
      <w:color w:val="auto"/>
      <w:sz w:val="30"/>
      <w:szCs w:val="30"/>
    </w:rPr>
  </w:style>
  <w:style w:type="character" w:customStyle="1" w:styleId="WW8Num31z5">
    <w:name w:val="WW8Num31z5"/>
    <w:qFormat/>
    <w:rsid w:val="00C90ACF"/>
    <w:rPr>
      <w:b/>
      <w:sz w:val="28"/>
    </w:rPr>
  </w:style>
  <w:style w:type="character" w:customStyle="1" w:styleId="WW8Num3z1">
    <w:name w:val="WW8Num3z1"/>
    <w:qFormat/>
    <w:rsid w:val="00C90ACF"/>
    <w:rPr>
      <w:rFonts w:ascii="黑体" w:eastAsia="黑体" w:hAnsi="黑体"/>
      <w:sz w:val="32"/>
      <w:szCs w:val="32"/>
    </w:rPr>
  </w:style>
  <w:style w:type="character" w:customStyle="1" w:styleId="WW8Num3z2">
    <w:name w:val="WW8Num3z2"/>
    <w:qFormat/>
    <w:rsid w:val="00C90ACF"/>
    <w:rPr>
      <w:b/>
    </w:rPr>
  </w:style>
  <w:style w:type="character" w:customStyle="1" w:styleId="WW8Num3z5">
    <w:name w:val="WW8Num3z5"/>
    <w:qFormat/>
    <w:rsid w:val="00C90ACF"/>
    <w:rPr>
      <w:b/>
      <w:sz w:val="28"/>
    </w:rPr>
  </w:style>
  <w:style w:type="character" w:customStyle="1" w:styleId="WW8Num4z0">
    <w:name w:val="WW8Num4z0"/>
    <w:qFormat/>
    <w:rsid w:val="00C90ACF"/>
    <w:rPr>
      <w:rFonts w:ascii="Wingdings" w:hAnsi="Wingdings"/>
    </w:rPr>
  </w:style>
  <w:style w:type="character" w:customStyle="1" w:styleId="WW8Num5z2">
    <w:name w:val="WW8Num5z2"/>
    <w:qFormat/>
    <w:rsid w:val="00C90ACF"/>
    <w:rPr>
      <w:rFonts w:ascii="Wingdings" w:hAnsi="Wingdings"/>
    </w:rPr>
  </w:style>
  <w:style w:type="character" w:customStyle="1" w:styleId="WW8Num7z4">
    <w:name w:val="WW8Num7z4"/>
    <w:qFormat/>
    <w:rsid w:val="00C90ACF"/>
    <w:rPr>
      <w:rFonts w:ascii="Wingdings" w:hAnsi="Wingdings"/>
      <w:color w:val="auto"/>
    </w:rPr>
  </w:style>
  <w:style w:type="character" w:customStyle="1" w:styleId="WW8Num9z3">
    <w:name w:val="WW8Num9z3"/>
    <w:qFormat/>
    <w:rsid w:val="00C90ACF"/>
    <w:rPr>
      <w:rFonts w:ascii="Wingdings" w:hAnsi="Wingdings"/>
      <w:color w:val="auto"/>
    </w:rPr>
  </w:style>
  <w:style w:type="character" w:customStyle="1" w:styleId="WW8Num14z0">
    <w:name w:val="WW8Num14z0"/>
    <w:qFormat/>
    <w:rsid w:val="00C90ACF"/>
    <w:rPr>
      <w:rFonts w:ascii="Wingdings" w:hAnsi="Wingdings"/>
    </w:rPr>
  </w:style>
  <w:style w:type="character" w:customStyle="1" w:styleId="WW8Num16z0">
    <w:name w:val="WW8Num16z0"/>
    <w:qFormat/>
    <w:rsid w:val="00C90ACF"/>
    <w:rPr>
      <w:rFonts w:ascii="Wingdings" w:hAnsi="Wingdings"/>
    </w:rPr>
  </w:style>
  <w:style w:type="character" w:customStyle="1" w:styleId="WW8Num24z0">
    <w:name w:val="WW8Num24z0"/>
    <w:qFormat/>
    <w:rsid w:val="00C90ACF"/>
    <w:rPr>
      <w:rFonts w:ascii="宋体" w:hAnsi="宋体"/>
    </w:rPr>
  </w:style>
  <w:style w:type="character" w:customStyle="1" w:styleId="WW8Num32z0">
    <w:name w:val="WW8Num32z0"/>
    <w:qFormat/>
    <w:rsid w:val="00C90ACF"/>
    <w:rPr>
      <w:rFonts w:ascii="Times New Roman" w:eastAsia="Times New Roman" w:hAnsi="Times New Roman"/>
      <w:b/>
      <w:color w:val="000000"/>
      <w:sz w:val="44"/>
      <w:u w:val="none"/>
      <w:lang w:val="en-US"/>
    </w:rPr>
  </w:style>
  <w:style w:type="character" w:customStyle="1" w:styleId="WW8Num32z1">
    <w:name w:val="WW8Num32z1"/>
    <w:qFormat/>
    <w:rsid w:val="00C90ACF"/>
    <w:rPr>
      <w:rFonts w:ascii="黑体" w:eastAsia="黑体" w:hAnsi="黑体"/>
      <w:sz w:val="32"/>
      <w:szCs w:val="32"/>
    </w:rPr>
  </w:style>
  <w:style w:type="character" w:customStyle="1" w:styleId="WW8Num32z2">
    <w:name w:val="WW8Num32z2"/>
    <w:qFormat/>
    <w:rsid w:val="00C90ACF"/>
    <w:rPr>
      <w:rFonts w:ascii="Arial Unicode MS" w:eastAsia="宋体" w:hAnsi="Arial Unicode MS" w:cs="Arial Unicode MS"/>
      <w:color w:val="auto"/>
      <w:sz w:val="30"/>
      <w:szCs w:val="30"/>
    </w:rPr>
  </w:style>
  <w:style w:type="character" w:customStyle="1" w:styleId="WW8Num32z5">
    <w:name w:val="WW8Num32z5"/>
    <w:qFormat/>
    <w:rsid w:val="00C90ACF"/>
    <w:rPr>
      <w:b/>
      <w:sz w:val="28"/>
    </w:rPr>
  </w:style>
  <w:style w:type="character" w:customStyle="1" w:styleId="WW8Num4z1">
    <w:name w:val="WW8Num4z1"/>
    <w:qFormat/>
    <w:rsid w:val="00C90ACF"/>
    <w:rPr>
      <w:rFonts w:ascii="黑体" w:eastAsia="黑体" w:hAnsi="黑体"/>
      <w:sz w:val="32"/>
      <w:szCs w:val="32"/>
    </w:rPr>
  </w:style>
  <w:style w:type="character" w:customStyle="1" w:styleId="WW8Num4z5">
    <w:name w:val="WW8Num4z5"/>
    <w:qFormat/>
    <w:rsid w:val="00C90ACF"/>
    <w:rPr>
      <w:b/>
      <w:sz w:val="28"/>
    </w:rPr>
  </w:style>
  <w:style w:type="character" w:customStyle="1" w:styleId="WW8Num5z0">
    <w:name w:val="WW8Num5z0"/>
    <w:qFormat/>
    <w:rsid w:val="00C90ACF"/>
    <w:rPr>
      <w:rFonts w:ascii="Wingdings" w:hAnsi="Wingdings"/>
      <w:color w:val="000000"/>
    </w:rPr>
  </w:style>
  <w:style w:type="character" w:customStyle="1" w:styleId="WW8Num5z1">
    <w:name w:val="WW8Num5z1"/>
    <w:qFormat/>
    <w:rsid w:val="00C90ACF"/>
    <w:rPr>
      <w:rFonts w:ascii="黑体" w:eastAsia="黑体" w:hAnsi="黑体"/>
      <w:sz w:val="32"/>
      <w:szCs w:val="32"/>
    </w:rPr>
  </w:style>
  <w:style w:type="character" w:customStyle="1" w:styleId="WW8Num5z5">
    <w:name w:val="WW8Num5z5"/>
    <w:qFormat/>
    <w:rsid w:val="00C90ACF"/>
    <w:rPr>
      <w:b/>
      <w:sz w:val="28"/>
    </w:rPr>
  </w:style>
  <w:style w:type="character" w:customStyle="1" w:styleId="WW8Num6z0">
    <w:name w:val="WW8Num6z0"/>
    <w:qFormat/>
    <w:rsid w:val="00C90ACF"/>
    <w:rPr>
      <w:rFonts w:ascii="Wingdings" w:hAnsi="Wingdings"/>
      <w:color w:val="000000"/>
    </w:rPr>
  </w:style>
  <w:style w:type="character" w:customStyle="1" w:styleId="WW8Num9z4">
    <w:name w:val="WW8Num9z4"/>
    <w:qFormat/>
    <w:rsid w:val="00C90ACF"/>
    <w:rPr>
      <w:rFonts w:ascii="Wingdings" w:hAnsi="Wingdings"/>
      <w:color w:val="auto"/>
    </w:rPr>
  </w:style>
  <w:style w:type="character" w:customStyle="1" w:styleId="WW8Num11z3">
    <w:name w:val="WW8Num11z3"/>
    <w:qFormat/>
    <w:rsid w:val="00C90ACF"/>
    <w:rPr>
      <w:rFonts w:ascii="Wingdings" w:hAnsi="Wingdings"/>
      <w:color w:val="auto"/>
    </w:rPr>
  </w:style>
  <w:style w:type="character" w:customStyle="1" w:styleId="WW8Num12z2">
    <w:name w:val="WW8Num12z2"/>
    <w:qFormat/>
    <w:rsid w:val="00C90ACF"/>
    <w:rPr>
      <w:rFonts w:ascii="Wingdings" w:hAnsi="Wingdings"/>
      <w:color w:val="auto"/>
    </w:rPr>
  </w:style>
  <w:style w:type="character" w:customStyle="1" w:styleId="WW8Num26z0">
    <w:name w:val="WW8Num26z0"/>
    <w:qFormat/>
    <w:rsid w:val="00C90ACF"/>
    <w:rPr>
      <w:rFonts w:ascii="Wingdings" w:hAnsi="Wingdings"/>
    </w:rPr>
  </w:style>
  <w:style w:type="character" w:customStyle="1" w:styleId="WW8Num34z0">
    <w:name w:val="WW8Num34z0"/>
    <w:qFormat/>
    <w:rsid w:val="00C90ACF"/>
    <w:rPr>
      <w:rFonts w:ascii="Times New Roman" w:eastAsia="Times New Roman" w:hAnsi="Times New Roman"/>
      <w:b/>
      <w:color w:val="000000"/>
      <w:sz w:val="44"/>
      <w:u w:val="none"/>
      <w:lang w:val="en-US"/>
    </w:rPr>
  </w:style>
  <w:style w:type="character" w:customStyle="1" w:styleId="WW8Num34z1">
    <w:name w:val="WW8Num34z1"/>
    <w:qFormat/>
    <w:rsid w:val="00C90ACF"/>
    <w:rPr>
      <w:rFonts w:ascii="黑体" w:eastAsia="黑体" w:hAnsi="黑体"/>
      <w:sz w:val="32"/>
      <w:szCs w:val="32"/>
    </w:rPr>
  </w:style>
  <w:style w:type="character" w:customStyle="1" w:styleId="WW8Num34z2">
    <w:name w:val="WW8Num34z2"/>
    <w:qFormat/>
    <w:rsid w:val="00C90ACF"/>
    <w:rPr>
      <w:rFonts w:ascii="Arial Unicode MS" w:eastAsia="宋体" w:hAnsi="Arial Unicode MS" w:cs="Arial Unicode MS"/>
      <w:color w:val="auto"/>
      <w:sz w:val="30"/>
      <w:szCs w:val="30"/>
    </w:rPr>
  </w:style>
  <w:style w:type="character" w:customStyle="1" w:styleId="WW8Num34z5">
    <w:name w:val="WW8Num34z5"/>
    <w:qFormat/>
    <w:rsid w:val="00C90ACF"/>
    <w:rPr>
      <w:b/>
      <w:sz w:val="28"/>
    </w:rPr>
  </w:style>
  <w:style w:type="character" w:customStyle="1" w:styleId="WW8Num48z2">
    <w:name w:val="WW8Num48z2"/>
    <w:qFormat/>
    <w:rsid w:val="00C90ACF"/>
    <w:rPr>
      <w:rFonts w:ascii="Wingdings" w:hAnsi="Wingdings"/>
      <w:color w:val="auto"/>
    </w:rPr>
  </w:style>
  <w:style w:type="character" w:customStyle="1" w:styleId="WW8Num78z0">
    <w:name w:val="WW8Num78z0"/>
    <w:qFormat/>
    <w:rsid w:val="00C90ACF"/>
    <w:rPr>
      <w:rFonts w:ascii="Wingdings" w:hAnsi="Wingdings"/>
    </w:rPr>
  </w:style>
  <w:style w:type="character" w:customStyle="1" w:styleId="WW8Num78z1">
    <w:name w:val="WW8Num78z1"/>
    <w:qFormat/>
    <w:rsid w:val="00C90ACF"/>
    <w:rPr>
      <w:rFonts w:ascii="黑体" w:eastAsia="黑体" w:hAnsi="黑体"/>
      <w:sz w:val="32"/>
      <w:szCs w:val="32"/>
    </w:rPr>
  </w:style>
  <w:style w:type="character" w:customStyle="1" w:styleId="WW8Num78z2">
    <w:name w:val="WW8Num78z2"/>
    <w:qFormat/>
    <w:rsid w:val="00C90ACF"/>
    <w:rPr>
      <w:rFonts w:ascii="Arial Unicode MS" w:eastAsia="宋体" w:hAnsi="Arial Unicode MS" w:cs="Arial Unicode MS"/>
      <w:color w:val="auto"/>
      <w:sz w:val="30"/>
      <w:szCs w:val="30"/>
    </w:rPr>
  </w:style>
  <w:style w:type="character" w:customStyle="1" w:styleId="WW8Num78z5">
    <w:name w:val="WW8Num78z5"/>
    <w:qFormat/>
    <w:rsid w:val="00C90ACF"/>
    <w:rPr>
      <w:b/>
      <w:sz w:val="28"/>
    </w:rPr>
  </w:style>
  <w:style w:type="character" w:customStyle="1" w:styleId="35">
    <w:name w:val="默认段落字体3"/>
    <w:qFormat/>
    <w:rsid w:val="00C90ACF"/>
  </w:style>
  <w:style w:type="character" w:customStyle="1" w:styleId="WW8Num6z2">
    <w:name w:val="WW8Num6z2"/>
    <w:qFormat/>
    <w:rsid w:val="00C90ACF"/>
    <w:rPr>
      <w:rFonts w:ascii="Wingdings" w:hAnsi="Wingdings"/>
    </w:rPr>
  </w:style>
  <w:style w:type="character" w:customStyle="1" w:styleId="WW8Num8z4">
    <w:name w:val="WW8Num8z4"/>
    <w:qFormat/>
    <w:rsid w:val="00C90ACF"/>
    <w:rPr>
      <w:rFonts w:ascii="Wingdings" w:hAnsi="Wingdings"/>
      <w:color w:val="auto"/>
    </w:rPr>
  </w:style>
  <w:style w:type="character" w:customStyle="1" w:styleId="WW8Num10z3">
    <w:name w:val="WW8Num10z3"/>
    <w:qFormat/>
    <w:rsid w:val="00C90ACF"/>
    <w:rPr>
      <w:rFonts w:ascii="Wingdings" w:hAnsi="Wingdings"/>
      <w:color w:val="auto"/>
    </w:rPr>
  </w:style>
  <w:style w:type="character" w:customStyle="1" w:styleId="WW8Num11z2">
    <w:name w:val="WW8Num11z2"/>
    <w:qFormat/>
    <w:rsid w:val="00C90ACF"/>
    <w:rPr>
      <w:rFonts w:ascii="Wingdings" w:hAnsi="Wingdings"/>
      <w:color w:val="auto"/>
    </w:rPr>
  </w:style>
  <w:style w:type="character" w:customStyle="1" w:styleId="WW8Num17z0">
    <w:name w:val="WW8Num17z0"/>
    <w:qFormat/>
    <w:rsid w:val="00C90ACF"/>
    <w:rPr>
      <w:rFonts w:ascii="Wingdings" w:hAnsi="Wingdings"/>
    </w:rPr>
  </w:style>
  <w:style w:type="character" w:customStyle="1" w:styleId="WW8Num25z0">
    <w:name w:val="WW8Num25z0"/>
    <w:qFormat/>
    <w:rsid w:val="00C90ACF"/>
    <w:rPr>
      <w:rFonts w:ascii="Wingdings" w:hAnsi="Wingdings"/>
    </w:rPr>
  </w:style>
  <w:style w:type="character" w:customStyle="1" w:styleId="WW8Num33z1">
    <w:name w:val="WW8Num33z1"/>
    <w:qFormat/>
    <w:rsid w:val="00C90ACF"/>
    <w:rPr>
      <w:rFonts w:ascii="黑体" w:eastAsia="黑体" w:hAnsi="黑体"/>
      <w:sz w:val="32"/>
      <w:szCs w:val="32"/>
    </w:rPr>
  </w:style>
  <w:style w:type="character" w:customStyle="1" w:styleId="WW8Num33z5">
    <w:name w:val="WW8Num33z5"/>
    <w:qFormat/>
    <w:rsid w:val="00C90ACF"/>
    <w:rPr>
      <w:b/>
      <w:sz w:val="28"/>
    </w:rPr>
  </w:style>
  <w:style w:type="character" w:customStyle="1" w:styleId="WW8Num47z2">
    <w:name w:val="WW8Num47z2"/>
    <w:qFormat/>
    <w:rsid w:val="00C90ACF"/>
    <w:rPr>
      <w:rFonts w:ascii="Wingdings" w:hAnsi="Wingdings"/>
      <w:color w:val="auto"/>
    </w:rPr>
  </w:style>
  <w:style w:type="character" w:customStyle="1" w:styleId="WW8Num14z1">
    <w:name w:val="WW8Num14z1"/>
    <w:qFormat/>
    <w:rsid w:val="00C90ACF"/>
    <w:rPr>
      <w:rFonts w:ascii="Wingdings" w:hAnsi="Wingdings"/>
    </w:rPr>
  </w:style>
  <w:style w:type="character" w:customStyle="1" w:styleId="WW8Num13z1">
    <w:name w:val="WW8Num13z1"/>
    <w:qFormat/>
    <w:rsid w:val="00C90ACF"/>
    <w:rPr>
      <w:rFonts w:ascii="Wingdings" w:hAnsi="Wingdings"/>
    </w:rPr>
  </w:style>
  <w:style w:type="character" w:customStyle="1" w:styleId="WW8Num12z1">
    <w:name w:val="WW8Num12z1"/>
    <w:qFormat/>
    <w:rsid w:val="00C90ACF"/>
    <w:rPr>
      <w:rFonts w:ascii="Wingdings" w:hAnsi="Wingdings"/>
    </w:rPr>
  </w:style>
  <w:style w:type="character" w:customStyle="1" w:styleId="WW8Num46z2">
    <w:name w:val="WW8Num46z2"/>
    <w:qFormat/>
    <w:rsid w:val="00C90ACF"/>
    <w:rPr>
      <w:rFonts w:ascii="Wingdings" w:hAnsi="Wingdings"/>
      <w:color w:val="auto"/>
    </w:rPr>
  </w:style>
  <w:style w:type="character" w:customStyle="1" w:styleId="WW8Num5z4">
    <w:name w:val="WW8Num5z4"/>
    <w:qFormat/>
    <w:rsid w:val="00C90ACF"/>
    <w:rPr>
      <w:rFonts w:ascii="Wingdings" w:hAnsi="Wingdings"/>
      <w:color w:val="auto"/>
    </w:rPr>
  </w:style>
  <w:style w:type="character" w:customStyle="1" w:styleId="WW8Num7z3">
    <w:name w:val="WW8Num7z3"/>
    <w:qFormat/>
    <w:rsid w:val="00C90ACF"/>
    <w:rPr>
      <w:rFonts w:ascii="Wingdings" w:hAnsi="Wingdings"/>
      <w:color w:val="auto"/>
    </w:rPr>
  </w:style>
  <w:style w:type="character" w:customStyle="1" w:styleId="WW8Num11z1">
    <w:name w:val="WW8Num11z1"/>
    <w:qFormat/>
    <w:rsid w:val="00C90ACF"/>
    <w:rPr>
      <w:rFonts w:ascii="Wingdings" w:hAnsi="Wingdings"/>
    </w:rPr>
  </w:style>
  <w:style w:type="character" w:customStyle="1" w:styleId="WW8Num48z1">
    <w:name w:val="WW8Num48z1"/>
    <w:qFormat/>
    <w:rsid w:val="00C90ACF"/>
  </w:style>
  <w:style w:type="character" w:customStyle="1" w:styleId="WW8Num61z0">
    <w:name w:val="WW8Num61z0"/>
    <w:qFormat/>
    <w:rsid w:val="00C90ACF"/>
    <w:rPr>
      <w:rFonts w:ascii="Wingdings" w:hAnsi="Wingdings"/>
    </w:rPr>
  </w:style>
  <w:style w:type="character" w:customStyle="1" w:styleId="WW8Num62z0">
    <w:name w:val="WW8Num62z0"/>
    <w:qFormat/>
    <w:rsid w:val="00C90ACF"/>
    <w:rPr>
      <w:rFonts w:ascii="Wingdings" w:hAnsi="Wingdings"/>
    </w:rPr>
  </w:style>
  <w:style w:type="character" w:customStyle="1" w:styleId="WW8Num110z0">
    <w:name w:val="WW8Num110z0"/>
    <w:qFormat/>
    <w:rsid w:val="00C90ACF"/>
    <w:rPr>
      <w:rFonts w:ascii="Times New Roman" w:eastAsia="Times New Roman" w:hAnsi="Times New Roman"/>
      <w:b/>
      <w:color w:val="000000"/>
      <w:sz w:val="44"/>
      <w:u w:val="none"/>
      <w:lang w:val="en-US"/>
    </w:rPr>
  </w:style>
  <w:style w:type="character" w:customStyle="1" w:styleId="WW8Num110z1">
    <w:name w:val="WW8Num110z1"/>
    <w:qFormat/>
    <w:rsid w:val="00C90ACF"/>
    <w:rPr>
      <w:rFonts w:ascii="黑体" w:eastAsia="黑体" w:hAnsi="黑体"/>
      <w:sz w:val="32"/>
      <w:szCs w:val="32"/>
    </w:rPr>
  </w:style>
  <w:style w:type="character" w:customStyle="1" w:styleId="WW8Num110z2">
    <w:name w:val="WW8Num110z2"/>
    <w:qFormat/>
    <w:rsid w:val="00C90ACF"/>
    <w:rPr>
      <w:rFonts w:ascii="Arial Unicode MS" w:eastAsia="宋体" w:hAnsi="Arial Unicode MS" w:cs="Arial Unicode MS"/>
      <w:color w:val="auto"/>
      <w:sz w:val="30"/>
      <w:szCs w:val="30"/>
    </w:rPr>
  </w:style>
  <w:style w:type="character" w:customStyle="1" w:styleId="WW8Num110z5">
    <w:name w:val="WW8Num110z5"/>
    <w:qFormat/>
    <w:rsid w:val="00C90ACF"/>
    <w:rPr>
      <w:b/>
      <w:sz w:val="28"/>
    </w:rPr>
  </w:style>
  <w:style w:type="character" w:customStyle="1" w:styleId="WW8Num172z2">
    <w:name w:val="WW8Num172z2"/>
    <w:qFormat/>
    <w:rsid w:val="00C90ACF"/>
    <w:rPr>
      <w:rFonts w:ascii="Wingdings" w:hAnsi="Wingdings"/>
      <w:color w:val="auto"/>
    </w:rPr>
  </w:style>
  <w:style w:type="character" w:customStyle="1" w:styleId="WW8Num47z1">
    <w:name w:val="WW8Num47z1"/>
    <w:qFormat/>
    <w:rsid w:val="00C90ACF"/>
  </w:style>
  <w:style w:type="character" w:customStyle="1" w:styleId="WW8Num60z0">
    <w:name w:val="WW8Num60z0"/>
    <w:qFormat/>
    <w:rsid w:val="00C90ACF"/>
    <w:rPr>
      <w:rFonts w:ascii="宋体" w:hAnsi="宋体"/>
    </w:rPr>
  </w:style>
  <w:style w:type="character" w:customStyle="1" w:styleId="WW8Num109z0">
    <w:name w:val="WW8Num109z0"/>
    <w:rsid w:val="00C90ACF"/>
    <w:rPr>
      <w:rFonts w:ascii="Times New Roman" w:eastAsia="Times New Roman" w:hAnsi="Times New Roman"/>
      <w:b/>
      <w:color w:val="000000"/>
      <w:sz w:val="44"/>
      <w:u w:val="none"/>
      <w:lang w:val="en-US"/>
    </w:rPr>
  </w:style>
  <w:style w:type="character" w:customStyle="1" w:styleId="WW8Num109z1">
    <w:name w:val="WW8Num109z1"/>
    <w:qFormat/>
    <w:rsid w:val="00C90ACF"/>
    <w:rPr>
      <w:rFonts w:ascii="黑体" w:eastAsia="黑体" w:hAnsi="黑体"/>
      <w:sz w:val="32"/>
      <w:szCs w:val="32"/>
    </w:rPr>
  </w:style>
  <w:style w:type="character" w:customStyle="1" w:styleId="WW8Num109z2">
    <w:name w:val="WW8Num109z2"/>
    <w:qFormat/>
    <w:rsid w:val="00C90ACF"/>
    <w:rPr>
      <w:rFonts w:ascii="Arial Unicode MS" w:eastAsia="宋体" w:hAnsi="Arial Unicode MS" w:cs="Arial Unicode MS"/>
      <w:color w:val="auto"/>
      <w:sz w:val="30"/>
      <w:szCs w:val="30"/>
    </w:rPr>
  </w:style>
  <w:style w:type="character" w:customStyle="1" w:styleId="WW8Num109z5">
    <w:name w:val="WW8Num109z5"/>
    <w:qFormat/>
    <w:rsid w:val="00C90ACF"/>
    <w:rPr>
      <w:b/>
      <w:sz w:val="28"/>
    </w:rPr>
  </w:style>
  <w:style w:type="character" w:customStyle="1" w:styleId="WW8Num171z2">
    <w:name w:val="WW8Num171z2"/>
    <w:qFormat/>
    <w:rsid w:val="00C90ACF"/>
    <w:rPr>
      <w:rFonts w:ascii="Wingdings" w:hAnsi="Wingdings"/>
      <w:color w:val="auto"/>
    </w:rPr>
  </w:style>
  <w:style w:type="character" w:customStyle="1" w:styleId="WW8Num4z4">
    <w:name w:val="WW8Num4z4"/>
    <w:rsid w:val="00C90ACF"/>
    <w:rPr>
      <w:rFonts w:ascii="Wingdings" w:hAnsi="Wingdings"/>
      <w:color w:val="auto"/>
    </w:rPr>
  </w:style>
  <w:style w:type="character" w:customStyle="1" w:styleId="WW8Num6z3">
    <w:name w:val="WW8Num6z3"/>
    <w:qFormat/>
    <w:rsid w:val="00C90ACF"/>
    <w:rPr>
      <w:rFonts w:ascii="Wingdings" w:hAnsi="Wingdings"/>
      <w:color w:val="auto"/>
    </w:rPr>
  </w:style>
  <w:style w:type="character" w:customStyle="1" w:styleId="WW8Num135z3">
    <w:name w:val="WW8Num135z3"/>
    <w:rsid w:val="00C90ACF"/>
    <w:rPr>
      <w:rFonts w:ascii="Wingdings" w:hAnsi="Wingdings"/>
    </w:rPr>
  </w:style>
  <w:style w:type="character" w:customStyle="1" w:styleId="affb">
    <w:name w:val="脚注符"/>
    <w:qFormat/>
    <w:rsid w:val="00C90ACF"/>
    <w:rPr>
      <w:vertAlign w:val="superscript"/>
    </w:rPr>
  </w:style>
  <w:style w:type="paragraph" w:customStyle="1" w:styleId="36">
    <w:name w:val="标题3"/>
    <w:basedOn w:val="a0"/>
    <w:next w:val="aa"/>
    <w:qFormat/>
    <w:rsid w:val="00C90ACF"/>
    <w:pPr>
      <w:keepNext/>
      <w:spacing w:before="240" w:after="120" w:line="400" w:lineRule="exact"/>
    </w:pPr>
    <w:rPr>
      <w:rFonts w:ascii="Arial" w:hAnsi="Arial" w:cs="Tahoma"/>
      <w:sz w:val="28"/>
      <w:szCs w:val="28"/>
    </w:rPr>
  </w:style>
  <w:style w:type="paragraph" w:customStyle="1" w:styleId="affc">
    <w:name w:val="预格式化的正文"/>
    <w:basedOn w:val="a0"/>
    <w:qFormat/>
    <w:rsid w:val="00C90ACF"/>
    <w:pPr>
      <w:spacing w:line="400" w:lineRule="exact"/>
    </w:pPr>
    <w:rPr>
      <w:rFonts w:ascii="Courier New" w:eastAsia="新宋体" w:hAnsi="Courier New" w:cs="新宋体"/>
      <w:sz w:val="20"/>
      <w:szCs w:val="20"/>
    </w:rPr>
  </w:style>
  <w:style w:type="paragraph" w:customStyle="1" w:styleId="101">
    <w:name w:val="标题 10"/>
    <w:basedOn w:val="23"/>
    <w:next w:val="aa"/>
    <w:rsid w:val="00C90ACF"/>
    <w:pPr>
      <w:tabs>
        <w:tab w:val="left" w:pos="432"/>
      </w:tabs>
      <w:spacing w:line="400" w:lineRule="exact"/>
      <w:ind w:left="432" w:hanging="432"/>
    </w:pPr>
    <w:rPr>
      <w:b/>
      <w:bCs/>
      <w:sz w:val="21"/>
      <w:szCs w:val="21"/>
    </w:rPr>
  </w:style>
  <w:style w:type="paragraph" w:customStyle="1" w:styleId="37">
    <w:name w:val="文档结构图3"/>
    <w:basedOn w:val="a0"/>
    <w:qFormat/>
    <w:rsid w:val="00C90ACF"/>
    <w:pPr>
      <w:shd w:val="clear" w:color="auto" w:fill="000080"/>
      <w:spacing w:line="400" w:lineRule="exact"/>
    </w:pPr>
    <w:rPr>
      <w:sz w:val="24"/>
      <w:szCs w:val="20"/>
    </w:rPr>
  </w:style>
  <w:style w:type="paragraph" w:customStyle="1" w:styleId="Normal1">
    <w:name w:val="Normal1"/>
    <w:qFormat/>
    <w:rsid w:val="00C90ACF"/>
    <w:pPr>
      <w:widowControl w:val="0"/>
      <w:adjustRightInd w:val="0"/>
      <w:spacing w:line="312" w:lineRule="atLeast"/>
      <w:jc w:val="both"/>
      <w:textAlignment w:val="baseline"/>
    </w:pPr>
    <w:rPr>
      <w:rFonts w:ascii="宋体"/>
      <w:sz w:val="34"/>
    </w:rPr>
  </w:style>
  <w:style w:type="paragraph" w:customStyle="1" w:styleId="330">
    <w:name w:val="3标题3"/>
    <w:basedOn w:val="af5"/>
    <w:next w:val="a0"/>
    <w:rsid w:val="00C90ACF"/>
    <w:rPr>
      <w:bCs w:val="0"/>
      <w:sz w:val="21"/>
    </w:rPr>
  </w:style>
  <w:style w:type="paragraph" w:customStyle="1" w:styleId="TableRow">
    <w:name w:val="Table Row"/>
    <w:basedOn w:val="a0"/>
    <w:qFormat/>
    <w:rsid w:val="00C90ACF"/>
    <w:pPr>
      <w:widowControl/>
      <w:suppressAutoHyphens w:val="0"/>
      <w:spacing w:before="20" w:after="20"/>
      <w:ind w:firstLineChars="200" w:firstLine="200"/>
      <w:jc w:val="left"/>
    </w:pPr>
    <w:rPr>
      <w:rFonts w:ascii="Arial" w:eastAsia="Times New Roman" w:hAnsi="Arial"/>
      <w:kern w:val="0"/>
      <w:sz w:val="20"/>
      <w:szCs w:val="20"/>
      <w:lang w:val="en-GB" w:eastAsia="en-US"/>
    </w:rPr>
  </w:style>
  <w:style w:type="paragraph" w:customStyle="1" w:styleId="affd">
    <w:name w:val="说明"/>
    <w:basedOn w:val="a0"/>
    <w:qFormat/>
    <w:rsid w:val="00C90ACF"/>
    <w:pPr>
      <w:tabs>
        <w:tab w:val="left" w:pos="1680"/>
      </w:tabs>
      <w:suppressAutoHyphens w:val="0"/>
      <w:spacing w:before="60" w:after="60" w:line="360" w:lineRule="auto"/>
      <w:ind w:firstLineChars="200" w:firstLine="200"/>
    </w:pPr>
    <w:rPr>
      <w:rFonts w:eastAsia="楷体_GB2312"/>
      <w:kern w:val="2"/>
      <w:szCs w:val="20"/>
      <w:lang w:eastAsia="zh-CN"/>
    </w:rPr>
  </w:style>
  <w:style w:type="paragraph" w:customStyle="1" w:styleId="CharCharCharCharCharCharCharCharCharCharCharCharCharCharChar1CharCharCharCharCharCharCharChar">
    <w:name w:val="Char Char Char Char Char Char Char Char Char Char Char Char Char Char Char1 Char Char Char Char Char Char Char Char"/>
    <w:basedOn w:val="a0"/>
    <w:qFormat/>
    <w:rsid w:val="00C90ACF"/>
    <w:pPr>
      <w:suppressAutoHyphens w:val="0"/>
    </w:pPr>
    <w:rPr>
      <w:rFonts w:ascii="Arial" w:eastAsia="黑体" w:hAnsi="Arial" w:cs="Arial"/>
      <w:snapToGrid w:val="0"/>
      <w:kern w:val="2"/>
      <w:szCs w:val="21"/>
      <w:lang w:eastAsia="zh-CN"/>
    </w:rPr>
  </w:style>
  <w:style w:type="character" w:customStyle="1" w:styleId="hps">
    <w:name w:val="hps"/>
    <w:basedOn w:val="a1"/>
    <w:qFormat/>
    <w:rsid w:val="00C90ACF"/>
  </w:style>
  <w:style w:type="character" w:customStyle="1" w:styleId="shorttext">
    <w:name w:val="short_text"/>
    <w:basedOn w:val="a1"/>
    <w:rsid w:val="00C90ACF"/>
  </w:style>
  <w:style w:type="character" w:customStyle="1" w:styleId="Char">
    <w:name w:val="页眉 Char"/>
    <w:basedOn w:val="a1"/>
    <w:link w:val="af"/>
    <w:rsid w:val="00C90ACF"/>
    <w:rPr>
      <w:kern w:val="1"/>
      <w:sz w:val="18"/>
      <w:szCs w:val="18"/>
      <w:lang w:eastAsia="ar-SA"/>
    </w:rPr>
  </w:style>
  <w:style w:type="paragraph" w:customStyle="1" w:styleId="1f4">
    <w:name w:val="列出段落1"/>
    <w:basedOn w:val="a0"/>
    <w:uiPriority w:val="34"/>
    <w:qFormat/>
    <w:rsid w:val="00C90ACF"/>
    <w:pPr>
      <w:ind w:firstLineChars="200" w:firstLine="420"/>
    </w:pPr>
  </w:style>
  <w:style w:type="character" w:customStyle="1" w:styleId="def">
    <w:name w:val="def"/>
    <w:basedOn w:val="a1"/>
    <w:qFormat/>
    <w:rsid w:val="00C90ACF"/>
  </w:style>
  <w:style w:type="character" w:customStyle="1" w:styleId="HTMLChar">
    <w:name w:val="HTML 预设格式 Char"/>
    <w:basedOn w:val="a1"/>
    <w:link w:val="HTML"/>
    <w:uiPriority w:val="99"/>
    <w:qFormat/>
    <w:rsid w:val="00C90ACF"/>
    <w:rPr>
      <w:rFonts w:ascii="Arial" w:hAnsi="Arial" w:cs="Arial"/>
      <w:kern w:val="1"/>
      <w:sz w:val="21"/>
      <w:szCs w:val="21"/>
      <w:lang w:eastAsia="ar-SA"/>
    </w:rPr>
  </w:style>
  <w:style w:type="character" w:customStyle="1" w:styleId="2Char">
    <w:name w:val="标题 2 Char"/>
    <w:basedOn w:val="a1"/>
    <w:link w:val="2"/>
    <w:qFormat/>
    <w:rsid w:val="00C90ACF"/>
    <w:rPr>
      <w:rFonts w:ascii="Arial" w:eastAsia="黑体" w:hAnsi="Arial"/>
      <w:b/>
      <w:bCs/>
      <w:kern w:val="1"/>
      <w:sz w:val="32"/>
      <w:szCs w:val="32"/>
      <w:lang w:eastAsia="ar-SA"/>
    </w:rPr>
  </w:style>
  <w:style w:type="paragraph" w:customStyle="1" w:styleId="TAC">
    <w:name w:val="TAC"/>
    <w:basedOn w:val="a0"/>
    <w:link w:val="TACCharChar"/>
    <w:rsid w:val="00C90ACF"/>
    <w:pPr>
      <w:keepNext/>
      <w:keepLines/>
      <w:widowControl/>
      <w:suppressAutoHyphens w:val="0"/>
      <w:jc w:val="center"/>
    </w:pPr>
    <w:rPr>
      <w:rFonts w:ascii="Arial" w:hAnsi="Arial"/>
      <w:kern w:val="0"/>
      <w:sz w:val="18"/>
      <w:szCs w:val="20"/>
      <w:lang w:eastAsia="zh-CN"/>
    </w:rPr>
  </w:style>
  <w:style w:type="character" w:customStyle="1" w:styleId="TACCharChar">
    <w:name w:val="TAC Char Char"/>
    <w:link w:val="TAC"/>
    <w:qFormat/>
    <w:rsid w:val="00C90ACF"/>
    <w:rPr>
      <w:rFonts w:ascii="Arial" w:hAnsi="Arial"/>
      <w:sz w:val="18"/>
    </w:rPr>
  </w:style>
  <w:style w:type="character" w:customStyle="1" w:styleId="start-tag">
    <w:name w:val="start-tag"/>
    <w:basedOn w:val="a1"/>
    <w:rsid w:val="00C90ACF"/>
  </w:style>
  <w:style w:type="paragraph" w:customStyle="1" w:styleId="1f5">
    <w:name w:val="正文缩进1"/>
    <w:basedOn w:val="a0"/>
    <w:link w:val="Char20"/>
    <w:qFormat/>
    <w:rsid w:val="00C90ACF"/>
    <w:pPr>
      <w:suppressAutoHyphens w:val="0"/>
      <w:ind w:firstLine="420"/>
    </w:pPr>
    <w:rPr>
      <w:kern w:val="0"/>
      <w:sz w:val="20"/>
      <w:szCs w:val="20"/>
      <w:lang w:eastAsia="zh-CN"/>
    </w:rPr>
  </w:style>
  <w:style w:type="character" w:customStyle="1" w:styleId="Char20">
    <w:name w:val="正文缩进 Char2"/>
    <w:link w:val="1f5"/>
    <w:qFormat/>
    <w:rsid w:val="00C90ACF"/>
  </w:style>
  <w:style w:type="paragraph" w:customStyle="1" w:styleId="TL1">
    <w:name w:val="TL1"/>
    <w:basedOn w:val="a0"/>
    <w:next w:val="af5"/>
    <w:link w:val="TL1Char"/>
    <w:qFormat/>
    <w:rsid w:val="00C90ACF"/>
    <w:pPr>
      <w:jc w:val="center"/>
      <w:outlineLvl w:val="0"/>
    </w:pPr>
    <w:rPr>
      <w:rFonts w:ascii="宋体" w:hAnsi="宋体" w:cs="Heiti SC Light"/>
      <w:b/>
      <w:kern w:val="0"/>
      <w:sz w:val="72"/>
      <w:szCs w:val="72"/>
      <w:lang w:eastAsia="zh-CN"/>
    </w:rPr>
  </w:style>
  <w:style w:type="paragraph" w:customStyle="1" w:styleId="TL2">
    <w:name w:val="TL2"/>
    <w:basedOn w:val="TL1"/>
    <w:link w:val="TL2Char"/>
    <w:qFormat/>
    <w:rsid w:val="00C90ACF"/>
    <w:rPr>
      <w:sz w:val="84"/>
    </w:rPr>
  </w:style>
  <w:style w:type="character" w:customStyle="1" w:styleId="TL1Char">
    <w:name w:val="TL1 Char"/>
    <w:basedOn w:val="a1"/>
    <w:link w:val="TL1"/>
    <w:rsid w:val="00C90ACF"/>
    <w:rPr>
      <w:rFonts w:ascii="宋体" w:hAnsi="宋体" w:cs="Heiti SC Light"/>
      <w:b/>
      <w:sz w:val="72"/>
      <w:szCs w:val="72"/>
    </w:rPr>
  </w:style>
  <w:style w:type="character" w:customStyle="1" w:styleId="TL2Char">
    <w:name w:val="TL2 Char"/>
    <w:basedOn w:val="TL1Char"/>
    <w:link w:val="TL2"/>
    <w:qFormat/>
    <w:rsid w:val="00C90ACF"/>
    <w:rPr>
      <w:rFonts w:ascii="宋体" w:hAnsi="宋体" w:cs="Heiti SC Light"/>
      <w:b/>
      <w:sz w:val="84"/>
      <w:szCs w:val="72"/>
    </w:rPr>
  </w:style>
  <w:style w:type="character" w:customStyle="1" w:styleId="Char0">
    <w:name w:val="副标题 Char"/>
    <w:basedOn w:val="a1"/>
    <w:link w:val="af0"/>
    <w:qFormat/>
    <w:rsid w:val="00C90ACF"/>
    <w:rPr>
      <w:rFonts w:asciiTheme="majorHAnsi" w:hAnsiTheme="majorHAnsi" w:cstheme="majorBidi"/>
      <w:b/>
      <w:bCs/>
      <w:kern w:val="28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oleObject" Target="embeddings/Microsoft_Visio_2003-2010___222.vsd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Visio_2003-2010___111.vsd"/><Relationship Id="rId20" Type="http://schemas.openxmlformats.org/officeDocument/2006/relationships/hyperlink" Target="http://101.95.48.192:8080/tsp-api/TspServic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yperlink" Target="http://101.95.48.192:8080/tsp-api/services/TspService?wsdl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342"/>
    <customShpInfo spid="_x0000_s1345"/>
    <customShpInfo spid="_x0000_s1346"/>
    <customShpInfo spid="_x0000_s134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C773F8-086A-4A96-8C82-02ADCB7E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55</Pages>
  <Words>7677</Words>
  <Characters>43762</Characters>
  <Application>Microsoft Office Word</Application>
  <DocSecurity>0</DocSecurity>
  <Lines>364</Lines>
  <Paragraphs>102</Paragraphs>
  <ScaleCrop>false</ScaleCrop>
  <Company/>
  <LinksUpToDate>false</LinksUpToDate>
  <CharactersWithSpaces>51337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HANTT</dc:creator>
  <cp:lastModifiedBy>Windows 用户</cp:lastModifiedBy>
  <cp:revision>10</cp:revision>
  <cp:lastPrinted>2011-01-25T15:59:00Z</cp:lastPrinted>
  <dcterms:created xsi:type="dcterms:W3CDTF">2017-11-13T09:21:00Z</dcterms:created>
  <dcterms:modified xsi:type="dcterms:W3CDTF">2017-12-04T01:43:00Z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